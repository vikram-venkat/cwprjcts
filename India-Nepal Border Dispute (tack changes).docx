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202122"/>
          <w:sz w:val="36"/>
          <w:szCs w:val="36"/>
          <w:u w:val="single"/>
          <w:shd w:fill="auto" w:val="clear"/>
          <w:vertAlign w:val="baseline"/>
          <w:rPrChange w:author="Vikram Venkat" w:id="0" w:date="2020-06-17T05:49:58Z">
            <w:rPr>
              <w:rFonts w:ascii="Times New Roman" w:cs="Times New Roman" w:eastAsia="Times New Roman" w:hAnsi="Times New Roman"/>
              <w:b w:val="1"/>
              <w:i w:val="0"/>
              <w:smallCaps w:val="0"/>
              <w:strike w:val="0"/>
              <w:color w:val="202122"/>
              <w:sz w:val="32"/>
              <w:szCs w:val="32"/>
              <w:u w:val="none"/>
              <w:shd w:fill="auto" w:val="clear"/>
              <w:vertAlign w:val="baseline"/>
            </w:rPr>
          </w:rPrChange>
        </w:rPr>
      </w:pPr>
      <w:r w:rsidDel="00000000" w:rsidR="00000000" w:rsidRPr="00000000">
        <w:rPr>
          <w:rFonts w:ascii="Times New Roman" w:cs="Times New Roman" w:eastAsia="Times New Roman" w:hAnsi="Times New Roman"/>
          <w:b w:val="1"/>
          <w:i w:val="0"/>
          <w:smallCaps w:val="0"/>
          <w:strike w:val="0"/>
          <w:color w:val="202122"/>
          <w:sz w:val="36"/>
          <w:szCs w:val="36"/>
          <w:u w:val="single"/>
          <w:shd w:fill="auto" w:val="clear"/>
          <w:vertAlign w:val="baseline"/>
          <w:rtl w:val="0"/>
          <w:rPrChange w:author="Vikram Venkat" w:id="0" w:date="2020-06-17T05:49:58Z">
            <w:rPr>
              <w:rFonts w:ascii="Times New Roman" w:cs="Times New Roman" w:eastAsia="Times New Roman" w:hAnsi="Times New Roman"/>
              <w:b w:val="1"/>
              <w:i w:val="0"/>
              <w:smallCaps w:val="0"/>
              <w:strike w:val="0"/>
              <w:color w:val="202122"/>
              <w:sz w:val="32"/>
              <w:szCs w:val="32"/>
              <w:u w:val="none"/>
              <w:shd w:fill="auto" w:val="clear"/>
              <w:vertAlign w:val="baseline"/>
            </w:rPr>
          </w:rPrChange>
        </w:rPr>
        <w:t xml:space="preserve">INDIA – NEPAL BORDER DISPUTE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ins w:author="Vikram Venkat" w:id="6" w:date="2020-06-17T06:10:40Z"/>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India and Nepal have been sharing a friendly relation</w:t>
      </w:r>
      <w:ins w:author="Vikram Venkat" w:id="1" w:date="2020-06-17T05:49:4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ship</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2" w:date="2020-06-17T05:50: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ever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since</w:t>
      </w:r>
      <w:ins w:author="Vikram Venkat" w:id="3" w:date="2020-06-17T05:50:1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India declared national sovereignty in the year of</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1950. </w:t>
      </w:r>
      <w:del w:author="Vikram Venkat" w:id="4" w:date="2020-06-17T05:50:4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In </w:delText>
        </w:r>
        <w:r w:rsidDel="00000000" w:rsidR="00000000" w:rsidRPr="00000000">
          <w:fldChar w:fldCharType="begin"/>
        </w:r>
        <w:r w:rsidDel="00000000" w:rsidR="00000000" w:rsidRPr="00000000">
          <w:delInstrText xml:space="preserve">HYPERLINK "https://en.wikipedia.org/wiki/1950_Indo-Nepal_Treaty_of_Peace_and_Friendship"</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1950,</w:delText>
        </w:r>
        <w:r w:rsidDel="00000000" w:rsidR="00000000" w:rsidRPr="00000000">
          <w:fldChar w:fldCharType="end"/>
        </w:r>
      </w:del>
      <w:ins w:author="Vikram Venkat" w:id="4" w:date="2020-06-17T05:50:42Z">
        <w:r w:rsidDel="00000000" w:rsidR="00000000" w:rsidRPr="00000000">
          <w:fldChar w:fldCharType="begin"/>
        </w:r>
        <w:r w:rsidDel="00000000" w:rsidR="00000000" w:rsidRPr="00000000">
          <w:instrText xml:space="preserve">HYPERLINK "https://en.wikipedia.org/wiki/1950_Indo-Nepal_Treaty_of_Peace_and_Friendship"</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During the very same year,</w:t>
        </w:r>
        <w:r w:rsidDel="00000000" w:rsidR="00000000" w:rsidRPr="00000000">
          <w:fldChar w:fldCharType="end"/>
        </w:r>
      </w:ins>
      <w:hyperlink r:id="rId6">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Indo-Nepal Treaty of Peace and Friendship</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was signed by </w:t>
      </w:r>
      <w:ins w:author="Vikram Venkat" w:id="5" w:date="2020-06-17T05:52:3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both countries in their best interests</w:t>
        </w:r>
      </w:ins>
      <w:del w:author="Vikram Venkat" w:id="5" w:date="2020-06-17T05:52:3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India and Nepal</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6" w:date="2020-06-17T06:10:40Z">
        <w:r w:rsidDel="00000000" w:rsidR="00000000" w:rsidRPr="00000000">
          <w:rPr>
            <w:rtl w:val="0"/>
          </w:rPr>
        </w:r>
      </w:ins>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ins w:author="Vikram Venkat" w:id="15" w:date="2020-06-17T06:10:48Z"/>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According to the treaty, both</w:t>
      </w:r>
      <w:del w:author="Vikram Venkat" w:id="7" w:date="2020-06-17T05:52: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countries </w:t>
      </w:r>
      <w:ins w:author="Vikram Venkat" w:id="8" w:date="2020-06-17T05:53:0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have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agreed to </w:t>
      </w:r>
      <w:del w:author="Vikram Venkat" w:id="9" w:date="2020-06-17T05:53: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have </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peaceful trade</w:t>
      </w:r>
      <w:ins w:author="Vikram Venkat" w:id="10" w:date="2020-06-17T05:53:1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ins w:author="Vikram Venkat" w:id="11" w:date="2020-06-17T05:53:1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allowed to cross</w:t>
      </w:r>
      <w:ins w:author="Vikram Venkat" w:id="12" w:date="2020-06-17T05:53:2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each others’</w:t>
        </w:r>
      </w:ins>
      <w:del w:author="Vikram Venkat" w:id="12" w:date="2020-06-17T05:53:2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their</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territories without restrictions. The Indian government and the </w:t>
      </w:r>
      <w:hyperlink r:id="rId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Rana rulers</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 Nepal stated that "neither government shall tolerate any threat to the security of the other by a foreign aggressor." The treaty also granted Nepalese educational opportunities for India. </w:t>
      </w:r>
      <w:ins w:author="Vikram Venkat" w:id="13" w:date="2020-06-17T05:53: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return</w:t>
        </w:r>
      </w:ins>
      <w:del w:author="Vikram Venkat" w:id="13" w:date="2020-06-17T05:53: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Similarly</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Nepal </w:t>
      </w:r>
      <w:ins w:author="Vikram Venkat" w:id="14" w:date="2020-06-17T05:54:0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has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provided business opportunities to Indians. </w:t>
      </w:r>
      <w:ins w:author="Vikram Venkat" w:id="15" w:date="2020-06-17T06:10:48Z">
        <w:r w:rsidDel="00000000" w:rsidR="00000000" w:rsidRPr="00000000">
          <w:rPr>
            <w:rtl w:val="0"/>
          </w:rPr>
        </w:r>
      </w:ins>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ins w:author="Vikram Venkat" w:id="16" w:date="2020-06-17T05:54:1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According to the treaty</w:t>
        </w:r>
      </w:ins>
      <w:del w:author="Vikram Venkat" w:id="16" w:date="2020-06-17T05:54:1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Also</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17" w:date="2020-06-17T05:54:3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Nepalese and Indians can move freely across the border without passports or visas</w:t>
      </w:r>
      <w:ins w:author="Vikram Venkat" w:id="18" w:date="2020-06-17T05:54:4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may live and</w:t>
      </w:r>
      <w:ins w:author="Vikram Venkat" w:id="19" w:date="2020-06-17T05:54:5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/or</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work in either country. All </w:t>
      </w:r>
      <w:ins w:author="Vikram Venkat" w:id="20" w:date="2020-06-17T05:54:5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of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these deals and agreements </w:t>
      </w:r>
      <w:ins w:author="Vikram Venkat" w:id="21" w:date="2020-06-17T05:55:0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have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created a </w:t>
      </w:r>
      <w:ins w:author="Vikram Venkat" w:id="22" w:date="2020-06-17T05:55:1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strong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friendly relation</w:t>
      </w:r>
      <w:ins w:author="Vikram Venkat" w:id="23" w:date="2020-06-17T05:55:1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ship</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between the two countries. However, due to political issues and border disputes, </w:t>
      </w:r>
      <w:ins w:author="Vikram Venkat" w:id="24" w:date="2020-06-17T05:55:2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relationship</w:t>
        </w:r>
      </w:ins>
      <w:del w:author="Vikram Venkat" w:id="24" w:date="2020-06-17T05:55:2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 friendship </w:delText>
        </w:r>
      </w:del>
      <w:del w:author="Vikram Venkat" w:id="25" w:date="2020-06-17T05:55:3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between the two countries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has come to an end.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ins w:author="Vikram Venkat" w:id="27" w:date="2020-06-17T05:57:21Z"/>
          <w:rFonts w:ascii="Times New Roman" w:cs="Times New Roman" w:eastAsia="Times New Roman" w:hAnsi="Times New Roman"/>
          <w:i w:val="0"/>
          <w:smallCaps w:val="0"/>
          <w:strike w:val="0"/>
          <w:color w:val="000000"/>
          <w:sz w:val="32"/>
          <w:szCs w:val="32"/>
          <w:u w:val="single"/>
          <w:shd w:fill="auto" w:val="clear"/>
          <w:vertAlign w:val="baseline"/>
          <w:rPrChange w:author="Vikram Venkat" w:id="26" w:date="2020-06-17T05:55:50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Change w:author="Vikram Venkat" w:id="26" w:date="2020-06-17T05:55:50Z">
            <w:rPr>
              <w:rFonts w:ascii="Times New Roman" w:cs="Times New Roman" w:eastAsia="Times New Roman" w:hAnsi="Times New Roman"/>
              <w:b w:val="1"/>
              <w:i w:val="0"/>
              <w:smallCaps w:val="0"/>
              <w:strike w:val="0"/>
              <w:color w:val="000000"/>
              <w:sz w:val="32"/>
              <w:szCs w:val="32"/>
              <w:u w:val="none"/>
              <w:shd w:fill="auto" w:val="clear"/>
              <w:vertAlign w:val="baseline"/>
            </w:rPr>
          </w:rPrChange>
        </w:rPr>
        <w:t xml:space="preserve">WHEN DID THE BORDER DISPUTE START?</w:t>
      </w:r>
      <w:ins w:author="Vikram Venkat" w:id="27" w:date="2020-06-17T05:57:21Z">
        <w:r w:rsidDel="00000000" w:rsidR="00000000" w:rsidRPr="00000000">
          <w:rPr>
            <w:rtl w:val="0"/>
          </w:rPr>
        </w:r>
      </w:ins>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i w:val="0"/>
          <w:smallCaps w:val="0"/>
          <w:strike w:val="0"/>
          <w:color w:val="000000"/>
          <w:sz w:val="32"/>
          <w:szCs w:val="32"/>
          <w:u w:val="single"/>
          <w:shd w:fill="auto" w:val="clear"/>
          <w:vertAlign w:val="baseline"/>
          <w:rPrChange w:author="Vikram Venkat" w:id="26" w:date="2020-06-17T05:55:50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India and Nepal share a 1,800</w:t>
      </w:r>
      <w:ins w:author="Vikram Venkat" w:id="28" w:date="2020-06-17T05:57:2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km (1,118</w:t>
      </w:r>
      <w:ins w:author="Vikram Venkat" w:id="29" w:date="2020-06-17T05:57:3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del w:author="Vikram Venkat" w:id="29" w:date="2020-06-17T05:57:3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mile) border. So, it is </w:t>
      </w:r>
      <w:ins w:author="Vikram Venkat" w:id="30" w:date="2020-06-17T05:57:4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obvious</w:t>
      </w:r>
      <w:ins w:author="Vikram Venkat" w:id="31" w:date="2020-06-17T05:57:4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assum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ption</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that there</w:t>
      </w:r>
      <w:ins w:author="Vikram Venkat" w:id="32" w:date="2020-06-17T05:57:5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may occur</w:t>
        </w:r>
      </w:ins>
      <w:del w:author="Vikram Venkat" w:id="32" w:date="2020-06-17T05:57:5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will s</w:delText>
        </w:r>
      </w:del>
      <w:del w:author="Vikram Venkat" w:id="33" w:date="2020-06-17T05:58:2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ome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border issues between the two countries. Despite the </w:t>
      </w:r>
      <w:ins w:author="Vikram Venkat" w:id="34" w:date="2020-06-17T05:58:2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diplomatic relationship</w:t>
        </w:r>
      </w:ins>
      <w:del w:author="Vikram Venkat" w:id="34" w:date="2020-06-17T05:58:2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friendship</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between the two countries, the border dispute </w:t>
      </w:r>
      <w:ins w:author="Vikram Venkat" w:id="35" w:date="2020-06-17T05:59:3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is speculated</w:t>
        </w:r>
      </w:ins>
      <w:del w:author="Vikram Venkat" w:id="35" w:date="2020-06-17T05:59:3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seems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have started a long</w:t>
      </w:r>
      <w:ins w:author="Vikram Venkat" w:id="36" w:date="2020-06-17T05:59:4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ago. </w:t>
      </w:r>
      <w:del w:author="Vikram Venkat" w:id="37" w:date="2020-06-17T05:59:5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Even, there </w:delText>
        </w:r>
      </w:del>
      <w:del w:author="Vikram Venkat" w:id="38" w:date="2020-06-17T06:00:0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occurred</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39" w:date="2020-06-17T06:00: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w:t>
        </w:r>
      </w:ins>
      <w:del w:author="Vikram Venkat" w:id="39" w:date="2020-06-17T06:00: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major misunderstanding between India and Nepal</w:t>
      </w:r>
      <w:ins w:author="Vikram Venkat" w:id="40" w:date="2020-06-17T06:00:1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occurred</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when India’s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new map was released in November 2019</w:t>
      </w:r>
      <w:ins w:author="Vikram Venkat" w:id="41" w:date="2020-06-17T06:00:2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42" w:date="2020-06-17T06:00:2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displaying</w:t>
        </w:r>
      </w:ins>
      <w:del w:author="Vikram Venkat" w:id="42" w:date="2020-06-17T06:00:2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showing</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Kalapani as part of the Indian state of Uttarakhand. </w:t>
      </w:r>
      <w:del w:author="Vikram Venkat" w:id="43" w:date="2020-06-17T06:00: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Even 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Nepal</w:t>
      </w:r>
      <w:ins w:author="Vikram Venkat" w:id="44" w:date="2020-06-17T06:00:4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citizens</w:t>
      </w:r>
      <w:ins w:author="Vikram Venkat" w:id="45" w:date="2020-06-17T06:00:4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retaliation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protested in Kathmandu against the new map of India. However, the sudden </w:t>
      </w:r>
      <w:ins w:author="Vikram Venkat" w:id="46" w:date="2020-06-17T06:01:0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outbreak</w:t>
        </w:r>
      </w:ins>
      <w:del w:author="Vikram Venkat" w:id="46" w:date="2020-06-17T06:01:0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out broke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w:t>
      </w:r>
      <w:ins w:author="Vikram Venkat" w:id="47" w:date="2020-06-17T06:01: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border dispute was triggered when a new 80 km-long road in the Himalayas, connecting to the border with China, </w:t>
      </w:r>
      <w:ins w:author="Vikram Venkat" w:id="48" w:date="2020-06-17T06:01:2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was inaugurated at the Lipulekh Pass.</w:t>
        </w:r>
      </w:ins>
      <w:del w:author="Vikram Venkat" w:id="48" w:date="2020-06-17T06:01:2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at the Lipulekh pass was inaugurated.</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ins w:author="Vikram Venkat" w:id="50" w:date="2020-06-17T06:10:57Z"/>
          <w:rFonts w:ascii="Times New Roman" w:cs="Times New Roman" w:eastAsia="Times New Roman" w:hAnsi="Times New Roman"/>
          <w:i w:val="0"/>
          <w:smallCaps w:val="0"/>
          <w:strike w:val="0"/>
          <w:color w:val="000000"/>
          <w:sz w:val="32"/>
          <w:szCs w:val="32"/>
          <w:u w:val="single"/>
          <w:shd w:fill="auto" w:val="clear"/>
          <w:vertAlign w:val="baseline"/>
          <w:rPrChange w:author="Vikram Venkat" w:id="49" w:date="2020-06-17T06:01:41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Change w:author="Vikram Venkat" w:id="49" w:date="2020-06-17T06:01:41Z">
            <w:rPr>
              <w:rFonts w:ascii="Times New Roman" w:cs="Times New Roman" w:eastAsia="Times New Roman" w:hAnsi="Times New Roman"/>
              <w:b w:val="1"/>
              <w:i w:val="0"/>
              <w:smallCaps w:val="0"/>
              <w:strike w:val="0"/>
              <w:color w:val="000000"/>
              <w:sz w:val="32"/>
              <w:szCs w:val="32"/>
              <w:u w:val="none"/>
              <w:shd w:fill="auto" w:val="clear"/>
              <w:vertAlign w:val="baseline"/>
            </w:rPr>
          </w:rPrChange>
        </w:rPr>
        <w:t xml:space="preserve">WHAT HAPPENED AFTER THE INAUGURATION OF NEW ROAD IN LIPULEKH PASS?</w:t>
      </w:r>
      <w:ins w:author="Vikram Venkat" w:id="50" w:date="2020-06-17T06:10:57Z">
        <w:r w:rsidDel="00000000" w:rsidR="00000000" w:rsidRPr="00000000">
          <w:rPr>
            <w:rtl w:val="0"/>
          </w:rPr>
        </w:r>
      </w:ins>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i w:val="0"/>
          <w:smallCaps w:val="0"/>
          <w:strike w:val="0"/>
          <w:color w:val="000000"/>
          <w:sz w:val="32"/>
          <w:szCs w:val="32"/>
          <w:u w:val="single"/>
          <w:shd w:fill="auto" w:val="clear"/>
          <w:vertAlign w:val="baseline"/>
          <w:rPrChange w:author="Vikram Venkat" w:id="49" w:date="2020-06-17T06:01:41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ins w:author="Vikram Venkat" w:id="61" w:date="2020-06-17T06:11:02Z"/>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w:t>
      </w:r>
      <w:ins w:author="Vikram Venkat" w:id="51" w:date="2020-06-17T06:02:0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May 8,</w:t>
        </w:r>
      </w:ins>
      <w:del w:author="Vikram Venkat" w:id="51" w:date="2020-06-17T06:02:0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8</w:delTex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delText xml:space="preserve">th</w:delTex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May</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2020,  India’s defense minister Rajnath Singh </w:t>
      </w:r>
      <w:hyperlink r:id="rId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virtually</w:t>
        </w:r>
      </w:hyperlink>
      <w:ins w:author="Vikram Venkat" w:id="52" w:date="2020-06-17T06:02:2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over a video conference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inaugurated a</w:t>
      </w:r>
      <w:ins w:author="Vikram Venkat" w:id="53" w:date="2020-06-17T06:03:3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80 k</w:t>
      </w:r>
      <w:ins w:author="Vikram Venkat" w:id="54" w:date="2020-06-17T06:03:4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ilometre</w:t>
        </w:r>
      </w:ins>
      <w:del w:author="Vikram Venkat" w:id="54" w:date="2020-06-17T06:03:4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m</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-long road in the Himalayas, at the Lipulekh pass. The Nepal government immediately disagreed with India’s plan to lay the road</w:t>
      </w:r>
      <w:ins w:author="Vikram Venkat" w:id="55" w:date="2020-06-17T06:04:1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del w:author="Vikram Venkat" w:id="55" w:date="2020-06-17T06:04:1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They </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claim</w:t>
      </w:r>
      <w:ins w:author="Vikram Venkat" w:id="56" w:date="2020-06-17T06:04:1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ing</w:t>
        </w:r>
      </w:ins>
      <w:del w:author="Vikram Venkat" w:id="56" w:date="2020-06-17T06:04:1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ed</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that the new 80</w:t>
      </w:r>
      <w:ins w:author="Vikram Venkat" w:id="57" w:date="2020-06-17T06:04:0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del w:author="Vikram Venkat" w:id="57" w:date="2020-06-17T06:04:0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kilometre</w:t>
      </w:r>
      <w:del w:author="Vikram Venkat" w:id="58" w:date="2020-06-17T06:04:0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road </w:t>
      </w:r>
      <w:ins w:author="Vikram Venkat" w:id="59" w:date="2020-06-17T06:04:2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passes through</w:t>
        </w:r>
      </w:ins>
      <w:del w:author="Vikram Venkat" w:id="59" w:date="2020-06-17T06:04:2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toughs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their territor</w:t>
      </w:r>
      <w:ins w:author="Vikram Venkat" w:id="60" w:date="2020-06-17T06:04:3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w:t>
        </w:r>
      </w:ins>
      <w:del w:author="Vikram Venkat" w:id="60" w:date="2020-06-17T06:04:3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61" w:date="2020-06-17T06:11:02Z">
        <w:r w:rsidDel="00000000" w:rsidR="00000000" w:rsidRPr="00000000">
          <w:rPr>
            <w:rtl w:val="0"/>
          </w:rPr>
        </w:r>
      </w:ins>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Quite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soon after this issue, on 20 May 2020, the Nepal government launched its own map showing Kalapani present in eastern corner of Uttarakhand state of India as part</w:t>
      </w:r>
      <w:del w:author="Vikram Venkat" w:id="62" w:date="2020-06-17T06:04:5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 Nepal’s territory.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10 June 2020, the </w:t>
      </w:r>
      <w:hyperlink r:id="rId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Nepali parliament</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moved to approve a new map which included territory in India's Uttarakhand state. Nepal did this revision of its map mainly because of the inauguration of a new road at Lipulekh pass by the Indian government.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i w:val="0"/>
          <w:smallCaps w:val="0"/>
          <w:strike w:val="0"/>
          <w:color w:val="000000"/>
          <w:sz w:val="32"/>
          <w:szCs w:val="32"/>
          <w:u w:val="single"/>
          <w:shd w:fill="auto" w:val="clear"/>
          <w:vertAlign w:val="baseline"/>
          <w:rPrChange w:author="Vikram Venkat" w:id="63" w:date="2020-06-17T06:05:08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Change w:author="Vikram Venkat" w:id="63" w:date="2020-06-17T06:05:08Z">
            <w:rPr>
              <w:rFonts w:ascii="Times New Roman" w:cs="Times New Roman" w:eastAsia="Times New Roman" w:hAnsi="Times New Roman"/>
              <w:b w:val="1"/>
              <w:i w:val="0"/>
              <w:smallCaps w:val="0"/>
              <w:strike w:val="0"/>
              <w:color w:val="000000"/>
              <w:sz w:val="32"/>
              <w:szCs w:val="32"/>
              <w:u w:val="none"/>
              <w:shd w:fill="auto" w:val="clear"/>
              <w:vertAlign w:val="baseline"/>
            </w:rPr>
          </w:rPrChange>
        </w:rPr>
        <w:t xml:space="preserve">WHY WAS LIPULEKH PASS INAUGURATED?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Lipulekh, in the Uttarakhand state of India</w:t>
      </w:r>
      <w:ins w:author="Vikram Venkat" w:id="64" w:date="2020-06-17T06:05:1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is a </w:t>
      </w:r>
      <w:hyperlink r:id="rId10">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Himalayan</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pass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on the border between India and the </w:t>
      </w:r>
      <w:hyperlink r:id="rId12">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Tibet</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region of China. This pass is located near Nepa</w:t>
      </w:r>
      <w:ins w:author="Vikram Venkat" w:id="65" w:date="2020-06-17T06:05:24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l,</w:t>
        </w:r>
      </w:ins>
      <w:del w:author="Vikram Venkat" w:id="65" w:date="2020-06-17T06:05:24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l and</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not in Nepal. Lipulekh pass was mainly </w:t>
      </w:r>
      <w:ins w:author="Vikram Venkat" w:id="66" w:date="2020-06-17T06:05:3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launched </w:t>
        </w:r>
      </w:ins>
      <w:del w:author="Vikram Venkat" w:id="66" w:date="2020-06-17T06:05:3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launghed </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for the wellness of pilgrims</w:t>
      </w:r>
      <w:ins w:author="Vikram Venkat" w:id="67" w:date="2020-06-17T06:05:4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as there is</w:t>
        </w:r>
      </w:ins>
      <w:del w:author="Vikram Venkat" w:id="67" w:date="2020-06-17T06:05:4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T</w:delText>
        </w:r>
      </w:del>
      <w:del w:author="Vikram Venkat" w:id="68" w:date="2020-06-17T06:06:00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here</w:delText>
        </w:r>
      </w:del>
      <w:del w:author="Vikram Venkat" w:id="69" w:date="2020-06-17T06:07:0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was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no </w:t>
      </w:r>
      <w:ins w:author="Vikram Venkat" w:id="70" w:date="2020-06-17T06:07:10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other</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proper </w:t>
      </w:r>
      <w:ins w:author="Vikram Venkat" w:id="71" w:date="2020-06-17T06:07:1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means of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road transport</w:t>
      </w:r>
      <w:ins w:author="Vikram Venkat" w:id="72" w:date="2020-06-17T06:06:5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present</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for the pilgrims to reach Kailash. So, the Indian government has inaugurated</w:t>
      </w:r>
      <w:ins w:author="Vikram Venkat" w:id="73" w:date="2020-06-17T06:07:2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an </w:t>
        </w:r>
      </w:ins>
      <w:del w:author="Vikram Venkat" w:id="73" w:date="2020-06-17T06:07:2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80 kilometer</w:t>
      </w:r>
      <w:del w:author="Vikram Venkat" w:id="74" w:date="2020-06-17T06:07:35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long road in the Lipulekh</w:t>
      </w:r>
      <w:del w:author="Vikram Venkat" w:id="75" w:date="2020-06-17T06:07:3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pass for the benefit of pilgrims.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new road is now the quickest link between Delhi and the Tibetan plateau in China. Hence</w:t>
      </w:r>
      <w:ins w:author="Vikram Venkat" w:id="76" w:date="2020-06-17T06:07:4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 road serves pilgrims to reach </w:t>
      </w:r>
      <w:hyperlink r:id="rId13">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Kailas</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and </w:t>
      </w:r>
      <w:hyperlink r:id="rId14">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Manasarovar</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with ease</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i w:val="0"/>
          <w:smallCaps w:val="0"/>
          <w:strike w:val="0"/>
          <w:color w:val="000000"/>
          <w:sz w:val="32"/>
          <w:szCs w:val="32"/>
          <w:highlight w:val="white"/>
          <w:u w:val="single"/>
          <w:vertAlign w:val="baseline"/>
          <w:rPrChange w:author="Vikram Venkat" w:id="77" w:date="2020-06-17T06:07:57Z">
            <w:rPr>
              <w:rFonts w:ascii="Times New Roman" w:cs="Times New Roman" w:eastAsia="Times New Roman" w:hAnsi="Times New Roman"/>
              <w:b w:val="1"/>
              <w:i w:val="0"/>
              <w:smallCaps w:val="0"/>
              <w:strike w:val="0"/>
              <w:color w:val="000000"/>
              <w:sz w:val="32"/>
              <w:szCs w:val="32"/>
              <w:highlight w:val="white"/>
              <w:u w:val="none"/>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77" w:date="2020-06-17T06:07:57Z">
            <w:rPr>
              <w:rFonts w:ascii="Times New Roman" w:cs="Times New Roman" w:eastAsia="Times New Roman" w:hAnsi="Times New Roman"/>
              <w:b w:val="1"/>
              <w:i w:val="0"/>
              <w:smallCaps w:val="0"/>
              <w:strike w:val="0"/>
              <w:color w:val="000000"/>
              <w:sz w:val="32"/>
              <w:szCs w:val="32"/>
              <w:highlight w:val="white"/>
              <w:u w:val="none"/>
              <w:vertAlign w:val="baseline"/>
            </w:rPr>
          </w:rPrChange>
        </w:rPr>
        <w:t xml:space="preserve">HOW </w:t>
      </w:r>
      <w:ins w:author="Vikram Venkat" w:id="78" w:date="2020-06-17T06:11:09Z">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77" w:date="2020-06-17T06:07:57Z">
              <w:rPr>
                <w:rFonts w:ascii="Times New Roman" w:cs="Times New Roman" w:eastAsia="Times New Roman" w:hAnsi="Times New Roman"/>
                <w:b w:val="1"/>
                <w:i w:val="0"/>
                <w:smallCaps w:val="0"/>
                <w:strike w:val="0"/>
                <w:color w:val="000000"/>
                <w:sz w:val="32"/>
                <w:szCs w:val="32"/>
                <w:highlight w:val="white"/>
                <w:u w:val="none"/>
                <w:vertAlign w:val="baseline"/>
              </w:rPr>
            </w:rPrChange>
          </w:rPr>
          <w:t xml:space="preserve">DOES THE </w:t>
        </w:r>
      </w:ins>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77" w:date="2020-06-17T06:07:57Z">
            <w:rPr>
              <w:rFonts w:ascii="Times New Roman" w:cs="Times New Roman" w:eastAsia="Times New Roman" w:hAnsi="Times New Roman"/>
              <w:b w:val="1"/>
              <w:i w:val="0"/>
              <w:smallCaps w:val="0"/>
              <w:strike w:val="0"/>
              <w:color w:val="000000"/>
              <w:sz w:val="32"/>
              <w:szCs w:val="32"/>
              <w:highlight w:val="white"/>
              <w:u w:val="none"/>
              <w:vertAlign w:val="baseline"/>
            </w:rPr>
          </w:rPrChange>
        </w:rPr>
        <w:t xml:space="preserve">KALI RIVER SEPARATE</w:t>
      </w:r>
      <w:del w:author="Vikram Venkat" w:id="79" w:date="2020-06-17T06:11:15Z">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77" w:date="2020-06-17T06:07:57Z">
              <w:rPr>
                <w:rFonts w:ascii="Times New Roman" w:cs="Times New Roman" w:eastAsia="Times New Roman" w:hAnsi="Times New Roman"/>
                <w:b w:val="1"/>
                <w:i w:val="0"/>
                <w:smallCaps w:val="0"/>
                <w:strike w:val="0"/>
                <w:color w:val="000000"/>
                <w:sz w:val="32"/>
                <w:szCs w:val="32"/>
                <w:highlight w:val="white"/>
                <w:u w:val="none"/>
                <w:vertAlign w:val="baseline"/>
              </w:rPr>
            </w:rPrChange>
          </w:rPr>
          <w:delText xml:space="preserve">S</w:delText>
        </w:r>
      </w:del>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77" w:date="2020-06-17T06:07:57Z">
            <w:rPr>
              <w:rFonts w:ascii="Times New Roman" w:cs="Times New Roman" w:eastAsia="Times New Roman" w:hAnsi="Times New Roman"/>
              <w:b w:val="1"/>
              <w:i w:val="0"/>
              <w:smallCaps w:val="0"/>
              <w:strike w:val="0"/>
              <w:color w:val="000000"/>
              <w:sz w:val="32"/>
              <w:szCs w:val="32"/>
              <w:highlight w:val="white"/>
              <w:u w:val="none"/>
              <w:vertAlign w:val="baseline"/>
            </w:rPr>
          </w:rPrChange>
        </w:rPr>
        <w:t xml:space="preserve"> INDIA AND NEPAL?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ins w:author="Vikram Venkat" w:id="84" w:date="2020-06-17T06:10:25Z"/>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Kali river originates at Kalapani in the Pithoragarh district in the Uttar</w:t>
      </w:r>
      <w:ins w:author="Vikram Venkat" w:id="80" w:date="2020-06-17T06:08:45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khand state of India. The river flows in few other places in </w:t>
      </w:r>
      <w:ins w:author="Vikram Venkat" w:id="81" w:date="2020-06-17T06:08:53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countries of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India and Nepal.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ins w:author="Vikram Venkat" w:id="82" w:date="2020-06-17T06:09:00Z">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w:t>
        </w:r>
      </w:ins>
      <w:del w:author="Vikram Venkat" w:id="82" w:date="2020-06-17T06:09:0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 Kali river</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forms the boundary between India and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Nepal in the Kalapani region </w:t>
      </w:r>
      <w:del w:author="Vikram Venkat" w:id="83" w:date="2020-06-17T06:10:1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of Uttarakhand</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ins w:author="Vikram Venkat" w:id="84" w:date="2020-06-17T06:10:25Z">
        <w:r w:rsidDel="00000000" w:rsidR="00000000" w:rsidRPr="00000000">
          <w:rPr>
            <w:rtl w:val="0"/>
          </w:rPr>
        </w:r>
      </w:ins>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ins w:author="Vikram Venkat" w:id="91" w:date="2020-06-17T06:11:50Z"/>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Kali river borders the Nepalese district of </w:t>
      </w:r>
      <w:hyperlink r:id="rId15">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Darchula</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in the </w:t>
      </w:r>
      <w:hyperlink r:id="rId16">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Sudurpashchim Pradesh</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province</w:t>
      </w:r>
      <w:ins w:author="Vikram Venkat" w:id="85" w:date="2020-06-17T06:11:2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and the Indian district of </w:t>
      </w:r>
      <w:hyperlink r:id="rId17">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Pithoragarh</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in </w:t>
      </w:r>
      <w:hyperlink r:id="rId18">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Uttarakhand</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state.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Sugauli Treaty signed between Nepal and British India on 4 March 1816</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spotted the Kali River as Nepal's western boundary with India.</w:t>
      </w:r>
      <w:r w:rsidDel="00000000" w:rsidR="00000000" w:rsidRPr="00000000">
        <w:rPr>
          <w:rFonts w:ascii="Arial" w:cs="Arial" w:eastAsia="Arial" w:hAnsi="Arial"/>
          <w:b w:val="0"/>
          <w:i w:val="0"/>
          <w:smallCaps w:val="0"/>
          <w:strike w:val="0"/>
          <w:color w:val="202122"/>
          <w:sz w:val="32"/>
          <w:szCs w:val="32"/>
          <w:u w:val="none"/>
          <w:shd w:fill="auto" w:val="clear"/>
          <w:vertAlign w:val="baseline"/>
          <w:rtl w:val="0"/>
        </w:rPr>
        <w:t xml:space="preserve"> </w:t>
      </w:r>
      <w:ins w:author="Vikram Venkat" w:id="86" w:date="2020-06-17T06:12:01Z">
        <w:r w:rsidDel="00000000" w:rsidR="00000000" w:rsidRPr="00000000">
          <w:rPr>
            <w:rFonts w:ascii="Arial" w:cs="Arial" w:eastAsia="Arial" w:hAnsi="Arial"/>
            <w:b w:val="0"/>
            <w:i w:val="0"/>
            <w:smallCaps w:val="0"/>
            <w:strike w:val="0"/>
            <w:color w:val="202122"/>
            <w:sz w:val="32"/>
            <w:szCs w:val="32"/>
            <w:u w:val="none"/>
            <w:shd w:fill="auto" w:val="clear"/>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Nepal</w:t>
      </w:r>
      <w:ins w:author="Vikram Venkat" w:id="87" w:date="2020-06-17T06:12:04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i</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government affirms that the river to the west of  Kalapani is the main </w:t>
      </w:r>
      <w:hyperlink r:id="rId19">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Kali river</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hence the area should belong to Nepal. But India claims that the river to the west of Kalapani is not the main Kali river</w:t>
      </w:r>
      <w:del w:author="Vikram Venkat" w:id="88" w:date="2020-06-17T06:12:18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and</w:t>
      </w:r>
      <w:del w:author="Vikram Venkat" w:id="89" w:date="2020-06-17T06:12:14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w:delText>
        </w:r>
      </w:del>
      <w:ins w:author="Vikram Venkat" w:id="89" w:date="2020-06-17T06:12:14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therefore</w:t>
      </w:r>
      <w:ins w:author="Vikram Venkat" w:id="90" w:date="2020-06-17T06:12:2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ins>
      <w:del w:author="Vikram Venkat" w:id="90" w:date="2020-06-17T06:12:2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border there should be based on the ridge lines of the mountains Om Parvat and not based on the flowing river. </w:t>
      </w:r>
      <w:ins w:author="Vikram Venkat" w:id="91" w:date="2020-06-17T06:11:50Z">
        <w:r w:rsidDel="00000000" w:rsidR="00000000" w:rsidRPr="00000000">
          <w:rPr>
            <w:rtl w:val="0"/>
          </w:rPr>
        </w:r>
      </w:ins>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Kali River flows through an area that covers a disputed area of about 400 km² around the source of the river although the correct size of the disputed area may vary from source to source. From 1962 onward</w:t>
      </w:r>
      <w:ins w:author="Vikram Venkat" w:id="92" w:date="2020-06-17T06:12:4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 Indian government forwarded their  disagreement that</w:t>
      </w:r>
      <w:ins w:author="Vikram Venkat" w:id="93" w:date="2020-06-17T06:12:5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border should be based on the ridge lines of the mountain </w:t>
      </w:r>
      <w:ins w:author="Vikram Venkat" w:id="94" w:date="2020-06-17T06:12:5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of </w:t>
        </w:r>
      </w:ins>
      <w:hyperlink r:id="rId20">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Om Parvat</w:t>
        </w:r>
      </w:hyperlink>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dispute also aggravated in 1997 as the Nepal government considered a treaty on hydroelectric development in the Kali river. India and Nepal argued on which stream of the river constitutes</w:t>
      </w:r>
      <w:del w:author="Vikram Venkat" w:id="95" w:date="2020-06-17T06:13:0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to</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their country</w:t>
      </w:r>
      <w:ins w:author="Vikram Venkat" w:id="96" w:date="2020-06-17T06:13:1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order to</w:t>
        </w:r>
      </w:ins>
      <w:del w:author="Vikram Venkat" w:id="96" w:date="2020-06-17T06:13:1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w:delText>
        </w:r>
      </w:del>
      <w:del w:author="Vikram Venkat" w:id="97" w:date="2020-06-17T06:13:1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to</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establish</w:t>
      </w:r>
      <w:del w:author="Vikram Venkat" w:id="98" w:date="2020-06-17T06:13:2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hydroelectric development.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This argument in locating the source of the river Kali led to boundary disputes between India and Nepal. Both India and Nepal produced maps supporting their own claims.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i w:val="0"/>
          <w:smallCaps w:val="0"/>
          <w:strike w:val="0"/>
          <w:color w:val="000000"/>
          <w:sz w:val="32"/>
          <w:szCs w:val="32"/>
          <w:highlight w:val="white"/>
          <w:u w:val="single"/>
          <w:vertAlign w:val="baseline"/>
          <w:rPrChange w:author="Vikram Venkat" w:id="99" w:date="2020-06-17T06:13:42Z">
            <w:rPr>
              <w:rFonts w:ascii="Times New Roman" w:cs="Times New Roman" w:eastAsia="Times New Roman" w:hAnsi="Times New Roman"/>
              <w:b w:val="1"/>
              <w:i w:val="0"/>
              <w:smallCaps w:val="0"/>
              <w:strike w:val="0"/>
              <w:color w:val="000000"/>
              <w:sz w:val="32"/>
              <w:szCs w:val="32"/>
              <w:highlight w:val="white"/>
              <w:u w:val="none"/>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highlight w:val="white"/>
          <w:u w:val="single"/>
          <w:vertAlign w:val="baseline"/>
          <w:rtl w:val="0"/>
          <w:rPrChange w:author="Vikram Venkat" w:id="99" w:date="2020-06-17T06:13:42Z">
            <w:rPr>
              <w:rFonts w:ascii="Times New Roman" w:cs="Times New Roman" w:eastAsia="Times New Roman" w:hAnsi="Times New Roman"/>
              <w:b w:val="1"/>
              <w:i w:val="0"/>
              <w:smallCaps w:val="0"/>
              <w:strike w:val="0"/>
              <w:color w:val="000000"/>
              <w:sz w:val="32"/>
              <w:szCs w:val="32"/>
              <w:highlight w:val="white"/>
              <w:u w:val="none"/>
              <w:vertAlign w:val="baseline"/>
            </w:rPr>
          </w:rPrChange>
        </w:rPr>
        <w:t xml:space="preserve">AREAS IN THE INDIA – NEPAL BORDER DISPUTE</w:t>
      </w:r>
    </w:p>
    <w:p w:rsidR="00000000" w:rsidDel="00000000" w:rsidP="00000000" w:rsidRDefault="00000000" w:rsidRPr="00000000" w14:paraId="00000016">
      <w:pPr>
        <w:jc w:val="both"/>
        <w:rPr>
          <w:rFonts w:ascii="Times New Roman" w:cs="Times New Roman" w:eastAsia="Times New Roman" w:hAnsi="Times New Roman"/>
          <w:color w:val="000000"/>
          <w:sz w:val="32"/>
          <w:szCs w:val="32"/>
          <w:u w:val="none"/>
        </w:rPr>
      </w:pPr>
      <w:hyperlink r:id="rId21">
        <w:r w:rsidDel="00000000" w:rsidR="00000000" w:rsidRPr="00000000">
          <w:rPr>
            <w:rFonts w:ascii="Times New Roman" w:cs="Times New Roman" w:eastAsia="Times New Roman" w:hAnsi="Times New Roman"/>
            <w:color w:val="000000"/>
            <w:sz w:val="32"/>
            <w:szCs w:val="32"/>
            <w:u w:val="none"/>
            <w:rtl w:val="0"/>
          </w:rPr>
          <w:t xml:space="preserve">Lipulekh</w:t>
        </w:r>
      </w:hyperlink>
      <w:ins w:author="Vikram Venkat" w:id="100" w:date="2020-06-17T06:13:50Z">
        <w:r w:rsidDel="00000000" w:rsidR="00000000" w:rsidRPr="00000000">
          <w:fldChar w:fldCharType="begin"/>
        </w:r>
        <w:r w:rsidDel="00000000" w:rsidR="00000000" w:rsidRPr="00000000">
          <w:instrText xml:space="preserve">HYPERLINK "https://en.wikipedia.org/wiki/Territorial_disputes_of_India_and_Nepal#Limpiyadhura,_Lipulekh_and_Kalapani"</w:instrText>
        </w:r>
        <w:r w:rsidDel="00000000" w:rsidR="00000000" w:rsidRPr="00000000">
          <w:fldChar w:fldCharType="separate"/>
        </w:r>
        <w:r w:rsidDel="00000000" w:rsidR="00000000" w:rsidRPr="00000000">
          <w:rPr>
            <w:rFonts w:ascii="Times New Roman" w:cs="Times New Roman" w:eastAsia="Times New Roman" w:hAnsi="Times New Roman"/>
            <w:color w:val="000000"/>
            <w:sz w:val="32"/>
            <w:szCs w:val="32"/>
            <w:u w:val="none"/>
            <w:rtl w:val="0"/>
          </w:rPr>
          <w:t xml:space="preserve"> and</w:t>
        </w:r>
        <w:r w:rsidDel="00000000" w:rsidR="00000000" w:rsidRPr="00000000">
          <w:fldChar w:fldCharType="end"/>
        </w:r>
      </w:ins>
      <w:del w:author="Vikram Venkat" w:id="100" w:date="2020-06-17T06:13:50Z">
        <w:r w:rsidDel="00000000" w:rsidR="00000000" w:rsidRPr="00000000">
          <w:fldChar w:fldCharType="begin"/>
        </w:r>
        <w:r w:rsidDel="00000000" w:rsidR="00000000" w:rsidRPr="00000000">
          <w:delInstrText xml:space="preserve">HYPERLINK "https://en.wikipedia.org/wiki/Territorial_disputes_of_India_and_Nepal#Limpiyadhura,_Lipulekh_and_Kalapani"</w:delInstrText>
        </w:r>
        <w:r w:rsidDel="00000000" w:rsidR="00000000" w:rsidRPr="00000000">
          <w:fldChar w:fldCharType="separate"/>
        </w:r>
        <w:r w:rsidDel="00000000" w:rsidR="00000000" w:rsidRPr="00000000">
          <w:rPr>
            <w:rFonts w:ascii="Times New Roman" w:cs="Times New Roman" w:eastAsia="Times New Roman" w:hAnsi="Times New Roman"/>
            <w:color w:val="000000"/>
            <w:sz w:val="32"/>
            <w:szCs w:val="32"/>
            <w:u w:val="none"/>
            <w:rtl w:val="0"/>
          </w:rPr>
          <w:delText xml:space="preserve">,</w:delText>
        </w:r>
        <w:r w:rsidDel="00000000" w:rsidR="00000000" w:rsidRPr="00000000">
          <w:fldChar w:fldCharType="end"/>
        </w:r>
      </w:del>
      <w:hyperlink r:id="rId22">
        <w:r w:rsidDel="00000000" w:rsidR="00000000" w:rsidRPr="00000000">
          <w:rPr>
            <w:rFonts w:ascii="Times New Roman" w:cs="Times New Roman" w:eastAsia="Times New Roman" w:hAnsi="Times New Roman"/>
            <w:color w:val="000000"/>
            <w:sz w:val="32"/>
            <w:szCs w:val="32"/>
            <w:u w:val="none"/>
            <w:rtl w:val="0"/>
          </w:rPr>
          <w:t xml:space="preserve"> Kalapani</w:t>
        </w:r>
      </w:hyperlink>
      <w:r w:rsidDel="00000000" w:rsidR="00000000" w:rsidRPr="00000000">
        <w:rPr>
          <w:rFonts w:ascii="Times New Roman" w:cs="Times New Roman" w:eastAsia="Times New Roman" w:hAnsi="Times New Roman"/>
          <w:color w:val="000000"/>
          <w:sz w:val="32"/>
          <w:szCs w:val="32"/>
          <w:u w:val="none"/>
          <w:rtl w:val="0"/>
        </w:rPr>
        <w:t xml:space="preserve"> are </w:t>
      </w:r>
      <w:del w:author="Vikram Venkat" w:id="101" w:date="2020-06-17T06:13:57Z">
        <w:r w:rsidDel="00000000" w:rsidR="00000000" w:rsidRPr="00000000">
          <w:rPr>
            <w:rFonts w:ascii="Times New Roman" w:cs="Times New Roman" w:eastAsia="Times New Roman" w:hAnsi="Times New Roman"/>
            <w:color w:val="000000"/>
            <w:sz w:val="32"/>
            <w:szCs w:val="32"/>
            <w:u w:val="none"/>
            <w:rtl w:val="0"/>
          </w:rPr>
          <w:delText xml:space="preserve">the</w:delText>
        </w:r>
      </w:del>
      <w:r w:rsidDel="00000000" w:rsidR="00000000" w:rsidRPr="00000000">
        <w:rPr>
          <w:rFonts w:ascii="Times New Roman" w:cs="Times New Roman" w:eastAsia="Times New Roman" w:hAnsi="Times New Roman"/>
          <w:color w:val="000000"/>
          <w:sz w:val="32"/>
          <w:szCs w:val="32"/>
          <w:u w:val="none"/>
          <w:rtl w:val="0"/>
        </w:rPr>
        <w:t xml:space="preserve"> major regions in India, and </w:t>
      </w:r>
      <w:ins w:author="Vikram Venkat" w:id="102" w:date="2020-06-17T06:14:02Z">
        <w:r w:rsidDel="00000000" w:rsidR="00000000" w:rsidRPr="00000000">
          <w:rPr>
            <w:rFonts w:ascii="Times New Roman" w:cs="Times New Roman" w:eastAsia="Times New Roman" w:hAnsi="Times New Roman"/>
            <w:color w:val="000000"/>
            <w:sz w:val="32"/>
            <w:szCs w:val="32"/>
            <w:u w:val="none"/>
            <w:rtl w:val="0"/>
          </w:rPr>
          <w:t xml:space="preserve">the </w:t>
        </w:r>
      </w:ins>
      <w:r w:rsidDel="00000000" w:rsidR="00000000" w:rsidRPr="00000000">
        <w:rPr>
          <w:rFonts w:ascii="Times New Roman" w:cs="Times New Roman" w:eastAsia="Times New Roman" w:hAnsi="Times New Roman"/>
          <w:color w:val="000000"/>
          <w:sz w:val="32"/>
          <w:szCs w:val="32"/>
          <w:u w:val="none"/>
          <w:rtl w:val="0"/>
        </w:rPr>
        <w:t xml:space="preserve">Susta region in Nepal </w:t>
      </w:r>
      <w:ins w:author="Vikram Venkat" w:id="103" w:date="2020-06-17T06:14:06Z">
        <w:r w:rsidDel="00000000" w:rsidR="00000000" w:rsidRPr="00000000">
          <w:rPr>
            <w:rFonts w:ascii="Times New Roman" w:cs="Times New Roman" w:eastAsia="Times New Roman" w:hAnsi="Times New Roman"/>
            <w:color w:val="000000"/>
            <w:sz w:val="32"/>
            <w:szCs w:val="32"/>
            <w:u w:val="none"/>
            <w:rtl w:val="0"/>
          </w:rPr>
          <w:t xml:space="preserve">is</w:t>
        </w:r>
      </w:ins>
      <w:del w:author="Vikram Venkat" w:id="103" w:date="2020-06-17T06:14:06Z">
        <w:r w:rsidDel="00000000" w:rsidR="00000000" w:rsidRPr="00000000">
          <w:rPr>
            <w:rFonts w:ascii="Times New Roman" w:cs="Times New Roman" w:eastAsia="Times New Roman" w:hAnsi="Times New Roman"/>
            <w:color w:val="000000"/>
            <w:sz w:val="32"/>
            <w:szCs w:val="32"/>
            <w:u w:val="none"/>
            <w:rtl w:val="0"/>
          </w:rPr>
          <w:delText xml:space="preserve">are</w:delText>
        </w:r>
      </w:del>
      <w:r w:rsidDel="00000000" w:rsidR="00000000" w:rsidRPr="00000000">
        <w:rPr>
          <w:rFonts w:ascii="Times New Roman" w:cs="Times New Roman" w:eastAsia="Times New Roman" w:hAnsi="Times New Roman"/>
          <w:color w:val="000000"/>
          <w:sz w:val="32"/>
          <w:szCs w:val="32"/>
          <w:u w:val="none"/>
          <w:rtl w:val="0"/>
        </w:rPr>
        <w:t xml:space="preserve"> covered in the border dispute between India and Nepal. </w:t>
      </w:r>
    </w:p>
    <w:p w:rsidR="00000000" w:rsidDel="00000000" w:rsidP="00000000" w:rsidRDefault="00000000" w:rsidRPr="00000000" w14:paraId="00000017">
      <w:pPr>
        <w:jc w:val="both"/>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rtl w:val="0"/>
        </w:rPr>
        <w:t xml:space="preserve">The </w:t>
      </w:r>
      <w:ins w:author="Vikram Venkat" w:id="104" w:date="2020-06-17T06:14:13Z">
        <w:r w:rsidDel="00000000" w:rsidR="00000000" w:rsidRPr="00000000">
          <w:rPr>
            <w:rFonts w:ascii="Times New Roman" w:cs="Times New Roman" w:eastAsia="Times New Roman" w:hAnsi="Times New Roman"/>
            <w:color w:val="000000"/>
            <w:sz w:val="32"/>
            <w:szCs w:val="32"/>
            <w:rtl w:val="0"/>
          </w:rPr>
          <w:t xml:space="preserve">t</w:t>
        </w:r>
      </w:ins>
      <w:del w:author="Vikram Venkat" w:id="104" w:date="2020-06-17T06:14:13Z">
        <w:r w:rsidDel="00000000" w:rsidR="00000000" w:rsidRPr="00000000">
          <w:rPr>
            <w:rFonts w:ascii="Times New Roman" w:cs="Times New Roman" w:eastAsia="Times New Roman" w:hAnsi="Times New Roman"/>
            <w:color w:val="000000"/>
            <w:sz w:val="32"/>
            <w:szCs w:val="32"/>
            <w:rtl w:val="0"/>
          </w:rPr>
          <w:delText xml:space="preserve">T</w:delText>
        </w:r>
      </w:del>
      <w:r w:rsidDel="00000000" w:rsidR="00000000" w:rsidRPr="00000000">
        <w:rPr>
          <w:rFonts w:ascii="Times New Roman" w:cs="Times New Roman" w:eastAsia="Times New Roman" w:hAnsi="Times New Roman"/>
          <w:color w:val="000000"/>
          <w:sz w:val="32"/>
          <w:szCs w:val="32"/>
          <w:rtl w:val="0"/>
        </w:rPr>
        <w:t xml:space="preserve">erritorial dispute</w:t>
      </w:r>
      <w:del w:author="Vikram Venkat" w:id="105" w:date="2020-06-17T06:14:16Z">
        <w:r w:rsidDel="00000000" w:rsidR="00000000" w:rsidRPr="00000000">
          <w:rPr>
            <w:rFonts w:ascii="Times New Roman" w:cs="Times New Roman" w:eastAsia="Times New Roman" w:hAnsi="Times New Roman"/>
            <w:color w:val="000000"/>
            <w:sz w:val="32"/>
            <w:szCs w:val="32"/>
            <w:rtl w:val="0"/>
          </w:rPr>
          <w:delText xml:space="preserve">s</w:delText>
        </w:r>
      </w:del>
      <w:r w:rsidDel="00000000" w:rsidR="00000000" w:rsidRPr="00000000">
        <w:rPr>
          <w:rFonts w:ascii="Times New Roman" w:cs="Times New Roman" w:eastAsia="Times New Roman" w:hAnsi="Times New Roman"/>
          <w:color w:val="000000"/>
          <w:sz w:val="32"/>
          <w:szCs w:val="32"/>
          <w:rtl w:val="0"/>
        </w:rPr>
        <w:t xml:space="preserve"> </w:t>
      </w:r>
      <w:ins w:author="Vikram Venkat" w:id="106" w:date="2020-06-17T06:14:21Z">
        <w:r w:rsidDel="00000000" w:rsidR="00000000" w:rsidRPr="00000000">
          <w:rPr>
            <w:rFonts w:ascii="Times New Roman" w:cs="Times New Roman" w:eastAsia="Times New Roman" w:hAnsi="Times New Roman"/>
            <w:color w:val="000000"/>
            <w:sz w:val="32"/>
            <w:szCs w:val="32"/>
            <w:rtl w:val="0"/>
          </w:rPr>
          <w:t xml:space="preserve">between</w:t>
        </w:r>
      </w:ins>
      <w:del w:author="Vikram Venkat" w:id="106" w:date="2020-06-17T06:14:21Z">
        <w:r w:rsidDel="00000000" w:rsidR="00000000" w:rsidRPr="00000000">
          <w:rPr>
            <w:rFonts w:ascii="Times New Roman" w:cs="Times New Roman" w:eastAsia="Times New Roman" w:hAnsi="Times New Roman"/>
            <w:color w:val="000000"/>
            <w:sz w:val="32"/>
            <w:szCs w:val="32"/>
            <w:rtl w:val="0"/>
          </w:rPr>
          <w:delText xml:space="preserve">of</w:delText>
        </w:r>
      </w:del>
      <w:r w:rsidDel="00000000" w:rsidR="00000000" w:rsidRPr="00000000">
        <w:rPr>
          <w:rFonts w:ascii="Times New Roman" w:cs="Times New Roman" w:eastAsia="Times New Roman" w:hAnsi="Times New Roman"/>
          <w:color w:val="000000"/>
          <w:sz w:val="32"/>
          <w:szCs w:val="32"/>
          <w:rtl w:val="0"/>
        </w:rPr>
        <w:t xml:space="preserve"> India and Nepal include</w:t>
      </w:r>
      <w:ins w:author="Vikram Venkat" w:id="107" w:date="2020-06-17T06:14:29Z">
        <w:r w:rsidDel="00000000" w:rsidR="00000000" w:rsidRPr="00000000">
          <w:rPr>
            <w:rFonts w:ascii="Times New Roman" w:cs="Times New Roman" w:eastAsia="Times New Roman" w:hAnsi="Times New Roman"/>
            <w:color w:val="000000"/>
            <w:sz w:val="32"/>
            <w:szCs w:val="32"/>
            <w:rtl w:val="0"/>
          </w:rPr>
          <w:t xml:space="preserve">s</w:t>
        </w:r>
      </w:ins>
      <w:del w:author="Vikram Venkat" w:id="107" w:date="2020-06-17T06:14:29Z">
        <w:r w:rsidDel="00000000" w:rsidR="00000000" w:rsidRPr="00000000">
          <w:rPr>
            <w:rFonts w:ascii="Times New Roman" w:cs="Times New Roman" w:eastAsia="Times New Roman" w:hAnsi="Times New Roman"/>
            <w:color w:val="000000"/>
            <w:sz w:val="32"/>
            <w:szCs w:val="32"/>
            <w:rtl w:val="0"/>
          </w:rPr>
          <w:delText xml:space="preserve"> </w:delText>
        </w:r>
      </w:del>
      <w:del w:author="Vikram Venkat" w:id="108" w:date="2020-06-17T06:14:43Z">
        <w:r w:rsidDel="00000000" w:rsidR="00000000" w:rsidRPr="00000000">
          <w:fldChar w:fldCharType="begin"/>
        </w:r>
        <w:r w:rsidDel="00000000" w:rsidR="00000000" w:rsidRPr="00000000">
          <w:delInstrText xml:space="preserve">HYPERLINK "https://en.wikipedia.org/wiki/Kalapani_territory"</w:delInstrText>
        </w:r>
        <w:r w:rsidDel="00000000" w:rsidR="00000000" w:rsidRPr="00000000">
          <w:fldChar w:fldCharType="separate"/>
        </w:r>
        <w:r w:rsidDel="00000000" w:rsidR="00000000" w:rsidRPr="00000000">
          <w:rPr>
            <w:rFonts w:ascii="Times New Roman" w:cs="Times New Roman" w:eastAsia="Times New Roman" w:hAnsi="Times New Roman"/>
            <w:color w:val="000000"/>
            <w:sz w:val="32"/>
            <w:szCs w:val="32"/>
            <w:rtl w:val="0"/>
            <w:rPrChange w:author="Vikram Venkat" w:id="109" w:date="2020-06-17T06:14:37Z">
              <w:rPr>
                <w:rFonts w:ascii="Times New Roman" w:cs="Times New Roman" w:eastAsia="Times New Roman" w:hAnsi="Times New Roman"/>
                <w:color w:val="000000"/>
                <w:sz w:val="32"/>
                <w:szCs w:val="32"/>
                <w:u w:val="single"/>
              </w:rPr>
            </w:rPrChange>
          </w:rPr>
          <w:delText xml:space="preserve">Kalapani</w:delText>
        </w:r>
        <w:r w:rsidDel="00000000" w:rsidR="00000000" w:rsidRPr="00000000">
          <w:fldChar w:fldCharType="end"/>
        </w:r>
      </w:del>
      <w:r w:rsidDel="00000000" w:rsidR="00000000" w:rsidRPr="00000000">
        <w:rPr>
          <w:rFonts w:ascii="Times New Roman" w:cs="Times New Roman" w:eastAsia="Times New Roman" w:hAnsi="Times New Roman"/>
          <w:color w:val="000000"/>
          <w:sz w:val="32"/>
          <w:szCs w:val="32"/>
          <w:rtl w:val="0"/>
        </w:rPr>
        <w:t xml:space="preserve"> </w:t>
      </w:r>
      <w:ins w:author="Vikram Venkat" w:id="110" w:date="2020-06-17T06:14:50Z">
        <w:r w:rsidDel="00000000" w:rsidR="00000000" w:rsidRPr="00000000">
          <w:rPr>
            <w:rFonts w:ascii="Times New Roman" w:cs="Times New Roman" w:eastAsia="Times New Roman" w:hAnsi="Times New Roman"/>
            <w:color w:val="000000"/>
            <w:sz w:val="32"/>
            <w:szCs w:val="32"/>
            <w:rtl w:val="0"/>
          </w:rPr>
          <w:t xml:space="preserve">a</w:t>
        </w:r>
        <w:r w:rsidDel="00000000" w:rsidR="00000000" w:rsidRPr="00000000">
          <w:rPr>
            <w:rFonts w:ascii="Times New Roman" w:cs="Times New Roman" w:eastAsia="Times New Roman" w:hAnsi="Times New Roman"/>
            <w:color w:val="000000"/>
            <w:sz w:val="32"/>
            <w:szCs w:val="32"/>
            <w:rtl w:val="0"/>
          </w:rPr>
          <w:t xml:space="preserve">n area of </w:t>
        </w:r>
      </w:ins>
      <w:r w:rsidDel="00000000" w:rsidR="00000000" w:rsidRPr="00000000">
        <w:rPr>
          <w:rFonts w:ascii="Times New Roman" w:cs="Times New Roman" w:eastAsia="Times New Roman" w:hAnsi="Times New Roman"/>
          <w:color w:val="000000"/>
          <w:sz w:val="32"/>
          <w:szCs w:val="32"/>
          <w:rtl w:val="0"/>
        </w:rPr>
        <w:t xml:space="preserve">400 km</w:t>
      </w:r>
      <w:r w:rsidDel="00000000" w:rsidR="00000000" w:rsidRPr="00000000">
        <w:rPr>
          <w:rFonts w:ascii="Times New Roman" w:cs="Times New Roman" w:eastAsia="Times New Roman" w:hAnsi="Times New Roman"/>
          <w:color w:val="000000"/>
          <w:sz w:val="32"/>
          <w:szCs w:val="32"/>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at the India-Nepal-China tri-junction region.</w:t>
      </w:r>
      <w:r w:rsidDel="00000000" w:rsidR="00000000" w:rsidRPr="00000000">
        <w:rPr>
          <w:rFonts w:ascii="Arial" w:cs="Arial" w:eastAsia="Arial" w:hAnsi="Arial"/>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The Kalapani territory is a region under Indian administration as a sector of </w:t>
      </w:r>
      <w:hyperlink r:id="rId23">
        <w:r w:rsidDel="00000000" w:rsidR="00000000" w:rsidRPr="00000000">
          <w:rPr>
            <w:rFonts w:ascii="Times New Roman" w:cs="Times New Roman" w:eastAsia="Times New Roman" w:hAnsi="Times New Roman"/>
            <w:color w:val="000000"/>
            <w:sz w:val="32"/>
            <w:szCs w:val="32"/>
            <w:highlight w:val="white"/>
            <w:u w:val="none"/>
            <w:rtl w:val="0"/>
          </w:rPr>
          <w:t xml:space="preserve">Pithoragarh district</w:t>
        </w:r>
      </w:hyperlink>
      <w:r w:rsidDel="00000000" w:rsidR="00000000" w:rsidRPr="00000000">
        <w:rPr>
          <w:rFonts w:ascii="Times New Roman" w:cs="Times New Roman" w:eastAsia="Times New Roman" w:hAnsi="Times New Roman"/>
          <w:color w:val="000000"/>
          <w:sz w:val="32"/>
          <w:szCs w:val="32"/>
          <w:highlight w:val="white"/>
          <w:rtl w:val="0"/>
        </w:rPr>
        <w:t xml:space="preserve"> in the </w:t>
      </w:r>
      <w:hyperlink r:id="rId24">
        <w:r w:rsidDel="00000000" w:rsidR="00000000" w:rsidRPr="00000000">
          <w:rPr>
            <w:rFonts w:ascii="Times New Roman" w:cs="Times New Roman" w:eastAsia="Times New Roman" w:hAnsi="Times New Roman"/>
            <w:color w:val="000000"/>
            <w:sz w:val="32"/>
            <w:szCs w:val="32"/>
            <w:highlight w:val="white"/>
            <w:u w:val="none"/>
            <w:rtl w:val="0"/>
          </w:rPr>
          <w:t xml:space="preserve">Uttarakhand</w:t>
        </w:r>
      </w:hyperlink>
      <w:r w:rsidDel="00000000" w:rsidR="00000000" w:rsidRPr="00000000">
        <w:rPr>
          <w:rFonts w:ascii="Times New Roman" w:cs="Times New Roman" w:eastAsia="Times New Roman" w:hAnsi="Times New Roman"/>
          <w:color w:val="000000"/>
          <w:sz w:val="32"/>
          <w:szCs w:val="32"/>
          <w:highlight w:val="white"/>
          <w:rtl w:val="0"/>
        </w:rPr>
        <w:t xml:space="preserve"> state, but </w:t>
      </w:r>
      <w:ins w:author="Vikram Venkat" w:id="111" w:date="2020-06-17T06:15:06Z">
        <w:r w:rsidDel="00000000" w:rsidR="00000000" w:rsidRPr="00000000">
          <w:rPr>
            <w:rFonts w:ascii="Times New Roman" w:cs="Times New Roman" w:eastAsia="Times New Roman" w:hAnsi="Times New Roman"/>
            <w:color w:val="000000"/>
            <w:sz w:val="32"/>
            <w:szCs w:val="32"/>
            <w:highlight w:val="white"/>
            <w:rtl w:val="0"/>
          </w:rPr>
          <w:t xml:space="preserve">has </w:t>
        </w:r>
      </w:ins>
      <w:del w:author="Vikram Venkat" w:id="111" w:date="2020-06-17T06:15:06Z">
        <w:r w:rsidDel="00000000" w:rsidR="00000000" w:rsidRPr="00000000">
          <w:rPr>
            <w:rFonts w:ascii="Times New Roman" w:cs="Times New Roman" w:eastAsia="Times New Roman" w:hAnsi="Times New Roman"/>
            <w:color w:val="000000"/>
            <w:sz w:val="32"/>
            <w:szCs w:val="32"/>
            <w:highlight w:val="white"/>
            <w:rtl w:val="0"/>
          </w:rPr>
          <w:delText xml:space="preserve">is</w:delText>
        </w:r>
      </w:del>
      <w:r w:rsidDel="00000000" w:rsidR="00000000" w:rsidRPr="00000000">
        <w:rPr>
          <w:rFonts w:ascii="Times New Roman" w:cs="Times New Roman" w:eastAsia="Times New Roman" w:hAnsi="Times New Roman"/>
          <w:color w:val="000000"/>
          <w:sz w:val="32"/>
          <w:szCs w:val="32"/>
          <w:highlight w:val="white"/>
          <w:rtl w:val="0"/>
        </w:rPr>
        <w:t xml:space="preserve"> also</w:t>
      </w:r>
      <w:ins w:author="Vikram Venkat" w:id="112" w:date="2020-06-17T06:15:12Z">
        <w:r w:rsidDel="00000000" w:rsidR="00000000" w:rsidRPr="00000000">
          <w:rPr>
            <w:rFonts w:ascii="Times New Roman" w:cs="Times New Roman" w:eastAsia="Times New Roman" w:hAnsi="Times New Roman"/>
            <w:color w:val="000000"/>
            <w:sz w:val="32"/>
            <w:szCs w:val="32"/>
            <w:highlight w:val="white"/>
            <w:rtl w:val="0"/>
          </w:rPr>
          <w:t xml:space="preserve"> been</w:t>
        </w:r>
      </w:ins>
      <w:r w:rsidDel="00000000" w:rsidR="00000000" w:rsidRPr="00000000">
        <w:rPr>
          <w:rFonts w:ascii="Times New Roman" w:cs="Times New Roman" w:eastAsia="Times New Roman" w:hAnsi="Times New Roman"/>
          <w:color w:val="000000"/>
          <w:sz w:val="32"/>
          <w:szCs w:val="32"/>
          <w:highlight w:val="white"/>
          <w:rtl w:val="0"/>
        </w:rPr>
        <w:t xml:space="preserve"> </w:t>
      </w:r>
      <w:hyperlink r:id="rId25">
        <w:r w:rsidDel="00000000" w:rsidR="00000000" w:rsidRPr="00000000">
          <w:rPr>
            <w:rFonts w:ascii="Times New Roman" w:cs="Times New Roman" w:eastAsia="Times New Roman" w:hAnsi="Times New Roman"/>
            <w:color w:val="000000"/>
            <w:sz w:val="32"/>
            <w:szCs w:val="32"/>
            <w:highlight w:val="white"/>
            <w:u w:val="none"/>
            <w:rtl w:val="0"/>
          </w:rPr>
          <w:t xml:space="preserve">claimed</w:t>
        </w:r>
      </w:hyperlink>
      <w:r w:rsidDel="00000000" w:rsidR="00000000" w:rsidRPr="00000000">
        <w:rPr>
          <w:rFonts w:ascii="Times New Roman" w:cs="Times New Roman" w:eastAsia="Times New Roman" w:hAnsi="Times New Roman"/>
          <w:color w:val="000000"/>
          <w:sz w:val="32"/>
          <w:szCs w:val="32"/>
          <w:highlight w:val="white"/>
          <w:rtl w:val="0"/>
        </w:rPr>
        <w:t xml:space="preserve"> by </w:t>
      </w:r>
      <w:hyperlink r:id="rId26">
        <w:r w:rsidDel="00000000" w:rsidR="00000000" w:rsidRPr="00000000">
          <w:rPr>
            <w:rFonts w:ascii="Times New Roman" w:cs="Times New Roman" w:eastAsia="Times New Roman" w:hAnsi="Times New Roman"/>
            <w:color w:val="000000"/>
            <w:sz w:val="32"/>
            <w:szCs w:val="32"/>
            <w:highlight w:val="white"/>
            <w:u w:val="none"/>
            <w:rtl w:val="0"/>
          </w:rPr>
          <w:t xml:space="preserve">Nepal</w:t>
        </w:r>
      </w:hyperlink>
      <w:r w:rsidDel="00000000" w:rsidR="00000000" w:rsidRPr="00000000">
        <w:rPr>
          <w:rFonts w:ascii="Times New Roman" w:cs="Times New Roman" w:eastAsia="Times New Roman" w:hAnsi="Times New Roman"/>
          <w:color w:val="000000"/>
          <w:sz w:val="32"/>
          <w:szCs w:val="32"/>
          <w:highlight w:val="white"/>
          <w:rtl w:val="0"/>
        </w:rPr>
        <w:t xml:space="preserve"> since 1998. However, the Nepal government claims that</w:t>
      </w:r>
      <w:del w:author="Vikram Venkat" w:id="113" w:date="2020-06-17T06:15:20Z">
        <w:r w:rsidDel="00000000" w:rsidR="00000000" w:rsidRPr="00000000">
          <w:rPr>
            <w:rFonts w:ascii="Times New Roman" w:cs="Times New Roman" w:eastAsia="Times New Roman" w:hAnsi="Times New Roman"/>
            <w:color w:val="000000"/>
            <w:sz w:val="32"/>
            <w:szCs w:val="32"/>
            <w:highlight w:val="white"/>
            <w:rtl w:val="0"/>
          </w:rPr>
          <w:delText xml:space="preserve">,</w:delText>
        </w:r>
      </w:del>
      <w:r w:rsidDel="00000000" w:rsidR="00000000" w:rsidRPr="00000000">
        <w:rPr>
          <w:rFonts w:ascii="Times New Roman" w:cs="Times New Roman" w:eastAsia="Times New Roman" w:hAnsi="Times New Roman"/>
          <w:color w:val="000000"/>
          <w:sz w:val="32"/>
          <w:szCs w:val="32"/>
          <w:highlight w:val="white"/>
          <w:rtl w:val="0"/>
        </w:rPr>
        <w:t xml:space="preserve"> Kalapani province lies in </w:t>
      </w:r>
      <w:hyperlink r:id="rId27">
        <w:r w:rsidDel="00000000" w:rsidR="00000000" w:rsidRPr="00000000">
          <w:rPr>
            <w:rFonts w:ascii="Times New Roman" w:cs="Times New Roman" w:eastAsia="Times New Roman" w:hAnsi="Times New Roman"/>
            <w:color w:val="000000"/>
            <w:sz w:val="32"/>
            <w:szCs w:val="32"/>
            <w:highlight w:val="white"/>
            <w:u w:val="none"/>
            <w:rtl w:val="0"/>
          </w:rPr>
          <w:t xml:space="preserve">Darchula district</w:t>
        </w:r>
      </w:hyperlink>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114" w:date="2020-06-17T06:15:26Z">
        <w:r w:rsidDel="00000000" w:rsidR="00000000" w:rsidRPr="00000000">
          <w:fldChar w:fldCharType="begin"/>
        </w:r>
        <w:r w:rsidDel="00000000" w:rsidR="00000000" w:rsidRPr="00000000">
          <w:instrText xml:space="preserve">HYPERLINK "https://en.wikipedia.org/wiki/Sudurpashchim_Pradesh"</w:instrText>
        </w:r>
        <w:r w:rsidDel="00000000" w:rsidR="00000000" w:rsidRPr="00000000">
          <w:fldChar w:fldCharType="separate"/>
        </w:r>
        <w:r w:rsidDel="00000000" w:rsidR="00000000" w:rsidRPr="00000000">
          <w:rPr>
            <w:rFonts w:ascii="Times New Roman" w:cs="Times New Roman" w:eastAsia="Times New Roman" w:hAnsi="Times New Roman"/>
            <w:color w:val="000000"/>
            <w:sz w:val="32"/>
            <w:szCs w:val="32"/>
            <w:highlight w:val="white"/>
            <w:rtl w:val="0"/>
          </w:rPr>
          <w:t xml:space="preserve">Sudurpaschim</w:t>
        </w:r>
        <w:r w:rsidDel="00000000" w:rsidR="00000000" w:rsidRPr="00000000">
          <w:fldChar w:fldCharType="end"/>
        </w:r>
      </w:ins>
      <w:del w:author="Vikram Venkat" w:id="114" w:date="2020-06-17T06:15:26Z">
        <w:r w:rsidDel="00000000" w:rsidR="00000000" w:rsidRPr="00000000">
          <w:fldChar w:fldCharType="begin"/>
        </w:r>
        <w:r w:rsidDel="00000000" w:rsidR="00000000" w:rsidRPr="00000000">
          <w:delInstrText xml:space="preserve">HYPERLINK "https://en.wikipedia.org/wiki/Sudurpashchim_Pradesh"</w:delInstrText>
        </w:r>
        <w:r w:rsidDel="00000000" w:rsidR="00000000" w:rsidRPr="00000000">
          <w:fldChar w:fldCharType="separate"/>
        </w:r>
        <w:r w:rsidDel="00000000" w:rsidR="00000000" w:rsidRPr="00000000">
          <w:rPr>
            <w:rFonts w:ascii="Times New Roman" w:cs="Times New Roman" w:eastAsia="Times New Roman" w:hAnsi="Times New Roman"/>
            <w:color w:val="000000"/>
            <w:sz w:val="32"/>
            <w:szCs w:val="32"/>
            <w:highlight w:val="white"/>
            <w:u w:val="none"/>
            <w:rtl w:val="0"/>
          </w:rPr>
          <w:delText xml:space="preserve">Sudurpashchim</w:delText>
        </w:r>
        <w:r w:rsidDel="00000000" w:rsidR="00000000" w:rsidRPr="00000000">
          <w:fldChar w:fldCharType="end"/>
        </w:r>
      </w:del>
      <w:hyperlink r:id="rId28">
        <w:r w:rsidDel="00000000" w:rsidR="00000000" w:rsidRPr="00000000">
          <w:rPr>
            <w:rFonts w:ascii="Times New Roman" w:cs="Times New Roman" w:eastAsia="Times New Roman" w:hAnsi="Times New Roman"/>
            <w:color w:val="000000"/>
            <w:sz w:val="32"/>
            <w:szCs w:val="32"/>
            <w:highlight w:val="white"/>
            <w:u w:val="none"/>
            <w:rtl w:val="0"/>
          </w:rPr>
          <w:t xml:space="preserve"> Pradesh</w:t>
        </w:r>
      </w:hyperlink>
      <w:r w:rsidDel="00000000" w:rsidR="00000000" w:rsidRPr="00000000">
        <w:rPr>
          <w:rFonts w:ascii="Times New Roman" w:cs="Times New Roman" w:eastAsia="Times New Roman" w:hAnsi="Times New Roman"/>
          <w:color w:val="000000"/>
          <w:sz w:val="32"/>
          <w:szCs w:val="32"/>
          <w:highlight w:val="white"/>
          <w:rtl w:val="0"/>
        </w:rPr>
        <w:t xml:space="preserve">. Kalapani has been controlled by India's Indo-Tibetan border security forces since 1962.</w:t>
      </w:r>
      <w:r w:rsidDel="00000000" w:rsidR="00000000" w:rsidRPr="00000000">
        <w:rPr>
          <w:rFonts w:ascii="Times New Roman" w:cs="Times New Roman" w:eastAsia="Times New Roman" w:hAnsi="Times New Roman"/>
          <w:color w:val="000000"/>
          <w:sz w:val="32"/>
          <w:szCs w:val="32"/>
          <w:rtl w:val="0"/>
        </w:rPr>
        <w:t xml:space="preserve"> But</w:t>
      </w:r>
      <w:ins w:author="Vikram Venkat" w:id="115" w:date="2020-06-17T06:15:41Z">
        <w:r w:rsidDel="00000000" w:rsidR="00000000" w:rsidRPr="00000000">
          <w:rPr>
            <w:rFonts w:ascii="Times New Roman" w:cs="Times New Roman" w:eastAsia="Times New Roman" w:hAnsi="Times New Roman"/>
            <w:color w:val="000000"/>
            <w:sz w:val="32"/>
            <w:szCs w:val="32"/>
            <w:rtl w:val="0"/>
          </w:rPr>
          <w:t xml:space="preserve">,</w:t>
        </w:r>
      </w:ins>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Nepal demands the withdrawal of the Indian border forces in Kalapani area because they are claiming that Kalapani belongs to them.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Lipulekh is a </w:t>
      </w:r>
      <w:hyperlink r:id="rId2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Himalayan</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hyperlink r:id="rId3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pass</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116" w:date="2020-06-17T06:15:5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situated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the border</w:t>
      </w:r>
      <w:del w:author="Vikram Venkat" w:id="117" w:date="2020-06-17T06:15:4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ed</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between </w:t>
      </w:r>
      <w:hyperlink r:id="rId3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Uttarakhand</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state of India and the </w:t>
      </w:r>
      <w:hyperlink r:id="rId3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Tibet</w:t>
        </w:r>
      </w:hyperlink>
      <w:ins w:author="Vikram Venkat" w:id="118" w:date="2020-06-17T06:16:4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 autonomous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region of China, near their </w:t>
      </w:r>
      <w:hyperlink r:id="rId33">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trijunction</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with </w:t>
      </w:r>
      <w:hyperlink r:id="rId3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Nepal</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Nepal affirms that  the southern side of the Lipulekh pass, called </w:t>
      </w:r>
      <w:hyperlink r:id="rId35">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Kalapani territory</w:t>
        </w:r>
      </w:hyperlink>
      <w:del w:author="Vikram Venkat" w:id="119" w:date="2020-06-17T06:17:0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120" w:date="2020-06-17T06:17:0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which is controlled by </w:t>
      </w:r>
      <w:hyperlink r:id="rId36">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India</w:t>
        </w:r>
      </w:hyperlink>
      <w:ins w:author="Vikram Venkat" w:id="121" w:date="2020-06-17T06:17:0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belongs to Nepal. The pass is near the Chinese trading town of Taklakot in </w:t>
      </w:r>
      <w:hyperlink r:id="rId3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Tibet</w:t>
        </w:r>
      </w:hyperlink>
      <w:ins w:author="Vikram Venkat" w:id="122" w:date="2020-06-17T06:17:1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ins w:author="Vikram Venkat" w:id="123" w:date="2020-06-17T06:17:2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has been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used since ancient times by traders, mendicants and pilgrims transiting between India and China. Lipulekh pass is also used by pilgrims to reach </w:t>
      </w:r>
      <w:hyperlink r:id="rId3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Kailas</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hyperlink r:id="rId3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Manasarovar</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9">
      <w:pPr>
        <w:jc w:val="both"/>
        <w:rPr>
          <w:rFonts w:ascii="Times New Roman" w:cs="Times New Roman" w:eastAsia="Times New Roman" w:hAnsi="Times New Roman"/>
          <w:color w:val="000000"/>
          <w:sz w:val="32"/>
          <w:szCs w:val="32"/>
        </w:rPr>
      </w:pPr>
      <w:hyperlink r:id="rId40">
        <w:r w:rsidDel="00000000" w:rsidR="00000000" w:rsidRPr="00000000">
          <w:rPr>
            <w:rFonts w:ascii="Times New Roman" w:cs="Times New Roman" w:eastAsia="Times New Roman" w:hAnsi="Times New Roman"/>
            <w:color w:val="000000"/>
            <w:sz w:val="32"/>
            <w:szCs w:val="32"/>
            <w:u w:val="none"/>
            <w:rtl w:val="0"/>
          </w:rPr>
          <w:t xml:space="preserve">Susta territory</w:t>
        </w:r>
      </w:hyperlink>
      <w:r w:rsidDel="00000000" w:rsidR="00000000" w:rsidRPr="00000000">
        <w:rPr>
          <w:rFonts w:ascii="Times New Roman" w:cs="Times New Roman" w:eastAsia="Times New Roman" w:hAnsi="Times New Roman"/>
          <w:color w:val="000000"/>
          <w:sz w:val="32"/>
          <w:szCs w:val="32"/>
          <w:rtl w:val="0"/>
        </w:rPr>
        <w:t xml:space="preserve"> is an area under Nepal province and it is near </w:t>
      </w:r>
      <w:hyperlink r:id="rId41">
        <w:r w:rsidDel="00000000" w:rsidR="00000000" w:rsidRPr="00000000">
          <w:rPr>
            <w:rFonts w:ascii="Times New Roman" w:cs="Times New Roman" w:eastAsia="Times New Roman" w:hAnsi="Times New Roman"/>
            <w:color w:val="000000"/>
            <w:sz w:val="32"/>
            <w:szCs w:val="32"/>
            <w:u w:val="none"/>
            <w:rtl w:val="0"/>
          </w:rPr>
          <w:t xml:space="preserve">Nichlaul</w:t>
        </w:r>
      </w:hyperlink>
      <w:r w:rsidDel="00000000" w:rsidR="00000000" w:rsidRPr="00000000">
        <w:rPr>
          <w:rFonts w:ascii="Times New Roman" w:cs="Times New Roman" w:eastAsia="Times New Roman" w:hAnsi="Times New Roman"/>
          <w:color w:val="000000"/>
          <w:sz w:val="32"/>
          <w:szCs w:val="32"/>
          <w:rtl w:val="0"/>
        </w:rPr>
        <w:t xml:space="preserve">, </w:t>
      </w:r>
      <w:hyperlink r:id="rId42">
        <w:r w:rsidDel="00000000" w:rsidR="00000000" w:rsidRPr="00000000">
          <w:rPr>
            <w:rFonts w:ascii="Times New Roman" w:cs="Times New Roman" w:eastAsia="Times New Roman" w:hAnsi="Times New Roman"/>
            <w:color w:val="000000"/>
            <w:sz w:val="32"/>
            <w:szCs w:val="32"/>
            <w:u w:val="none"/>
            <w:rtl w:val="0"/>
          </w:rPr>
          <w:t xml:space="preserve">Uttar Pradesh</w:t>
        </w:r>
      </w:hyperlink>
      <w:r w:rsidDel="00000000" w:rsidR="00000000" w:rsidRPr="00000000">
        <w:rPr>
          <w:rFonts w:ascii="Times New Roman" w:cs="Times New Roman" w:eastAsia="Times New Roman" w:hAnsi="Times New Roman"/>
          <w:color w:val="000000"/>
          <w:sz w:val="32"/>
          <w:szCs w:val="32"/>
          <w:rtl w:val="0"/>
        </w:rPr>
        <w:t xml:space="preserve">, India. Susta is a rural municipal</w:t>
      </w:r>
      <w:del w:author="Vikram Venkat" w:id="124" w:date="2020-06-17T06:17:36Z">
        <w:r w:rsidDel="00000000" w:rsidR="00000000" w:rsidRPr="00000000">
          <w:rPr>
            <w:rFonts w:ascii="Times New Roman" w:cs="Times New Roman" w:eastAsia="Times New Roman" w:hAnsi="Times New Roman"/>
            <w:color w:val="000000"/>
            <w:sz w:val="32"/>
            <w:szCs w:val="32"/>
            <w:rtl w:val="0"/>
          </w:rPr>
          <w:delText xml:space="preserve">ity</w:delText>
        </w:r>
      </w:del>
      <w:r w:rsidDel="00000000" w:rsidR="00000000" w:rsidRPr="00000000">
        <w:rPr>
          <w:rFonts w:ascii="Times New Roman" w:cs="Times New Roman" w:eastAsia="Times New Roman" w:hAnsi="Times New Roman"/>
          <w:color w:val="000000"/>
          <w:sz w:val="32"/>
          <w:szCs w:val="32"/>
          <w:rtl w:val="0"/>
        </w:rPr>
        <w:t xml:space="preserve"> region in the Parasi district present in </w:t>
      </w:r>
      <w:ins w:author="Vikram Venkat" w:id="125" w:date="2020-06-17T06:17:41Z">
        <w:r w:rsidDel="00000000" w:rsidR="00000000" w:rsidRPr="00000000">
          <w:rPr>
            <w:rFonts w:ascii="Times New Roman" w:cs="Times New Roman" w:eastAsia="Times New Roman" w:hAnsi="Times New Roman"/>
            <w:color w:val="000000"/>
            <w:sz w:val="32"/>
            <w:szCs w:val="32"/>
            <w:rtl w:val="0"/>
          </w:rPr>
          <w:t xml:space="preserve">the </w:t>
        </w:r>
      </w:ins>
      <w:r w:rsidDel="00000000" w:rsidR="00000000" w:rsidRPr="00000000">
        <w:rPr>
          <w:rFonts w:ascii="Times New Roman" w:cs="Times New Roman" w:eastAsia="Times New Roman" w:hAnsi="Times New Roman"/>
          <w:color w:val="000000"/>
          <w:sz w:val="32"/>
          <w:szCs w:val="32"/>
          <w:rtl w:val="0"/>
        </w:rPr>
        <w:t xml:space="preserve">southern side of Nepal. This area under dispute totals over 140 km</w:t>
      </w:r>
      <w:r w:rsidDel="00000000" w:rsidR="00000000" w:rsidRPr="00000000">
        <w:rPr>
          <w:rFonts w:ascii="Times New Roman" w:cs="Times New Roman" w:eastAsia="Times New Roman" w:hAnsi="Times New Roman"/>
          <w:color w:val="000000"/>
          <w:sz w:val="32"/>
          <w:szCs w:val="32"/>
          <w:vertAlign w:val="superscript"/>
          <w:rtl w:val="0"/>
        </w:rPr>
        <w:t xml:space="preserve">2</w:t>
      </w:r>
      <w:r w:rsidDel="00000000" w:rsidR="00000000" w:rsidRPr="00000000">
        <w:rPr>
          <w:rFonts w:ascii="Times New Roman" w:cs="Times New Roman" w:eastAsia="Times New Roman" w:hAnsi="Times New Roman"/>
          <w:color w:val="000000"/>
          <w:sz w:val="32"/>
          <w:szCs w:val="32"/>
          <w:rtl w:val="0"/>
        </w:rPr>
        <w:t xml:space="preserve"> and is being controlled by the Indian Government.</w:t>
      </w:r>
    </w:p>
    <w:p w:rsidR="00000000" w:rsidDel="00000000" w:rsidP="00000000" w:rsidRDefault="00000000" w:rsidRPr="00000000" w14:paraId="0000001A">
      <w:pPr>
        <w:jc w:val="both"/>
        <w:rPr>
          <w:rFonts w:ascii="Times New Roman" w:cs="Times New Roman" w:eastAsia="Times New Roman" w:hAnsi="Times New Roman"/>
          <w:color w:val="000000"/>
          <w:sz w:val="32"/>
          <w:szCs w:val="32"/>
          <w:u w:val="single"/>
          <w:rPrChange w:author="Vikram Venkat" w:id="126" w:date="2020-06-17T06:17:53Z">
            <w:rPr>
              <w:rFonts w:ascii="Times New Roman" w:cs="Times New Roman" w:eastAsia="Times New Roman" w:hAnsi="Times New Roman"/>
              <w:color w:val="000000"/>
              <w:sz w:val="32"/>
              <w:szCs w:val="32"/>
            </w:rPr>
          </w:rPrChange>
        </w:rPr>
      </w:pPr>
      <w:r w:rsidDel="00000000" w:rsidR="00000000" w:rsidRPr="00000000">
        <w:rPr>
          <w:rFonts w:ascii="Times New Roman" w:cs="Times New Roman" w:eastAsia="Times New Roman" w:hAnsi="Times New Roman"/>
          <w:b w:val="1"/>
          <w:color w:val="000000"/>
          <w:sz w:val="32"/>
          <w:szCs w:val="32"/>
          <w:u w:val="single"/>
          <w:rtl w:val="0"/>
          <w:rPrChange w:author="Vikram Venkat" w:id="126" w:date="2020-06-17T06:17:53Z">
            <w:rPr>
              <w:rFonts w:ascii="Times New Roman" w:cs="Times New Roman" w:eastAsia="Times New Roman" w:hAnsi="Times New Roman"/>
              <w:b w:val="1"/>
              <w:color w:val="000000"/>
              <w:sz w:val="32"/>
              <w:szCs w:val="32"/>
            </w:rPr>
          </w:rPrChange>
        </w:rPr>
        <w:t xml:space="preserve">SURVEY TEAM TO SOLVE THE BORDER ISSUE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ins w:author="Vikram Venkat" w:id="131" w:date="2020-06-17T06:18:45Z"/>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As an initiative to demarcate the India - Nepal border, survey teams from both countries were set</w:t>
      </w:r>
      <w:ins w:author="Vikram Venkat" w:id="127" w:date="2020-06-17T06:18:0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up</w:t>
      </w:r>
      <w:ins w:author="Vikram Venkat" w:id="128" w:date="2020-06-17T06:18:0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order to explore and resolve the issue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w:t>
      </w:r>
      <w:ins w:author="Vikram Venkat" w:id="129" w:date="2020-06-17T06:18:2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w:t>
        </w:r>
      </w:ins>
      <w:del w:author="Vikram Venkat" w:id="129" w:date="2020-06-17T06:18:2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survey teams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conducted a survey of the border pillars prepared by the Joint Technical Level Nepal-India Boundary Committee (JTLNIBC).  The JTLNIBC was set up in 1981 to demarcate the India - Nepal border</w:t>
      </w:r>
      <w:ins w:author="Vikram Venkat" w:id="130" w:date="2020-06-17T06:18:3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after years of surveying, deliberations, and extensions, the Committee had finally submitted the demarcating report in 2007 for ratification by both the countries. </w:t>
      </w:r>
      <w:ins w:author="Vikram Venkat" w:id="131" w:date="2020-06-17T06:18:45Z">
        <w:r w:rsidDel="00000000" w:rsidR="00000000" w:rsidRPr="00000000">
          <w:rPr>
            <w:rtl w:val="0"/>
          </w:rPr>
        </w:r>
      </w:ins>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survey team identified missing pillars along the borders. Nepal maintained that it cannot ratify the maps given by the survey team without the resolution of Kalapani and Susta in the Nepal map. India, on the other hand, awaited for Nepal's ratification. In the absence </w:t>
      </w:r>
      <w:ins w:author="Vikram Venkat" w:id="132" w:date="2020-06-17T06:18: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of </w:t>
        </w:r>
      </w:ins>
      <w:del w:author="Vikram Venkat" w:id="132" w:date="2020-06-17T06:18: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ratification, the process of completely demarcating the India-Nepal boundary could not be undertaken</w:t>
      </w:r>
      <w:ins w:author="Vikram Venkat" w:id="133" w:date="2020-06-17T06:19: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the border issue was not solved despite </w:t>
      </w:r>
      <w:ins w:author="Vikram Venkat" w:id="134" w:date="2020-06-17T06:19:3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w:t>
        </w:r>
      </w:ins>
      <w:del w:author="Vikram Venkat" w:id="134" w:date="2020-06-17T06:19:3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of</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form</w:t>
      </w:r>
      <w:ins w:author="Vikram Venkat" w:id="135" w:date="2020-06-17T06:19: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ation</w:t>
        </w:r>
      </w:ins>
      <w:del w:author="Vikram Venkat" w:id="135" w:date="2020-06-17T06:19: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ing</w:delText>
        </w:r>
      </w:del>
      <w:ins w:author="Vikram Venkat" w:id="135" w:date="2020-06-17T06:19: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136" w:date="2020-06-17T06:19:4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w:t>
        </w:r>
      </w:ins>
      <w:del w:author="Vikram Venkat" w:id="136" w:date="2020-06-17T06:19:4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survey team. From this argument, it is evident that both the countries</w:t>
      </w:r>
      <w:ins w:author="Vikram Venkat" w:id="137" w:date="2020-06-17T06:19:5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continue to</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fail to compromise</w:t>
      </w:r>
      <w:ins w:author="Vikram Venkat" w:id="138" w:date="2020-06-17T06:20:0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ins w:author="Vikram Venkat" w:id="139" w:date="2020-06-17T06:20:0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lack</w:t>
      </w:r>
      <w:del w:author="Vikram Venkat" w:id="140" w:date="2020-06-17T06:20: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ins w:author="Vikram Venkat" w:id="140" w:date="2020-06-17T06:20: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understand</w:t>
      </w:r>
      <w:ins w:author="Vikram Venkat" w:id="141" w:date="2020-06-17T06:20:1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ing is present</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between them.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u w:val="single"/>
          <w:rPrChange w:author="Vikram Venkat" w:id="143" w:date="2020-06-17T06:20:21Z">
            <w:rPr>
              <w:rFonts w:ascii="Times New Roman" w:cs="Times New Roman" w:eastAsia="Times New Roman" w:hAnsi="Times New Roman"/>
              <w:b w:val="1"/>
              <w:sz w:val="32"/>
              <w:szCs w:val="32"/>
            </w:rPr>
          </w:rPrChange>
        </w:rPr>
      </w:pPr>
      <w:ins w:author="Vikram Venkat" w:id="142" w:date="2020-06-17T06:20:22Z">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Are there any possible long-term solutions for this dispute to end?</w:t>
        </w:r>
      </w:ins>
      <w:del w:author="Vikram Venkat" w:id="142" w:date="2020-06-17T06:20:22Z">
        <w:r w:rsidDel="00000000" w:rsidR="00000000" w:rsidRPr="00000000">
          <w:rPr>
            <w:rFonts w:ascii="Times New Roman" w:cs="Times New Roman" w:eastAsia="Times New Roman" w:hAnsi="Times New Roman"/>
            <w:sz w:val="32"/>
            <w:szCs w:val="32"/>
            <w:u w:val="single"/>
            <w:rtl w:val="0"/>
            <w:rPrChange w:author="Vikram Venkat" w:id="143" w:date="2020-06-17T06:20:21Z">
              <w:rPr>
                <w:rFonts w:ascii="Times New Roman" w:cs="Times New Roman" w:eastAsia="Times New Roman" w:hAnsi="Times New Roman"/>
                <w:b w:val="1"/>
                <w:sz w:val="32"/>
                <w:szCs w:val="32"/>
              </w:rPr>
            </w:rPrChange>
          </w:rPr>
          <w:delText xml:space="preserve">Is there any possible long-term solutions to this dispute?</w:delText>
        </w:r>
      </w:del>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"India-Nepal border issues appear </w:t>
      </w:r>
      <w:ins w:author="Vikram Venkat" w:id="144" w:date="2020-06-17T06:20:39Z">
        <w:r w:rsidDel="00000000" w:rsidR="00000000" w:rsidRPr="00000000">
          <w:rPr>
            <w:rFonts w:ascii="Times New Roman" w:cs="Times New Roman" w:eastAsia="Times New Roman" w:hAnsi="Times New Roman"/>
            <w:sz w:val="32"/>
            <w:szCs w:val="32"/>
            <w:rtl w:val="0"/>
          </w:rPr>
          <w:t xml:space="preserve">to be</w:t>
        </w:r>
      </w:ins>
      <w:del w:author="Vikram Venkat" w:id="144" w:date="2020-06-17T06:20:39Z">
        <w:r w:rsidDel="00000000" w:rsidR="00000000" w:rsidRPr="00000000">
          <w:rPr>
            <w:rFonts w:ascii="Times New Roman" w:cs="Times New Roman" w:eastAsia="Times New Roman" w:hAnsi="Times New Roman"/>
            <w:sz w:val="32"/>
            <w:szCs w:val="32"/>
            <w:rtl w:val="0"/>
          </w:rPr>
          <w:delText xml:space="preserve">m</w:delText>
        </w:r>
      </w:del>
      <w:del w:author="Vikram Venkat" w:id="145" w:date="2020-06-17T06:20:46Z">
        <w:r w:rsidDel="00000000" w:rsidR="00000000" w:rsidRPr="00000000">
          <w:rPr>
            <w:rFonts w:ascii="Times New Roman" w:cs="Times New Roman" w:eastAsia="Times New Roman" w:hAnsi="Times New Roman"/>
            <w:sz w:val="32"/>
            <w:szCs w:val="32"/>
            <w:rtl w:val="0"/>
          </w:rPr>
          <w:delText xml:space="preserve">ore</w:delText>
        </w:r>
      </w:del>
      <w:r w:rsidDel="00000000" w:rsidR="00000000" w:rsidRPr="00000000">
        <w:rPr>
          <w:rFonts w:ascii="Times New Roman" w:cs="Times New Roman" w:eastAsia="Times New Roman" w:hAnsi="Times New Roman"/>
          <w:sz w:val="32"/>
          <w:szCs w:val="32"/>
          <w:rtl w:val="0"/>
        </w:rPr>
        <w:t xml:space="preserve"> easily solvable, </w:t>
      </w:r>
      <w:ins w:author="Vikram Venkat" w:id="146" w:date="2020-06-17T06:20:52Z">
        <w:r w:rsidDel="00000000" w:rsidR="00000000" w:rsidRPr="00000000">
          <w:rPr>
            <w:rFonts w:ascii="Times New Roman" w:cs="Times New Roman" w:eastAsia="Times New Roman" w:hAnsi="Times New Roman"/>
            <w:sz w:val="32"/>
            <w:szCs w:val="32"/>
            <w:rtl w:val="0"/>
          </w:rPr>
          <w:t xml:space="preserve">as</w:t>
        </w:r>
      </w:ins>
      <w:del w:author="Vikram Venkat" w:id="146" w:date="2020-06-17T06:20:52Z">
        <w:r w:rsidDel="00000000" w:rsidR="00000000" w:rsidRPr="00000000">
          <w:rPr>
            <w:rFonts w:ascii="Times New Roman" w:cs="Times New Roman" w:eastAsia="Times New Roman" w:hAnsi="Times New Roman"/>
            <w:sz w:val="32"/>
            <w:szCs w:val="32"/>
            <w:rtl w:val="0"/>
          </w:rPr>
          <w:delText xml:space="preserve">so</w:delText>
        </w:r>
      </w:del>
      <w:r w:rsidDel="00000000" w:rsidR="00000000" w:rsidRPr="00000000">
        <w:rPr>
          <w:rFonts w:ascii="Times New Roman" w:cs="Times New Roman" w:eastAsia="Times New Roman" w:hAnsi="Times New Roman"/>
          <w:sz w:val="32"/>
          <w:szCs w:val="32"/>
          <w:rtl w:val="0"/>
        </w:rPr>
        <w:t xml:space="preserve"> long as there</w:t>
      </w:r>
      <w:ins w:author="Vikram Venkat" w:id="147" w:date="2020-06-17T06:20:59Z">
        <w:r w:rsidDel="00000000" w:rsidR="00000000" w:rsidRPr="00000000">
          <w:rPr>
            <w:rFonts w:ascii="Times New Roman" w:cs="Times New Roman" w:eastAsia="Times New Roman" w:hAnsi="Times New Roman"/>
            <w:sz w:val="32"/>
            <w:szCs w:val="32"/>
            <w:rtl w:val="0"/>
          </w:rPr>
          <w:t xml:space="preserve"> is</w:t>
        </w:r>
      </w:ins>
      <w:del w:author="Vikram Venkat" w:id="147" w:date="2020-06-17T06:20:59Z">
        <w:r w:rsidDel="00000000" w:rsidR="00000000" w:rsidRPr="00000000">
          <w:rPr>
            <w:rFonts w:ascii="Times New Roman" w:cs="Times New Roman" w:eastAsia="Times New Roman" w:hAnsi="Times New Roman"/>
            <w:sz w:val="32"/>
            <w:szCs w:val="32"/>
            <w:rtl w:val="0"/>
          </w:rPr>
          <w:delText xml:space="preserve"> are</w:delText>
        </w:r>
      </w:del>
      <w:r w:rsidDel="00000000" w:rsidR="00000000" w:rsidRPr="00000000">
        <w:rPr>
          <w:rFonts w:ascii="Times New Roman" w:cs="Times New Roman" w:eastAsia="Times New Roman" w:hAnsi="Times New Roman"/>
          <w:sz w:val="32"/>
          <w:szCs w:val="32"/>
          <w:rtl w:val="0"/>
        </w:rPr>
        <w:t xml:space="preserve"> political goodwill and statecraft</w:t>
      </w:r>
      <w:ins w:author="Vikram Venkat" w:id="148" w:date="2020-06-17T06:21:05Z">
        <w:r w:rsidDel="00000000" w:rsidR="00000000" w:rsidRPr="00000000">
          <w:rPr>
            <w:rFonts w:ascii="Times New Roman" w:cs="Times New Roman" w:eastAsia="Times New Roman" w:hAnsi="Times New Roman"/>
            <w:sz w:val="32"/>
            <w:szCs w:val="32"/>
            <w:rtl w:val="0"/>
          </w:rPr>
          <w:t xml:space="preserve"> being</w:t>
        </w:r>
      </w:ins>
      <w:r w:rsidDel="00000000" w:rsidR="00000000" w:rsidRPr="00000000">
        <w:rPr>
          <w:rFonts w:ascii="Times New Roman" w:cs="Times New Roman" w:eastAsia="Times New Roman" w:hAnsi="Times New Roman"/>
          <w:sz w:val="32"/>
          <w:szCs w:val="32"/>
          <w:rtl w:val="0"/>
        </w:rPr>
        <w:t xml:space="preserve"> exercised on both sides. The way to move forward is to formally approve the strip maps, resolve the two remaining disputes, demarcate the entire India-Nepal boundary, and speedily execute the work of boundary maintenance," Prasad wrote in The Hindu. Similarly, many journalist</w:t>
      </w:r>
      <w:ins w:author="Vikram Venkat" w:id="149" w:date="2020-06-17T06:21:21Z">
        <w:r w:rsidDel="00000000" w:rsidR="00000000" w:rsidRPr="00000000">
          <w:rPr>
            <w:rFonts w:ascii="Times New Roman" w:cs="Times New Roman" w:eastAsia="Times New Roman" w:hAnsi="Times New Roman"/>
            <w:sz w:val="32"/>
            <w:szCs w:val="32"/>
            <w:rtl w:val="0"/>
          </w:rPr>
          <w:t xml:space="preserve">s</w:t>
        </w:r>
      </w:ins>
      <w:r w:rsidDel="00000000" w:rsidR="00000000" w:rsidRPr="00000000">
        <w:rPr>
          <w:rFonts w:ascii="Times New Roman" w:cs="Times New Roman" w:eastAsia="Times New Roman" w:hAnsi="Times New Roman"/>
          <w:sz w:val="32"/>
          <w:szCs w:val="32"/>
          <w:rtl w:val="0"/>
        </w:rPr>
        <w:t xml:space="preserve"> and commoners have raised their views </w:t>
      </w:r>
      <w:ins w:author="Vikram Venkat" w:id="150" w:date="2020-06-17T06:21:25Z">
        <w:r w:rsidDel="00000000" w:rsidR="00000000" w:rsidRPr="00000000">
          <w:rPr>
            <w:rFonts w:ascii="Times New Roman" w:cs="Times New Roman" w:eastAsia="Times New Roman" w:hAnsi="Times New Roman"/>
            <w:sz w:val="32"/>
            <w:szCs w:val="32"/>
            <w:rtl w:val="0"/>
          </w:rPr>
          <w:t xml:space="preserve">and opinions on how </w:t>
        </w:r>
      </w:ins>
      <w:r w:rsidDel="00000000" w:rsidR="00000000" w:rsidRPr="00000000">
        <w:rPr>
          <w:rFonts w:ascii="Times New Roman" w:cs="Times New Roman" w:eastAsia="Times New Roman" w:hAnsi="Times New Roman"/>
          <w:sz w:val="32"/>
          <w:szCs w:val="32"/>
          <w:rtl w:val="0"/>
        </w:rPr>
        <w:t xml:space="preserve">to solve the border dispute between India and Nepal.</w:t>
      </w:r>
    </w:p>
    <w:p w:rsidR="00000000" w:rsidDel="00000000" w:rsidP="00000000" w:rsidRDefault="00000000" w:rsidRPr="00000000" w14:paraId="0000002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is easily possible to solve the border dispute if both countries compromise and concentrate on trade, economy, and the well-being of the citizens.</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Susta_territory" TargetMode="External"/><Relationship Id="rId20" Type="http://schemas.openxmlformats.org/officeDocument/2006/relationships/hyperlink" Target="https://en.wikipedia.org/wiki/Om_Parvat" TargetMode="External"/><Relationship Id="rId42" Type="http://schemas.openxmlformats.org/officeDocument/2006/relationships/hyperlink" Target="https://en.wikipedia.org/wiki/Uttar_Pradesh" TargetMode="External"/><Relationship Id="rId41" Type="http://schemas.openxmlformats.org/officeDocument/2006/relationships/hyperlink" Target="https://en.wikipedia.org/wiki/Nichlaul" TargetMode="External"/><Relationship Id="rId22" Type="http://schemas.openxmlformats.org/officeDocument/2006/relationships/hyperlink" Target="https://en.wikipedia.org/wiki/Territorial_disputes_of_India_and_Nepal#Limpiyadhura,_Lipulekh_and_Kalapani" TargetMode="External"/><Relationship Id="rId21" Type="http://schemas.openxmlformats.org/officeDocument/2006/relationships/hyperlink" Target="https://en.wikipedia.org/wiki/Territorial_disputes_of_India_and_Nepal#Limpiyadhura,_Lipulekh_and_Kalapani" TargetMode="External"/><Relationship Id="rId24" Type="http://schemas.openxmlformats.org/officeDocument/2006/relationships/hyperlink" Target="https://en.wikipedia.org/wiki/Uttarakhand" TargetMode="External"/><Relationship Id="rId23" Type="http://schemas.openxmlformats.org/officeDocument/2006/relationships/hyperlink" Target="https://en.wikipedia.org/wiki/Pithoragarh_distri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ederal_Parliament_of_Nepal" TargetMode="External"/><Relationship Id="rId26" Type="http://schemas.openxmlformats.org/officeDocument/2006/relationships/hyperlink" Target="https://en.wikipedia.org/wiki/Nepal" TargetMode="External"/><Relationship Id="rId25" Type="http://schemas.openxmlformats.org/officeDocument/2006/relationships/hyperlink" Target="https://en.wikipedia.org/wiki/Territorial_disputes_of_India_and_Nepal" TargetMode="External"/><Relationship Id="rId28" Type="http://schemas.openxmlformats.org/officeDocument/2006/relationships/hyperlink" Target="https://en.wikipedia.org/wiki/Sudurpashchim_Pradesh" TargetMode="External"/><Relationship Id="rId27" Type="http://schemas.openxmlformats.org/officeDocument/2006/relationships/hyperlink" Target="https://en.wikipedia.org/wiki/Darchula_district" TargetMode="External"/><Relationship Id="rId5" Type="http://schemas.openxmlformats.org/officeDocument/2006/relationships/styles" Target="styles.xml"/><Relationship Id="rId6" Type="http://schemas.openxmlformats.org/officeDocument/2006/relationships/hyperlink" Target="https://en.wikipedia.org/wiki/1950_Indo-Nepal_Treaty_of_Peace_and_Friendship" TargetMode="External"/><Relationship Id="rId29" Type="http://schemas.openxmlformats.org/officeDocument/2006/relationships/hyperlink" Target="https://en.wikipedia.org/wiki/Himalaya" TargetMode="External"/><Relationship Id="rId7" Type="http://schemas.openxmlformats.org/officeDocument/2006/relationships/hyperlink" Target="https://en.wikipedia.org/wiki/Rana_dynasty" TargetMode="External"/><Relationship Id="rId8" Type="http://schemas.openxmlformats.org/officeDocument/2006/relationships/hyperlink" Target="https://pib.gov.in/PressReleasePage.aspx?PRID=1622091" TargetMode="External"/><Relationship Id="rId31" Type="http://schemas.openxmlformats.org/officeDocument/2006/relationships/hyperlink" Target="https://en.wikipedia.org/wiki/Uttarakhand" TargetMode="External"/><Relationship Id="rId30" Type="http://schemas.openxmlformats.org/officeDocument/2006/relationships/hyperlink" Target="https://en.wikipedia.org/wiki/Mountain_pass" TargetMode="External"/><Relationship Id="rId11" Type="http://schemas.openxmlformats.org/officeDocument/2006/relationships/hyperlink" Target="https://en.wikipedia.org/wiki/Mountain_pass" TargetMode="External"/><Relationship Id="rId33" Type="http://schemas.openxmlformats.org/officeDocument/2006/relationships/hyperlink" Target="https://en.wikipedia.org/wiki/Trijunction" TargetMode="External"/><Relationship Id="rId10" Type="http://schemas.openxmlformats.org/officeDocument/2006/relationships/hyperlink" Target="https://en.wikipedia.org/wiki/Himalaya" TargetMode="External"/><Relationship Id="rId32" Type="http://schemas.openxmlformats.org/officeDocument/2006/relationships/hyperlink" Target="https://en.wikipedia.org/wiki/Tibet_Autonomous_Region" TargetMode="External"/><Relationship Id="rId13" Type="http://schemas.openxmlformats.org/officeDocument/2006/relationships/hyperlink" Target="https://en.wikipedia.org/wiki/Mount_Kailash" TargetMode="External"/><Relationship Id="rId35" Type="http://schemas.openxmlformats.org/officeDocument/2006/relationships/hyperlink" Target="https://en.wikipedia.org/wiki/Kalapani_territory" TargetMode="External"/><Relationship Id="rId12" Type="http://schemas.openxmlformats.org/officeDocument/2006/relationships/hyperlink" Target="https://en.wikipedia.org/wiki/Tibet_Autonomous_Region" TargetMode="External"/><Relationship Id="rId34" Type="http://schemas.openxmlformats.org/officeDocument/2006/relationships/hyperlink" Target="https://en.wikipedia.org/wiki/Nepal" TargetMode="External"/><Relationship Id="rId15" Type="http://schemas.openxmlformats.org/officeDocument/2006/relationships/hyperlink" Target="https://en.wikipedia.org/wiki/Darchula_District" TargetMode="External"/><Relationship Id="rId37" Type="http://schemas.openxmlformats.org/officeDocument/2006/relationships/hyperlink" Target="https://en.wikipedia.org/wiki/Tibet" TargetMode="External"/><Relationship Id="rId14" Type="http://schemas.openxmlformats.org/officeDocument/2006/relationships/hyperlink" Target="https://en.wikipedia.org/wiki/Manasarovar" TargetMode="External"/><Relationship Id="rId36" Type="http://schemas.openxmlformats.org/officeDocument/2006/relationships/hyperlink" Target="https://en.wikipedia.org/wiki/India" TargetMode="External"/><Relationship Id="rId17" Type="http://schemas.openxmlformats.org/officeDocument/2006/relationships/hyperlink" Target="https://en.wikipedia.org/wiki/Pithoragarh_District" TargetMode="External"/><Relationship Id="rId39" Type="http://schemas.openxmlformats.org/officeDocument/2006/relationships/hyperlink" Target="https://en.wikipedia.org/wiki/Manasarovar" TargetMode="External"/><Relationship Id="rId16" Type="http://schemas.openxmlformats.org/officeDocument/2006/relationships/hyperlink" Target="https://en.wikipedia.org/wiki/Sudurpashchim_Pradesh" TargetMode="External"/><Relationship Id="rId38" Type="http://schemas.openxmlformats.org/officeDocument/2006/relationships/hyperlink" Target="https://en.wikipedia.org/wiki/Mount_Kailash" TargetMode="External"/><Relationship Id="rId19" Type="http://schemas.openxmlformats.org/officeDocument/2006/relationships/hyperlink" Target="https://en.wikipedia.org/wiki/Kali_River_(Uttarakhand)" TargetMode="External"/><Relationship Id="rId18" Type="http://schemas.openxmlformats.org/officeDocument/2006/relationships/hyperlink" Target="https://en.wikipedia.org/wiki/Uttarak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