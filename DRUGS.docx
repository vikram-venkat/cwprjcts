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sz w:val="36"/>
          <w:szCs w:val="36"/>
          <w:u w:val="single"/>
          <w:rPrChange w:author="Vikram Venkat" w:id="0" w:date="2020-06-26T11:17:26Z">
            <w:rPr>
              <w:rFonts w:ascii="Times New Roman" w:cs="Times New Roman" w:eastAsia="Times New Roman" w:hAnsi="Times New Roman"/>
              <w:b w:val="1"/>
              <w:sz w:val="32"/>
              <w:szCs w:val="32"/>
            </w:rPr>
          </w:rPrChange>
        </w:rPr>
        <w:pPrChange w:author="Vikram Venkat" w:id="0" w:date="2020-06-26T11:17:37Z">
          <w:pPr>
            <w:jc w:val="center"/>
          </w:pPr>
        </w:pPrChange>
      </w:pPr>
      <w:r w:rsidDel="00000000" w:rsidR="00000000" w:rsidRPr="00000000">
        <w:rPr>
          <w:rFonts w:ascii="Times New Roman" w:cs="Times New Roman" w:eastAsia="Times New Roman" w:hAnsi="Times New Roman"/>
          <w:b w:val="1"/>
          <w:sz w:val="36"/>
          <w:szCs w:val="36"/>
          <w:u w:val="single"/>
          <w:rtl w:val="0"/>
          <w:rPrChange w:author="Vikram Venkat" w:id="0" w:date="2020-06-26T11:17:26Z">
            <w:rPr>
              <w:rFonts w:ascii="Times New Roman" w:cs="Times New Roman" w:eastAsia="Times New Roman" w:hAnsi="Times New Roman"/>
              <w:b w:val="1"/>
              <w:sz w:val="32"/>
              <w:szCs w:val="32"/>
            </w:rPr>
          </w:rPrChange>
        </w:rPr>
        <w:t xml:space="preserve">BRANDED DRUGS (VS) GENERIC DRUGS</w:t>
      </w:r>
      <w:r w:rsidDel="00000000" w:rsidR="00000000" w:rsidRPr="00000000">
        <w:rPr>
          <w:rtl w:val="0"/>
        </w:rPr>
      </w:r>
    </w:p>
    <w:p w:rsidR="00000000" w:rsidDel="00000000" w:rsidP="00000000" w:rsidRDefault="00000000" w:rsidRPr="00000000" w14:paraId="00000002">
      <w:pPr>
        <w:ind w:firstLine="720"/>
        <w:jc w:val="both"/>
        <w:rPr>
          <w:ins w:author="Vikram Venkat" w:id="2" w:date="2020-06-26T11:18:24Z"/>
          <w:rFonts w:ascii="Times New Roman" w:cs="Times New Roman" w:eastAsia="Times New Roman" w:hAnsi="Times New Roman"/>
          <w:b w:val="1"/>
          <w:sz w:val="36"/>
          <w:szCs w:val="36"/>
          <w:u w:val="single"/>
          <w:rPrChange w:author="Vikram Venkat" w:id="0" w:date="2020-06-26T11:17:26Z">
            <w:rPr>
              <w:rFonts w:ascii="Times New Roman" w:cs="Times New Roman" w:eastAsia="Times New Roman" w:hAnsi="Times New Roman"/>
              <w:b w:val="1"/>
              <w:sz w:val="32"/>
              <w:szCs w:val="32"/>
            </w:rPr>
          </w:rPrChange>
        </w:rPr>
      </w:pPr>
      <w:ins w:author="Vikram Venkat" w:id="2" w:date="2020-06-26T11:18:24Z">
        <w:r w:rsidDel="00000000" w:rsidR="00000000" w:rsidRPr="00000000">
          <w:rPr>
            <w:rtl w:val="0"/>
          </w:rPr>
        </w:r>
      </w:ins>
    </w:p>
    <w:p w:rsidR="00000000" w:rsidDel="00000000" w:rsidP="00000000" w:rsidRDefault="00000000" w:rsidRPr="00000000" w14:paraId="00000003">
      <w:pPr>
        <w:ind w:firstLine="720"/>
        <w:jc w:val="both"/>
        <w:rPr>
          <w:rFonts w:ascii="Times New Roman" w:cs="Times New Roman" w:eastAsia="Times New Roman" w:hAnsi="Times New Roman"/>
          <w:color w:val="000000"/>
          <w:sz w:val="32"/>
          <w:szCs w:val="32"/>
        </w:rPr>
        <w:pPrChange w:author="Vikram Venkat" w:id="0" w:date="2020-06-26T11:17:37Z">
          <w:pPr>
            <w:jc w:val="both"/>
          </w:pPr>
        </w:pPrChange>
      </w:pPr>
      <w:ins w:author="Vikram Venkat" w:id="2" w:date="2020-06-26T11:18:24Z">
        <w:r w:rsidDel="00000000" w:rsidR="00000000" w:rsidRPr="00000000">
          <w:rPr>
            <w:rFonts w:ascii="Times New Roman" w:cs="Times New Roman" w:eastAsia="Times New Roman" w:hAnsi="Times New Roman"/>
            <w:b w:val="1"/>
            <w:sz w:val="36"/>
            <w:szCs w:val="36"/>
            <w:u w:val="single"/>
            <w:rtl w:val="0"/>
            <w:rPrChange w:author="Vikram Venkat" w:id="0" w:date="2020-06-26T11:17:26Z">
              <w:rPr>
                <w:rFonts w:ascii="Times New Roman" w:cs="Times New Roman" w:eastAsia="Times New Roman" w:hAnsi="Times New Roman"/>
                <w:b w:val="1"/>
                <w:sz w:val="32"/>
                <w:szCs w:val="32"/>
              </w:rPr>
            </w:rPrChange>
          </w:rPr>
          <w:t xml:space="preserve">Heated debates between supporters of branded drugs and those in favour of generic drugs are trending around the world - here is why.</w:t>
        </w:r>
      </w:ins>
      <w:del w:author="Vikram Venkat" w:id="3" w:date="2020-06-26T11:17:53Z">
        <w:r w:rsidDel="00000000" w:rsidR="00000000" w:rsidRPr="00000000">
          <w:rPr>
            <w:rFonts w:ascii="Times New Roman" w:cs="Times New Roman" w:eastAsia="Times New Roman" w:hAnsi="Times New Roman"/>
            <w:color w:val="000000"/>
            <w:sz w:val="32"/>
            <w:szCs w:val="32"/>
            <w:rtl w:val="0"/>
          </w:rPr>
          <w:delText xml:space="preserve">In recent days, a debate between the best drug whether it is branded drug or generic drug is trending around the globe.</w:delText>
        </w:r>
      </w:del>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color w:val="000000"/>
          <w:sz w:val="32"/>
          <w:szCs w:val="32"/>
        </w:rPr>
        <w:pPrChange w:author="Vikram Venkat" w:id="0" w:date="2020-06-26T11:17:37Z">
          <w:pPr>
            <w:jc w:val="both"/>
          </w:pPr>
        </w:pPrChange>
      </w:pPr>
      <w:r w:rsidDel="00000000" w:rsidR="00000000" w:rsidRPr="00000000">
        <w:rPr>
          <w:rFonts w:ascii="Times New Roman" w:cs="Times New Roman" w:eastAsia="Times New Roman" w:hAnsi="Times New Roman"/>
          <w:color w:val="000000"/>
          <w:sz w:val="32"/>
          <w:szCs w:val="32"/>
          <w:rtl w:val="0"/>
        </w:rPr>
        <w:t xml:space="preserve">Branded drugs are developed by a company and are sold under a brand name. </w:t>
      </w:r>
      <w:ins w:author="Vikram Venkat" w:id="4" w:date="2020-06-26T11:19:16Z">
        <w:r w:rsidDel="00000000" w:rsidR="00000000" w:rsidRPr="00000000">
          <w:rPr>
            <w:rFonts w:ascii="Times New Roman" w:cs="Times New Roman" w:eastAsia="Times New Roman" w:hAnsi="Times New Roman"/>
            <w:color w:val="000000"/>
            <w:sz w:val="32"/>
            <w:szCs w:val="32"/>
            <w:rtl w:val="0"/>
          </w:rPr>
          <w:t xml:space="preserve">Patents for such drugs can be obtained by addition of various inactive components to the drug, such as coloring and flavoring agents.</w:t>
        </w:r>
      </w:ins>
      <w:del w:author="Vikram Venkat" w:id="4" w:date="2020-06-26T11:19:16Z">
        <w:r w:rsidDel="00000000" w:rsidR="00000000" w:rsidRPr="00000000">
          <w:rPr>
            <w:rFonts w:ascii="Times New Roman" w:cs="Times New Roman" w:eastAsia="Times New Roman" w:hAnsi="Times New Roman"/>
            <w:color w:val="000000"/>
            <w:sz w:val="32"/>
            <w:szCs w:val="32"/>
            <w:rtl w:val="0"/>
          </w:rPr>
          <w:delText xml:space="preserve">They may get patents for their medicine by adding inactive components like colors and flavors to the drugs.</w:delText>
        </w:r>
      </w:del>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color w:val="000000"/>
          <w:sz w:val="32"/>
          <w:szCs w:val="32"/>
        </w:rPr>
        <w:pPrChange w:author="Vikram Venkat" w:id="0" w:date="2020-06-26T11:17:37Z">
          <w:pPr>
            <w:jc w:val="both"/>
          </w:pPr>
        </w:pPrChange>
      </w:pPr>
      <w:ins w:author="Vikram Venkat" w:id="5" w:date="2020-06-26T11:19:57Z">
        <w:r w:rsidDel="00000000" w:rsidR="00000000" w:rsidRPr="00000000">
          <w:rPr>
            <w:rFonts w:ascii="Times New Roman" w:cs="Times New Roman" w:eastAsia="Times New Roman" w:hAnsi="Times New Roman"/>
            <w:color w:val="000000"/>
            <w:sz w:val="32"/>
            <w:szCs w:val="32"/>
            <w:rtl w:val="0"/>
          </w:rPr>
          <w:t xml:space="preserve">Generic drugs are similar to </w:t>
        </w:r>
      </w:ins>
      <w:del w:author="Vikram Venkat" w:id="5" w:date="2020-06-26T11:19:57Z">
        <w:r w:rsidDel="00000000" w:rsidR="00000000" w:rsidRPr="00000000">
          <w:rPr>
            <w:rFonts w:ascii="Times New Roman" w:cs="Times New Roman" w:eastAsia="Times New Roman" w:hAnsi="Times New Roman"/>
            <w:color w:val="000000"/>
            <w:sz w:val="32"/>
            <w:szCs w:val="32"/>
            <w:rtl w:val="0"/>
          </w:rPr>
          <w:delText xml:space="preserve">A generic drug is same like</w:delText>
        </w:r>
        <w:r w:rsidDel="00000000" w:rsidR="00000000" w:rsidRPr="00000000">
          <w:rPr>
            <w:rFonts w:ascii="Times New Roman" w:cs="Times New Roman" w:eastAsia="Times New Roman" w:hAnsi="Times New Roman"/>
            <w:color w:val="000000"/>
            <w:sz w:val="32"/>
            <w:szCs w:val="32"/>
            <w:rtl w:val="0"/>
          </w:rPr>
          <w:delText xml:space="preserve"> </w:delText>
        </w:r>
      </w:del>
      <w:del w:author="Vikram Venkat" w:id="6" w:date="2020-06-26T11:20:04Z">
        <w:r w:rsidDel="00000000" w:rsidR="00000000" w:rsidRPr="00000000">
          <w:rPr>
            <w:rFonts w:ascii="Times New Roman" w:cs="Times New Roman" w:eastAsia="Times New Roman" w:hAnsi="Times New Roman"/>
            <w:color w:val="000000"/>
            <w:sz w:val="32"/>
            <w:szCs w:val="32"/>
            <w:rtl w:val="0"/>
          </w:rPr>
          <w:delText xml:space="preserve">the</w:delText>
        </w:r>
      </w:del>
      <w:r w:rsidDel="00000000" w:rsidR="00000000" w:rsidRPr="00000000">
        <w:rPr>
          <w:rFonts w:ascii="Times New Roman" w:cs="Times New Roman" w:eastAsia="Times New Roman" w:hAnsi="Times New Roman"/>
          <w:color w:val="000000"/>
          <w:sz w:val="32"/>
          <w:szCs w:val="32"/>
          <w:rtl w:val="0"/>
        </w:rPr>
        <w:t xml:space="preserve"> branded drug</w:t>
      </w:r>
      <w:ins w:author="Vikram Venkat" w:id="7" w:date="2020-06-26T11:20:08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but </w:t>
      </w:r>
      <w:ins w:author="Vikram Venkat" w:id="8" w:date="2020-06-26T11:20:10Z">
        <w:r w:rsidDel="00000000" w:rsidR="00000000" w:rsidRPr="00000000">
          <w:rPr>
            <w:rFonts w:ascii="Times New Roman" w:cs="Times New Roman" w:eastAsia="Times New Roman" w:hAnsi="Times New Roman"/>
            <w:color w:val="000000"/>
            <w:sz w:val="32"/>
            <w:szCs w:val="32"/>
            <w:rtl w:val="0"/>
          </w:rPr>
          <w:t xml:space="preserve">they</w:t>
        </w:r>
      </w:ins>
      <w:del w:author="Vikram Venkat" w:id="8" w:date="2020-06-26T11:20:10Z">
        <w:r w:rsidDel="00000000" w:rsidR="00000000" w:rsidRPr="00000000">
          <w:rPr>
            <w:rFonts w:ascii="Times New Roman" w:cs="Times New Roman" w:eastAsia="Times New Roman" w:hAnsi="Times New Roman"/>
            <w:color w:val="000000"/>
            <w:sz w:val="32"/>
            <w:szCs w:val="32"/>
            <w:rtl w:val="0"/>
          </w:rPr>
          <w:delText xml:space="preserve">it</w:delText>
        </w:r>
      </w:del>
      <w:r w:rsidDel="00000000" w:rsidR="00000000" w:rsidRPr="00000000">
        <w:rPr>
          <w:rFonts w:ascii="Times New Roman" w:cs="Times New Roman" w:eastAsia="Times New Roman" w:hAnsi="Times New Roman"/>
          <w:color w:val="000000"/>
          <w:sz w:val="32"/>
          <w:szCs w:val="32"/>
          <w:rtl w:val="0"/>
        </w:rPr>
        <w:t xml:space="preserve"> contain</w:t>
      </w:r>
      <w:del w:author="Vikram Venkat" w:id="9" w:date="2020-06-26T11:20:13Z">
        <w:r w:rsidDel="00000000" w:rsidR="00000000" w:rsidRPr="00000000">
          <w:rPr>
            <w:rFonts w:ascii="Times New Roman" w:cs="Times New Roman" w:eastAsia="Times New Roman" w:hAnsi="Times New Roman"/>
            <w:color w:val="000000"/>
            <w:sz w:val="32"/>
            <w:szCs w:val="32"/>
            <w:rtl w:val="0"/>
          </w:rPr>
          <w:delText xml:space="preserve">s</w:delText>
        </w:r>
      </w:del>
      <w:r w:rsidDel="00000000" w:rsidR="00000000" w:rsidRPr="00000000">
        <w:rPr>
          <w:rFonts w:ascii="Times New Roman" w:cs="Times New Roman" w:eastAsia="Times New Roman" w:hAnsi="Times New Roman"/>
          <w:color w:val="000000"/>
          <w:sz w:val="32"/>
          <w:szCs w:val="32"/>
          <w:rtl w:val="0"/>
        </w:rPr>
        <w:t xml:space="preserve"> only the active components</w:t>
      </w:r>
      <w:ins w:author="Vikram Venkat" w:id="10" w:date="2020-06-26T11:20:17Z">
        <w:r w:rsidDel="00000000" w:rsidR="00000000" w:rsidRPr="00000000">
          <w:rPr>
            <w:rFonts w:ascii="Times New Roman" w:cs="Times New Roman" w:eastAsia="Times New Roman" w:hAnsi="Times New Roman"/>
            <w:color w:val="000000"/>
            <w:sz w:val="32"/>
            <w:szCs w:val="32"/>
            <w:rtl w:val="0"/>
          </w:rPr>
          <w:t xml:space="preserve"> that are necessary to be included for the drug to be effective</w:t>
        </w:r>
      </w:ins>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Quattrocento Sans" w:cs="Quattrocento Sans" w:eastAsia="Quattrocento Sans" w:hAnsi="Quattrocento Sans"/>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Generic drugs do not contain</w:t>
      </w:r>
      <w:del w:author="Vikram Venkat" w:id="11" w:date="2020-06-26T11:20:30Z">
        <w:r w:rsidDel="00000000" w:rsidR="00000000" w:rsidRPr="00000000">
          <w:rPr>
            <w:rFonts w:ascii="Times New Roman" w:cs="Times New Roman" w:eastAsia="Times New Roman" w:hAnsi="Times New Roman"/>
            <w:color w:val="000000"/>
            <w:sz w:val="32"/>
            <w:szCs w:val="32"/>
            <w:highlight w:val="white"/>
            <w:rtl w:val="0"/>
          </w:rPr>
          <w:delText xml:space="preserve"> the</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2" w:date="2020-06-26T11:20:33Z">
        <w:r w:rsidDel="00000000" w:rsidR="00000000" w:rsidRPr="00000000">
          <w:rPr>
            <w:rFonts w:ascii="Times New Roman" w:cs="Times New Roman" w:eastAsia="Times New Roman" w:hAnsi="Times New Roman"/>
            <w:color w:val="000000"/>
            <w:sz w:val="32"/>
            <w:szCs w:val="32"/>
            <w:highlight w:val="white"/>
            <w:rtl w:val="0"/>
          </w:rPr>
          <w:t xml:space="preserve">unneeded </w:t>
        </w:r>
      </w:ins>
      <w:r w:rsidDel="00000000" w:rsidR="00000000" w:rsidRPr="00000000">
        <w:rPr>
          <w:rFonts w:ascii="Times New Roman" w:cs="Times New Roman" w:eastAsia="Times New Roman" w:hAnsi="Times New Roman"/>
          <w:color w:val="000000"/>
          <w:sz w:val="32"/>
          <w:szCs w:val="32"/>
          <w:highlight w:val="white"/>
          <w:rtl w:val="0"/>
        </w:rPr>
        <w:t xml:space="preserve">inactive components as</w:t>
      </w:r>
      <w:del w:author="Vikram Venkat" w:id="13" w:date="2020-06-26T11:20:37Z">
        <w:r w:rsidDel="00000000" w:rsidR="00000000" w:rsidRPr="00000000">
          <w:rPr>
            <w:rFonts w:ascii="Times New Roman" w:cs="Times New Roman" w:eastAsia="Times New Roman" w:hAnsi="Times New Roman"/>
            <w:color w:val="000000"/>
            <w:sz w:val="32"/>
            <w:szCs w:val="32"/>
            <w:highlight w:val="white"/>
            <w:rtl w:val="0"/>
          </w:rPr>
          <w:delText xml:space="preserve"> the</w:delText>
        </w:r>
      </w:del>
      <w:r w:rsidDel="00000000" w:rsidR="00000000" w:rsidRPr="00000000">
        <w:rPr>
          <w:rFonts w:ascii="Times New Roman" w:cs="Times New Roman" w:eastAsia="Times New Roman" w:hAnsi="Times New Roman"/>
          <w:color w:val="000000"/>
          <w:sz w:val="32"/>
          <w:szCs w:val="32"/>
          <w:highlight w:val="white"/>
          <w:rtl w:val="0"/>
        </w:rPr>
        <w:t xml:space="preserve"> branded drug</w:t>
      </w:r>
      <w:ins w:author="Vikram Venkat" w:id="14" w:date="2020-06-26T11:20:40Z">
        <w:r w:rsidDel="00000000" w:rsidR="00000000" w:rsidRPr="00000000">
          <w:rPr>
            <w:rFonts w:ascii="Times New Roman" w:cs="Times New Roman" w:eastAsia="Times New Roman" w:hAnsi="Times New Roman"/>
            <w:color w:val="000000"/>
            <w:sz w:val="32"/>
            <w:szCs w:val="32"/>
            <w:highlight w:val="white"/>
            <w:rtl w:val="0"/>
          </w:rPr>
          <w:t xml:space="preserve">s do</w:t>
        </w:r>
      </w:ins>
      <w:r w:rsidDel="00000000" w:rsidR="00000000" w:rsidRPr="00000000">
        <w:rPr>
          <w:rFonts w:ascii="Times New Roman" w:cs="Times New Roman" w:eastAsia="Times New Roman" w:hAnsi="Times New Roman"/>
          <w:color w:val="000000"/>
          <w:sz w:val="32"/>
          <w:szCs w:val="32"/>
          <w:highlight w:val="white"/>
          <w:rtl w:val="0"/>
        </w:rPr>
        <w:t xml:space="preserve">. Generic</w:t>
      </w:r>
      <w:ins w:author="Vikram Venkat" w:id="15" w:date="2020-06-26T11:20:43Z">
        <w:r w:rsidDel="00000000" w:rsidR="00000000" w:rsidRPr="00000000">
          <w:rPr>
            <w:rFonts w:ascii="Times New Roman" w:cs="Times New Roman" w:eastAsia="Times New Roman" w:hAnsi="Times New Roman"/>
            <w:color w:val="000000"/>
            <w:sz w:val="32"/>
            <w:szCs w:val="32"/>
            <w:highlight w:val="white"/>
            <w:rtl w:val="0"/>
          </w:rPr>
          <w:t xml:space="preserve"> drugs</w:t>
        </w:r>
      </w:ins>
      <w:r w:rsidDel="00000000" w:rsidR="00000000" w:rsidRPr="00000000">
        <w:rPr>
          <w:rFonts w:ascii="Times New Roman" w:cs="Times New Roman" w:eastAsia="Times New Roman" w:hAnsi="Times New Roman"/>
          <w:color w:val="000000"/>
          <w:sz w:val="32"/>
          <w:szCs w:val="32"/>
          <w:highlight w:val="white"/>
          <w:rtl w:val="0"/>
        </w:rPr>
        <w:t xml:space="preserve"> can be sold in the market only after the branded drug</w:t>
      </w:r>
      <w:ins w:author="Vikram Venkat" w:id="16" w:date="2020-06-26T11:20:58Z">
        <w:r w:rsidDel="00000000" w:rsidR="00000000" w:rsidRPr="00000000">
          <w:rPr>
            <w:rFonts w:ascii="Times New Roman" w:cs="Times New Roman" w:eastAsia="Times New Roman" w:hAnsi="Times New Roman"/>
            <w:color w:val="000000"/>
            <w:sz w:val="32"/>
            <w:szCs w:val="32"/>
            <w:highlight w:val="white"/>
            <w:rtl w:val="0"/>
          </w:rPr>
          <w:t xml:space="preserve">s’</w:t>
        </w:r>
      </w:ins>
      <w:r w:rsidDel="00000000" w:rsidR="00000000" w:rsidRPr="00000000">
        <w:rPr>
          <w:rFonts w:ascii="Times New Roman" w:cs="Times New Roman" w:eastAsia="Times New Roman" w:hAnsi="Times New Roman"/>
          <w:color w:val="000000"/>
          <w:sz w:val="32"/>
          <w:szCs w:val="32"/>
          <w:highlight w:val="white"/>
          <w:rtl w:val="0"/>
        </w:rPr>
        <w:t xml:space="preserve"> patent</w:t>
      </w:r>
      <w:ins w:author="Vikram Venkat" w:id="17" w:date="2020-06-26T11:21:00Z">
        <w:r w:rsidDel="00000000" w:rsidR="00000000" w:rsidRPr="00000000">
          <w:rPr>
            <w:rFonts w:ascii="Times New Roman" w:cs="Times New Roman" w:eastAsia="Times New Roman" w:hAnsi="Times New Roman"/>
            <w:color w:val="000000"/>
            <w:sz w:val="32"/>
            <w:szCs w:val="32"/>
            <w:highlight w:val="white"/>
            <w:rtl w:val="0"/>
          </w:rPr>
          <w:t xml:space="preserve">s</w:t>
        </w:r>
      </w:ins>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8" w:date="2020-06-26T11:21:02Z">
        <w:r w:rsidDel="00000000" w:rsidR="00000000" w:rsidRPr="00000000">
          <w:rPr>
            <w:rFonts w:ascii="Times New Roman" w:cs="Times New Roman" w:eastAsia="Times New Roman" w:hAnsi="Times New Roman"/>
            <w:color w:val="000000"/>
            <w:sz w:val="32"/>
            <w:szCs w:val="32"/>
            <w:highlight w:val="white"/>
            <w:rtl w:val="0"/>
          </w:rPr>
          <w:t xml:space="preserve">have</w:t>
        </w:r>
      </w:ins>
      <w:del w:author="Vikram Venkat" w:id="18" w:date="2020-06-26T11:21:02Z">
        <w:r w:rsidDel="00000000" w:rsidR="00000000" w:rsidRPr="00000000">
          <w:rPr>
            <w:rFonts w:ascii="Times New Roman" w:cs="Times New Roman" w:eastAsia="Times New Roman" w:hAnsi="Times New Roman"/>
            <w:color w:val="000000"/>
            <w:sz w:val="32"/>
            <w:szCs w:val="32"/>
            <w:highlight w:val="white"/>
            <w:rtl w:val="0"/>
          </w:rPr>
          <w:delText xml:space="preserve">has</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9" w:date="2020-06-26T11:21:07Z">
        <w:r w:rsidDel="00000000" w:rsidR="00000000" w:rsidRPr="00000000">
          <w:rPr>
            <w:rFonts w:ascii="Times New Roman" w:cs="Times New Roman" w:eastAsia="Times New Roman" w:hAnsi="Times New Roman"/>
            <w:color w:val="000000"/>
            <w:sz w:val="32"/>
            <w:szCs w:val="32"/>
            <w:highlight w:val="white"/>
            <w:rtl w:val="0"/>
          </w:rPr>
          <w:t xml:space="preserve">lapsed</w:t>
        </w:r>
      </w:ins>
      <w:del w:author="Vikram Venkat" w:id="19" w:date="2020-06-26T11:21:07Z">
        <w:r w:rsidDel="00000000" w:rsidR="00000000" w:rsidRPr="00000000">
          <w:rPr>
            <w:rFonts w:ascii="Times New Roman" w:cs="Times New Roman" w:eastAsia="Times New Roman" w:hAnsi="Times New Roman"/>
            <w:color w:val="000000"/>
            <w:sz w:val="32"/>
            <w:szCs w:val="32"/>
            <w:highlight w:val="white"/>
            <w:rtl w:val="0"/>
          </w:rPr>
          <w:delText xml:space="preserve">expired</w:delText>
        </w:r>
      </w:del>
      <w:ins w:author="Vikram Venkat" w:id="19" w:date="2020-06-26T11:21:07Z">
        <w:r w:rsidDel="00000000" w:rsidR="00000000" w:rsidRPr="00000000">
          <w:rPr>
            <w:rFonts w:ascii="Times New Roman" w:cs="Times New Roman" w:eastAsia="Times New Roman" w:hAnsi="Times New Roman"/>
            <w:color w:val="000000"/>
            <w:sz w:val="32"/>
            <w:szCs w:val="32"/>
            <w:highlight w:val="white"/>
            <w:rtl w:val="0"/>
          </w:rPr>
          <w:t xml:space="preserve">, which is usually around </w:t>
        </w:r>
        <w:r w:rsidDel="00000000" w:rsidR="00000000" w:rsidRPr="00000000">
          <w:rPr>
            <w:rFonts w:ascii="Times New Roman" w:cs="Times New Roman" w:eastAsia="Times New Roman" w:hAnsi="Times New Roman"/>
            <w:color w:val="000000"/>
            <w:sz w:val="32"/>
            <w:szCs w:val="32"/>
            <w:highlight w:val="white"/>
            <w:rtl w:val="0"/>
          </w:rPr>
          <w:t xml:space="preserve">twenty years from the date of patent approval</w:t>
        </w:r>
      </w:ins>
      <w:r w:rsidDel="00000000" w:rsidR="00000000" w:rsidRPr="00000000">
        <w:rPr>
          <w:rFonts w:ascii="Times New Roman" w:cs="Times New Roman" w:eastAsia="Times New Roman" w:hAnsi="Times New Roman"/>
          <w:color w:val="000000"/>
          <w:sz w:val="32"/>
          <w:szCs w:val="32"/>
          <w:highlight w:val="white"/>
          <w:rtl w:val="0"/>
        </w:rPr>
        <w:t xml:space="preserve">.</w:t>
      </w:r>
      <w:r w:rsidDel="00000000" w:rsidR="00000000" w:rsidRPr="00000000">
        <w:rPr>
          <w:rtl w:val="0"/>
        </w:rPr>
      </w:r>
    </w:p>
    <w:p w:rsidR="00000000" w:rsidDel="00000000" w:rsidP="00000000" w:rsidRDefault="00000000" w:rsidRPr="00000000" w14:paraId="00000006">
      <w:pPr>
        <w:ind w:firstLine="720"/>
        <w:jc w:val="both"/>
        <w:rPr>
          <w:rFonts w:ascii="Times New Roman" w:cs="Times New Roman" w:eastAsia="Times New Roman" w:hAnsi="Times New Roman"/>
          <w:sz w:val="32"/>
          <w:szCs w:val="32"/>
          <w:highlight w:val="white"/>
          <w:rPrChange w:author="Vikram Venkat" w:id="34" w:date="2020-06-26T11:22:57Z">
            <w:rPr>
              <w:rFonts w:ascii="Times New Roman" w:cs="Times New Roman" w:eastAsia="Times New Roman" w:hAnsi="Times New Roman"/>
              <w:color w:val="000000"/>
              <w:sz w:val="32"/>
              <w:szCs w:val="32"/>
              <w:highlight w:val="white"/>
            </w:rPr>
          </w:rPrChange>
        </w:rPr>
        <w:pPrChange w:author="Vikram Venkat" w:id="0" w:date="2020-06-26T11:17:37Z">
          <w:pPr>
            <w:jc w:val="both"/>
          </w:pPr>
        </w:pPrChange>
      </w:pPr>
      <w:r w:rsidDel="00000000" w:rsidR="00000000" w:rsidRPr="00000000">
        <w:rPr>
          <w:rFonts w:ascii="Times New Roman" w:cs="Times New Roman" w:eastAsia="Times New Roman" w:hAnsi="Times New Roman"/>
          <w:color w:val="000000"/>
          <w:sz w:val="32"/>
          <w:szCs w:val="32"/>
          <w:rtl w:val="0"/>
        </w:rPr>
        <w:t xml:space="preserve">Almost all</w:t>
      </w:r>
      <w:del w:author="Vikram Venkat" w:id="20" w:date="2020-06-26T11:21:33Z">
        <w:r w:rsidDel="00000000" w:rsidR="00000000" w:rsidRPr="00000000">
          <w:rPr>
            <w:rFonts w:ascii="Times New Roman" w:cs="Times New Roman" w:eastAsia="Times New Roman" w:hAnsi="Times New Roman"/>
            <w:color w:val="000000"/>
            <w:sz w:val="32"/>
            <w:szCs w:val="32"/>
            <w:rtl w:val="0"/>
          </w:rPr>
          <w:delText xml:space="preserve"> the</w:delText>
        </w:r>
      </w:del>
      <w:r w:rsidDel="00000000" w:rsidR="00000000" w:rsidRPr="00000000">
        <w:rPr>
          <w:rFonts w:ascii="Times New Roman" w:cs="Times New Roman" w:eastAsia="Times New Roman" w:hAnsi="Times New Roman"/>
          <w:color w:val="000000"/>
          <w:sz w:val="32"/>
          <w:szCs w:val="32"/>
          <w:rtl w:val="0"/>
        </w:rPr>
        <w:t xml:space="preserve"> drugs</w:t>
      </w:r>
      <w:ins w:author="Vikram Venkat" w:id="21" w:date="2020-06-26T11:21:35Z">
        <w:r w:rsidDel="00000000" w:rsidR="00000000" w:rsidRPr="00000000">
          <w:rPr>
            <w:rFonts w:ascii="Times New Roman" w:cs="Times New Roman" w:eastAsia="Times New Roman" w:hAnsi="Times New Roman"/>
            <w:color w:val="000000"/>
            <w:sz w:val="32"/>
            <w:szCs w:val="32"/>
            <w:rtl w:val="0"/>
          </w:rPr>
          <w:t xml:space="preserve"> sol</w:t>
        </w:r>
        <w:r w:rsidDel="00000000" w:rsidR="00000000" w:rsidRPr="00000000">
          <w:rPr>
            <w:rFonts w:ascii="Times New Roman" w:cs="Times New Roman" w:eastAsia="Times New Roman" w:hAnsi="Times New Roman"/>
            <w:color w:val="000000"/>
            <w:sz w:val="32"/>
            <w:szCs w:val="32"/>
            <w:rtl w:val="0"/>
          </w:rPr>
          <w:t xml:space="preserve">d</w:t>
        </w:r>
      </w:ins>
      <w:r w:rsidDel="00000000" w:rsidR="00000000" w:rsidRPr="00000000">
        <w:rPr>
          <w:rFonts w:ascii="Times New Roman" w:cs="Times New Roman" w:eastAsia="Times New Roman" w:hAnsi="Times New Roman"/>
          <w:color w:val="000000"/>
          <w:sz w:val="32"/>
          <w:szCs w:val="32"/>
          <w:rtl w:val="0"/>
        </w:rPr>
        <w:t xml:space="preserve"> in the Indian</w:t>
      </w:r>
      <w:ins w:author="Vikram Venkat" w:id="22" w:date="2020-06-26T11:21:42Z">
        <w:r w:rsidDel="00000000" w:rsidR="00000000" w:rsidRPr="00000000">
          <w:rPr>
            <w:rFonts w:ascii="Times New Roman" w:cs="Times New Roman" w:eastAsia="Times New Roman" w:hAnsi="Times New Roman"/>
            <w:color w:val="000000"/>
            <w:sz w:val="32"/>
            <w:szCs w:val="32"/>
            <w:rtl w:val="0"/>
          </w:rPr>
          <w:t xml:space="preserve"> pharmaceutical</w:t>
        </w:r>
      </w:ins>
      <w:del w:author="Vikram Venkat" w:id="22" w:date="2020-06-26T11:21:42Z">
        <w:r w:rsidDel="00000000" w:rsidR="00000000" w:rsidRPr="00000000">
          <w:rPr>
            <w:rFonts w:ascii="Times New Roman" w:cs="Times New Roman" w:eastAsia="Times New Roman" w:hAnsi="Times New Roman"/>
            <w:color w:val="000000"/>
            <w:sz w:val="32"/>
            <w:szCs w:val="32"/>
            <w:rtl w:val="0"/>
          </w:rPr>
          <w:delText xml:space="preserve"> Pharmaceutical</w:delText>
        </w:r>
      </w:del>
      <w:r w:rsidDel="00000000" w:rsidR="00000000" w:rsidRPr="00000000">
        <w:rPr>
          <w:rFonts w:ascii="Times New Roman" w:cs="Times New Roman" w:eastAsia="Times New Roman" w:hAnsi="Times New Roman"/>
          <w:color w:val="000000"/>
          <w:sz w:val="32"/>
          <w:szCs w:val="32"/>
          <w:rtl w:val="0"/>
        </w:rPr>
        <w:t xml:space="preserve"> market are branded medicines. However,</w:t>
      </w:r>
      <w:r w:rsidDel="00000000" w:rsidR="00000000" w:rsidRPr="00000000">
        <w:rPr>
          <w:rFonts w:ascii="Times New Roman" w:cs="Times New Roman" w:eastAsia="Times New Roman" w:hAnsi="Times New Roman"/>
          <w:color w:val="000000"/>
          <w:sz w:val="32"/>
          <w:szCs w:val="32"/>
          <w:highlight w:val="white"/>
          <w:rtl w:val="0"/>
        </w:rPr>
        <w:t xml:space="preserve"> the dosage</w:t>
      </w:r>
      <w:ins w:author="Vikram Venkat" w:id="23" w:date="2020-06-26T11:22:06Z">
        <w:r w:rsidDel="00000000" w:rsidR="00000000" w:rsidRPr="00000000">
          <w:rPr>
            <w:rFonts w:ascii="Times New Roman" w:cs="Times New Roman" w:eastAsia="Times New Roman" w:hAnsi="Times New Roman"/>
            <w:color w:val="000000"/>
            <w:sz w:val="32"/>
            <w:szCs w:val="32"/>
            <w:highlight w:val="white"/>
            <w:rtl w:val="0"/>
          </w:rPr>
          <w:t xml:space="preserve"> required</w:t>
        </w:r>
      </w:ins>
      <w:r w:rsidDel="00000000" w:rsidR="00000000" w:rsidRPr="00000000">
        <w:rPr>
          <w:rFonts w:ascii="Times New Roman" w:cs="Times New Roman" w:eastAsia="Times New Roman" w:hAnsi="Times New Roman"/>
          <w:color w:val="000000"/>
          <w:sz w:val="32"/>
          <w:szCs w:val="32"/>
          <w:highlight w:val="white"/>
          <w:rtl w:val="0"/>
        </w:rPr>
        <w:t xml:space="preserve">, safety</w:t>
      </w:r>
      <w:ins w:author="Vikram Venkat" w:id="24" w:date="2020-06-26T11:22:09Z">
        <w:r w:rsidDel="00000000" w:rsidR="00000000" w:rsidRPr="00000000">
          <w:rPr>
            <w:rFonts w:ascii="Times New Roman" w:cs="Times New Roman" w:eastAsia="Times New Roman" w:hAnsi="Times New Roman"/>
            <w:color w:val="000000"/>
            <w:sz w:val="32"/>
            <w:szCs w:val="32"/>
            <w:highlight w:val="white"/>
            <w:rtl w:val="0"/>
          </w:rPr>
          <w:t xml:space="preserve"> of the drug</w:t>
        </w:r>
      </w:ins>
      <w:r w:rsidDel="00000000" w:rsidR="00000000" w:rsidRPr="00000000">
        <w:rPr>
          <w:rFonts w:ascii="Times New Roman" w:cs="Times New Roman" w:eastAsia="Times New Roman" w:hAnsi="Times New Roman"/>
          <w:color w:val="000000"/>
          <w:sz w:val="32"/>
          <w:szCs w:val="32"/>
          <w:highlight w:val="white"/>
          <w:rtl w:val="0"/>
        </w:rPr>
        <w:t xml:space="preserve">, strength</w:t>
      </w:r>
      <w:ins w:author="Vikram Venkat" w:id="25" w:date="2020-06-26T11:22:17Z">
        <w:r w:rsidDel="00000000" w:rsidR="00000000" w:rsidRPr="00000000">
          <w:rPr>
            <w:rFonts w:ascii="Times New Roman" w:cs="Times New Roman" w:eastAsia="Times New Roman" w:hAnsi="Times New Roman"/>
            <w:color w:val="000000"/>
            <w:sz w:val="32"/>
            <w:szCs w:val="32"/>
            <w:highlight w:val="white"/>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by mass</w:t>
        </w:r>
      </w:ins>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26" w:date="2020-06-26T11:22:24Z">
        <w:r w:rsidDel="00000000" w:rsidR="00000000" w:rsidRPr="00000000">
          <w:rPr>
            <w:rFonts w:ascii="Times New Roman" w:cs="Times New Roman" w:eastAsia="Times New Roman" w:hAnsi="Times New Roman"/>
            <w:color w:val="000000"/>
            <w:sz w:val="32"/>
            <w:szCs w:val="32"/>
            <w:highlight w:val="white"/>
            <w:rtl w:val="0"/>
          </w:rPr>
          <w:t xml:space="preserve">and standard of </w:t>
        </w:r>
      </w:ins>
      <w:r w:rsidDel="00000000" w:rsidR="00000000" w:rsidRPr="00000000">
        <w:rPr>
          <w:rFonts w:ascii="Times New Roman" w:cs="Times New Roman" w:eastAsia="Times New Roman" w:hAnsi="Times New Roman"/>
          <w:color w:val="000000"/>
          <w:sz w:val="32"/>
          <w:szCs w:val="32"/>
          <w:highlight w:val="white"/>
          <w:rtl w:val="0"/>
        </w:rPr>
        <w:t xml:space="preserve">quality</w:t>
      </w:r>
      <w:del w:author="Vikram Venkat" w:id="27" w:date="2020-06-26T11:22:28Z">
        <w:r w:rsidDel="00000000" w:rsidR="00000000" w:rsidRPr="00000000">
          <w:rPr>
            <w:rFonts w:ascii="Times New Roman" w:cs="Times New Roman" w:eastAsia="Times New Roman" w:hAnsi="Times New Roman"/>
            <w:color w:val="000000"/>
            <w:sz w:val="32"/>
            <w:szCs w:val="32"/>
            <w:highlight w:val="white"/>
            <w:rtl w:val="0"/>
          </w:rPr>
          <w:delText xml:space="preserve">,</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28" w:date="2020-06-26T11:22:30Z">
        <w:r w:rsidDel="00000000" w:rsidR="00000000" w:rsidRPr="00000000">
          <w:rPr>
            <w:rFonts w:ascii="Times New Roman" w:cs="Times New Roman" w:eastAsia="Times New Roman" w:hAnsi="Times New Roman"/>
            <w:color w:val="000000"/>
            <w:sz w:val="32"/>
            <w:szCs w:val="32"/>
            <w:highlight w:val="white"/>
            <w:rtl w:val="0"/>
          </w:rPr>
          <w:t xml:space="preserve">are</w:t>
        </w:r>
      </w:ins>
      <w:del w:author="Vikram Venkat" w:id="28" w:date="2020-06-26T11:22:30Z">
        <w:r w:rsidDel="00000000" w:rsidR="00000000" w:rsidRPr="00000000">
          <w:rPr>
            <w:rFonts w:ascii="Times New Roman" w:cs="Times New Roman" w:eastAsia="Times New Roman" w:hAnsi="Times New Roman"/>
            <w:color w:val="000000"/>
            <w:sz w:val="32"/>
            <w:szCs w:val="32"/>
            <w:highlight w:val="white"/>
            <w:rtl w:val="0"/>
          </w:rPr>
          <w:delText xml:space="preserve">is</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29" w:date="2020-06-26T11:22:34Z">
        <w:r w:rsidDel="00000000" w:rsidR="00000000" w:rsidRPr="00000000">
          <w:rPr>
            <w:rFonts w:ascii="Times New Roman" w:cs="Times New Roman" w:eastAsia="Times New Roman" w:hAnsi="Times New Roman"/>
            <w:color w:val="000000"/>
            <w:sz w:val="32"/>
            <w:szCs w:val="32"/>
            <w:highlight w:val="white"/>
            <w:rtl w:val="0"/>
          </w:rPr>
          <w:t xml:space="preserve">very similar</w:t>
        </w:r>
      </w:ins>
      <w:del w:author="Vikram Venkat" w:id="29" w:date="2020-06-26T11:22:34Z">
        <w:r w:rsidDel="00000000" w:rsidR="00000000" w:rsidRPr="00000000">
          <w:rPr>
            <w:rFonts w:ascii="Times New Roman" w:cs="Times New Roman" w:eastAsia="Times New Roman" w:hAnsi="Times New Roman"/>
            <w:color w:val="000000"/>
            <w:sz w:val="32"/>
            <w:szCs w:val="32"/>
            <w:highlight w:val="white"/>
            <w:rtl w:val="0"/>
          </w:rPr>
          <w:delText xml:space="preserve">the</w:delText>
        </w:r>
      </w:del>
      <w:del w:author="Vikram Venkat" w:id="30" w:date="2020-06-26T11:22:37Z">
        <w:r w:rsidDel="00000000" w:rsidR="00000000" w:rsidRPr="00000000">
          <w:rPr>
            <w:rFonts w:ascii="Times New Roman" w:cs="Times New Roman" w:eastAsia="Times New Roman" w:hAnsi="Times New Roman"/>
            <w:color w:val="000000"/>
            <w:sz w:val="32"/>
            <w:szCs w:val="32"/>
            <w:highlight w:val="white"/>
            <w:rtl w:val="0"/>
          </w:rPr>
          <w:delText xml:space="preserve"> same</w:delText>
        </w:r>
      </w:del>
      <w:r w:rsidDel="00000000" w:rsidR="00000000" w:rsidRPr="00000000">
        <w:rPr>
          <w:rFonts w:ascii="Times New Roman" w:cs="Times New Roman" w:eastAsia="Times New Roman" w:hAnsi="Times New Roman"/>
          <w:color w:val="000000"/>
          <w:sz w:val="32"/>
          <w:szCs w:val="32"/>
          <w:highlight w:val="white"/>
          <w:rtl w:val="0"/>
        </w:rPr>
        <w:t xml:space="preserve"> in both</w:t>
      </w:r>
      <w:del w:author="Vikram Venkat" w:id="31" w:date="2020-06-26T11:22:43Z">
        <w:r w:rsidDel="00000000" w:rsidR="00000000" w:rsidRPr="00000000">
          <w:rPr>
            <w:rFonts w:ascii="Times New Roman" w:cs="Times New Roman" w:eastAsia="Times New Roman" w:hAnsi="Times New Roman"/>
            <w:color w:val="000000"/>
            <w:sz w:val="32"/>
            <w:szCs w:val="32"/>
            <w:highlight w:val="white"/>
            <w:rtl w:val="0"/>
          </w:rPr>
          <w:delText xml:space="preserve"> the</w:delText>
        </w:r>
      </w:del>
      <w:r w:rsidDel="00000000" w:rsidR="00000000" w:rsidRPr="00000000">
        <w:rPr>
          <w:rFonts w:ascii="Times New Roman" w:cs="Times New Roman" w:eastAsia="Times New Roman" w:hAnsi="Times New Roman"/>
          <w:color w:val="000000"/>
          <w:sz w:val="32"/>
          <w:szCs w:val="32"/>
          <w:highlight w:val="white"/>
          <w:rtl w:val="0"/>
        </w:rPr>
        <w:t xml:space="preserve"> branded</w:t>
      </w:r>
      <w:del w:author="Vikram Venkat" w:id="32" w:date="2020-06-26T11:22:53Z">
        <w:r w:rsidDel="00000000" w:rsidR="00000000" w:rsidRPr="00000000">
          <w:rPr>
            <w:rFonts w:ascii="Times New Roman" w:cs="Times New Roman" w:eastAsia="Times New Roman" w:hAnsi="Times New Roman"/>
            <w:color w:val="000000"/>
            <w:sz w:val="32"/>
            <w:szCs w:val="32"/>
            <w:highlight w:val="white"/>
            <w:rtl w:val="0"/>
          </w:rPr>
          <w:delText xml:space="preserve"> drugs</w:delText>
        </w:r>
      </w:del>
      <w:r w:rsidDel="00000000" w:rsidR="00000000" w:rsidRPr="00000000">
        <w:rPr>
          <w:rFonts w:ascii="Times New Roman" w:cs="Times New Roman" w:eastAsia="Times New Roman" w:hAnsi="Times New Roman"/>
          <w:color w:val="000000"/>
          <w:sz w:val="32"/>
          <w:szCs w:val="32"/>
          <w:highlight w:val="white"/>
          <w:rtl w:val="0"/>
        </w:rPr>
        <w:t xml:space="preserve"> and</w:t>
      </w:r>
      <w:del w:author="Vikram Venkat" w:id="33" w:date="2020-06-26T11:22:46Z">
        <w:r w:rsidDel="00000000" w:rsidR="00000000" w:rsidRPr="00000000">
          <w:rPr>
            <w:rFonts w:ascii="Times New Roman" w:cs="Times New Roman" w:eastAsia="Times New Roman" w:hAnsi="Times New Roman"/>
            <w:color w:val="000000"/>
            <w:sz w:val="32"/>
            <w:szCs w:val="32"/>
            <w:highlight w:val="white"/>
            <w:rtl w:val="0"/>
          </w:rPr>
          <w:delText xml:space="preserve"> the</w:delText>
        </w:r>
      </w:del>
      <w:r w:rsidDel="00000000" w:rsidR="00000000" w:rsidRPr="00000000">
        <w:rPr>
          <w:rFonts w:ascii="Times New Roman" w:cs="Times New Roman" w:eastAsia="Times New Roman" w:hAnsi="Times New Roman"/>
          <w:color w:val="000000"/>
          <w:sz w:val="32"/>
          <w:szCs w:val="32"/>
          <w:highlight w:val="white"/>
          <w:rtl w:val="0"/>
        </w:rPr>
        <w:t xml:space="preserve"> generic drugs.</w:t>
      </w: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color w:val="000000"/>
          <w:sz w:val="32"/>
          <w:szCs w:val="32"/>
          <w:highlight w:val="white"/>
          <w:u w:val="single"/>
          <w:rPrChange w:author="Vikram Venkat" w:id="36" w:date="2020-06-26T11:23:04Z">
            <w:rPr>
              <w:rFonts w:ascii="Times New Roman" w:cs="Times New Roman" w:eastAsia="Times New Roman" w:hAnsi="Times New Roman"/>
              <w:b w:val="1"/>
              <w:color w:val="000000"/>
              <w:sz w:val="32"/>
              <w:szCs w:val="32"/>
              <w:highlight w:val="white"/>
            </w:rPr>
          </w:rPrChange>
        </w:rPr>
        <w:pPrChange w:author="Vikram Venkat" w:id="0" w:date="2020-06-26T11:17:37Z">
          <w:pPr>
            <w:jc w:val="both"/>
          </w:pPr>
        </w:pPrChange>
      </w:pPr>
      <w:ins w:author="Vikram Venkat" w:id="35" w:date="2020-06-26T11:23:13Z">
        <w:r w:rsidDel="00000000" w:rsidR="00000000" w:rsidRPr="00000000">
          <w:rPr>
            <w:rFonts w:ascii="Times New Roman" w:cs="Times New Roman" w:eastAsia="Times New Roman" w:hAnsi="Times New Roman"/>
            <w:sz w:val="32"/>
            <w:szCs w:val="32"/>
            <w:highlight w:val="white"/>
            <w:rtl w:val="0"/>
            <w:rPrChange w:author="Vikram Venkat" w:id="34" w:date="2020-06-26T11:22:57Z">
              <w:rPr>
                <w:rFonts w:ascii="Times New Roman" w:cs="Times New Roman" w:eastAsia="Times New Roman" w:hAnsi="Times New Roman"/>
                <w:color w:val="000000"/>
                <w:sz w:val="32"/>
                <w:szCs w:val="32"/>
                <w:highlight w:val="white"/>
              </w:rPr>
            </w:rPrChange>
          </w:rPr>
          <w:t xml:space="preserve">THE </w:t>
        </w:r>
      </w:ins>
      <w:r w:rsidDel="00000000" w:rsidR="00000000" w:rsidRPr="00000000">
        <w:rPr>
          <w:rFonts w:ascii="Times New Roman" w:cs="Times New Roman" w:eastAsia="Times New Roman" w:hAnsi="Times New Roman"/>
          <w:color w:val="000000"/>
          <w:sz w:val="32"/>
          <w:szCs w:val="32"/>
          <w:highlight w:val="white"/>
          <w:u w:val="single"/>
          <w:rtl w:val="0"/>
          <w:rPrChange w:author="Vikram Venkat" w:id="36" w:date="2020-06-26T11:23:04Z">
            <w:rPr>
              <w:rFonts w:ascii="Times New Roman" w:cs="Times New Roman" w:eastAsia="Times New Roman" w:hAnsi="Times New Roman"/>
              <w:b w:val="1"/>
              <w:color w:val="000000"/>
              <w:sz w:val="32"/>
              <w:szCs w:val="32"/>
              <w:highlight w:val="white"/>
            </w:rPr>
          </w:rPrChange>
        </w:rPr>
        <w:t xml:space="preserve">INDIAN PHARMA</w:t>
      </w:r>
      <w:del w:author="Vikram Venkat" w:id="37" w:date="2020-06-26T11:23:16Z">
        <w:r w:rsidDel="00000000" w:rsidR="00000000" w:rsidRPr="00000000">
          <w:rPr>
            <w:rFonts w:ascii="Times New Roman" w:cs="Times New Roman" w:eastAsia="Times New Roman" w:hAnsi="Times New Roman"/>
            <w:color w:val="000000"/>
            <w:sz w:val="32"/>
            <w:szCs w:val="32"/>
            <w:highlight w:val="white"/>
            <w:u w:val="single"/>
            <w:rtl w:val="0"/>
            <w:rPrChange w:author="Vikram Venkat" w:id="36" w:date="2020-06-26T11:23:04Z">
              <w:rPr>
                <w:rFonts w:ascii="Times New Roman" w:cs="Times New Roman" w:eastAsia="Times New Roman" w:hAnsi="Times New Roman"/>
                <w:b w:val="1"/>
                <w:color w:val="000000"/>
                <w:sz w:val="32"/>
                <w:szCs w:val="32"/>
                <w:highlight w:val="white"/>
              </w:rPr>
            </w:rPrChange>
          </w:rPr>
          <w:delText xml:space="preserve">CEUTICAL</w:delText>
        </w:r>
      </w:del>
      <w:r w:rsidDel="00000000" w:rsidR="00000000" w:rsidRPr="00000000">
        <w:rPr>
          <w:rFonts w:ascii="Times New Roman" w:cs="Times New Roman" w:eastAsia="Times New Roman" w:hAnsi="Times New Roman"/>
          <w:color w:val="000000"/>
          <w:sz w:val="32"/>
          <w:szCs w:val="32"/>
          <w:highlight w:val="white"/>
          <w:u w:val="single"/>
          <w:rtl w:val="0"/>
          <w:rPrChange w:author="Vikram Venkat" w:id="36" w:date="2020-06-26T11:23:04Z">
            <w:rPr>
              <w:rFonts w:ascii="Times New Roman" w:cs="Times New Roman" w:eastAsia="Times New Roman" w:hAnsi="Times New Roman"/>
              <w:b w:val="1"/>
              <w:color w:val="000000"/>
              <w:sz w:val="32"/>
              <w:szCs w:val="32"/>
              <w:highlight w:val="white"/>
            </w:rPr>
          </w:rPrChange>
        </w:rPr>
        <w:t xml:space="preserve"> MARKET</w:t>
      </w:r>
      <w:ins w:author="Vikram Venkat" w:id="38" w:date="2020-06-26T11:23:09Z">
        <w:r w:rsidDel="00000000" w:rsidR="00000000" w:rsidRPr="00000000">
          <w:rPr>
            <w:rFonts w:ascii="Times New Roman" w:cs="Times New Roman" w:eastAsia="Times New Roman" w:hAnsi="Times New Roman"/>
            <w:color w:val="000000"/>
            <w:sz w:val="32"/>
            <w:szCs w:val="32"/>
            <w:highlight w:val="white"/>
            <w:u w:val="single"/>
            <w:rtl w:val="0"/>
            <w:rPrChange w:author="Vikram Venkat" w:id="36" w:date="2020-06-26T11:23:04Z">
              <w:rPr>
                <w:rFonts w:ascii="Times New Roman" w:cs="Times New Roman" w:eastAsia="Times New Roman" w:hAnsi="Times New Roman"/>
                <w:b w:val="1"/>
                <w:color w:val="000000"/>
                <w:sz w:val="32"/>
                <w:szCs w:val="32"/>
                <w:highlight w:val="white"/>
              </w:rPr>
            </w:rPrChange>
          </w:rPr>
          <w:t xml:space="preserve">:</w:t>
        </w:r>
      </w:ins>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 is one of the largest producer</w:t>
      </w:r>
      <w:ins w:author="Vikram Venkat" w:id="39" w:date="2020-06-26T11:23:21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generic drugs globally. </w:t>
      </w:r>
      <w:ins w:author="Vikram Venkat" w:id="40" w:date="2020-06-26T11:23:2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Indian pharmaceutical sector industry supplies over </w:t>
      </w:r>
      <w:ins w:author="Vikram Venkat" w:id="41" w:date="2020-06-26T11:23: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fifty percent</w:t>
        </w:r>
      </w:ins>
      <w:del w:author="Vikram Venkat" w:id="41" w:date="2020-06-26T11:23: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50 per cent</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global demand for various </w:t>
      </w:r>
      <w:ins w:author="Vikram Venkat" w:id="42" w:date="2020-06-26T11:24: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kinds of vaccinations</w:t>
        </w:r>
      </w:ins>
      <w:del w:author="Vikram Venkat" w:id="42" w:date="2020-06-26T11:24: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vaccines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India </w:t>
      </w:r>
      <w:ins w:author="Vikram Venkat" w:id="43" w:date="2020-06-26T11:24: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holds</w:t>
        </w:r>
      </w:ins>
      <w:del w:author="Vikram Venkat" w:id="43" w:date="2020-06-26T11:24:5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has got</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 important position in the global pharmaceutical</w:t>
      </w:r>
      <w:del w:author="Vikram Venkat" w:id="44" w:date="2020-06-26T11:25:0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45" w:date="2020-06-26T11:25: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market as a supplier</w:t>
        </w:r>
      </w:ins>
      <w:del w:author="Vikram Venkat" w:id="45" w:date="2020-06-26T11:25: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sector</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w:t>
      </w:r>
      <w:ins w:author="Vikram Venkat" w:id="46" w:date="2020-06-26T11:25:1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nation</w:t>
        </w:r>
      </w:ins>
      <w:del w:author="Vikram Venkat" w:id="46" w:date="2020-06-26T11:25:1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country</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also </w:t>
      </w:r>
      <w:ins w:author="Vikram Venkat" w:id="47" w:date="2020-06-26T11:25:5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consists</w:t>
        </w:r>
      </w:ins>
      <w:del w:author="Vikram Venkat" w:id="47" w:date="2020-06-26T11:25:5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has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large pool of scientists and engineers</w:t>
      </w:r>
      <w:ins w:author="Vikram Venkat" w:id="48" w:date="2020-06-26T11:26: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with the potential required to level the pharma industry up to a higher standard.</w:t>
        </w:r>
      </w:ins>
      <w:del w:author="Vikram Venkat" w:id="48" w:date="2020-06-26T11:26:0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who are potential enough to gear up the pharmaceutical industry to a higher level.</w:delText>
        </w:r>
      </w:del>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Julian Issa, </w:t>
      </w:r>
      <w:ins w:author="Vikram Venkat" w:id="49" w:date="2020-06-26T11:26:5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lead analyst at Intelligent Home &amp; Vision</w:t>
        </w:r>
      </w:ins>
      <w:del w:author="Vikram Venkat" w:id="49" w:date="2020-06-26T11:26:5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 lead analyst</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ins w:author="Vikram Venkat" w:id="50" w:date="2020-06-26T11:27:1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has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said </w:t>
      </w:r>
      <w:ins w:author="Vikram Venkat" w:id="51" w:date="2020-06-26T11:27:0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w:t>
        </w:r>
      </w:ins>
      <w:del w:author="Vikram Venkat" w:id="51" w:date="2020-06-26T11:27:0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del w:author="Vikram Venkat" w:id="52" w:date="2020-06-26T11:27:1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India must adapt to maintain its position as the world’s largest supplier of generic drugs.</w:t>
      </w:r>
      <w:del w:author="Vikram Venkat" w:id="53" w:date="2020-06-26T11:27:1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color w:val="000000"/>
          <w:sz w:val="32"/>
          <w:szCs w:val="32"/>
          <w:highlight w:val="white"/>
        </w:rPr>
        <w:pPrChange w:author="Vikram Venkat" w:id="0" w:date="2020-06-26T11:17:37Z">
          <w:pPr>
            <w:jc w:val="both"/>
          </w:pPr>
        </w:pPrChange>
      </w:pPr>
      <w:ins w:author="Vikram Venkat" w:id="54" w:date="2020-06-26T11:27:2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ins>
      <w:r w:rsidDel="00000000" w:rsidR="00000000" w:rsidRPr="00000000">
        <w:rPr>
          <w:rFonts w:ascii="Times New Roman" w:cs="Times New Roman" w:eastAsia="Times New Roman" w:hAnsi="Times New Roman"/>
          <w:color w:val="000000"/>
          <w:sz w:val="32"/>
          <w:szCs w:val="32"/>
          <w:highlight w:val="white"/>
          <w:rtl w:val="0"/>
        </w:rPr>
        <w:t xml:space="preserve">Indian pharmaceutical market is </w:t>
      </w:r>
      <w:ins w:author="Vikram Venkat" w:id="55" w:date="2020-06-26T11:27:24Z">
        <w:r w:rsidDel="00000000" w:rsidR="00000000" w:rsidRPr="00000000">
          <w:rPr>
            <w:rFonts w:ascii="Times New Roman" w:cs="Times New Roman" w:eastAsia="Times New Roman" w:hAnsi="Times New Roman"/>
            <w:color w:val="000000"/>
            <w:sz w:val="32"/>
            <w:szCs w:val="32"/>
            <w:highlight w:val="white"/>
            <w:rtl w:val="0"/>
          </w:rPr>
          <w:t xml:space="preserve">expected</w:t>
        </w:r>
      </w:ins>
      <w:del w:author="Vikram Venkat" w:id="55" w:date="2020-06-26T11:27:24Z">
        <w:r w:rsidDel="00000000" w:rsidR="00000000" w:rsidRPr="00000000">
          <w:rPr>
            <w:rFonts w:ascii="Times New Roman" w:cs="Times New Roman" w:eastAsia="Times New Roman" w:hAnsi="Times New Roman"/>
            <w:color w:val="000000"/>
            <w:sz w:val="32"/>
            <w:szCs w:val="32"/>
            <w:highlight w:val="white"/>
            <w:rtl w:val="0"/>
          </w:rPr>
          <w:delText xml:space="preserve">excepted</w:delText>
        </w:r>
      </w:del>
      <w:r w:rsidDel="00000000" w:rsidR="00000000" w:rsidRPr="00000000">
        <w:rPr>
          <w:rFonts w:ascii="Times New Roman" w:cs="Times New Roman" w:eastAsia="Times New Roman" w:hAnsi="Times New Roman"/>
          <w:color w:val="000000"/>
          <w:sz w:val="32"/>
          <w:szCs w:val="32"/>
          <w:highlight w:val="white"/>
          <w:rtl w:val="0"/>
        </w:rPr>
        <w:t xml:space="preserve"> to </w:t>
      </w:r>
      <w:ins w:author="Vikram Venkat" w:id="56" w:date="2020-06-26T11:27:33Z">
        <w:r w:rsidDel="00000000" w:rsidR="00000000" w:rsidRPr="00000000">
          <w:rPr>
            <w:rFonts w:ascii="Times New Roman" w:cs="Times New Roman" w:eastAsia="Times New Roman" w:hAnsi="Times New Roman"/>
            <w:color w:val="000000"/>
            <w:sz w:val="32"/>
            <w:szCs w:val="32"/>
            <w:highlight w:val="white"/>
            <w:rtl w:val="0"/>
          </w:rPr>
          <w:t xml:space="preserve">obtain the</w:t>
        </w:r>
      </w:ins>
      <w:del w:author="Vikram Venkat" w:id="56" w:date="2020-06-26T11:27:33Z">
        <w:r w:rsidDel="00000000" w:rsidR="00000000" w:rsidRPr="00000000">
          <w:rPr>
            <w:rFonts w:ascii="Times New Roman" w:cs="Times New Roman" w:eastAsia="Times New Roman" w:hAnsi="Times New Roman"/>
            <w:color w:val="000000"/>
            <w:sz w:val="32"/>
            <w:szCs w:val="32"/>
            <w:highlight w:val="white"/>
            <w:rtl w:val="0"/>
          </w:rPr>
          <w:delText xml:space="preserve">reach</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57" w:date="2020-06-26T11:27:48Z">
        <w:r w:rsidDel="00000000" w:rsidR="00000000" w:rsidRPr="00000000">
          <w:rPr>
            <w:rFonts w:ascii="Times New Roman" w:cs="Times New Roman" w:eastAsia="Times New Roman" w:hAnsi="Times New Roman"/>
            <w:color w:val="000000"/>
            <w:sz w:val="32"/>
            <w:szCs w:val="32"/>
            <w:highlight w:val="white"/>
            <w:rtl w:val="0"/>
          </w:rPr>
          <w:t xml:space="preserve">ninth</w:t>
        </w:r>
      </w:ins>
      <w:del w:author="Vikram Venkat" w:id="57" w:date="2020-06-26T11:27:48Z">
        <w:r w:rsidDel="00000000" w:rsidR="00000000" w:rsidRPr="00000000">
          <w:rPr>
            <w:rFonts w:ascii="Times New Roman" w:cs="Times New Roman" w:eastAsia="Times New Roman" w:hAnsi="Times New Roman"/>
            <w:color w:val="000000"/>
            <w:sz w:val="32"/>
            <w:szCs w:val="32"/>
            <w:highlight w:val="white"/>
            <w:rtl w:val="0"/>
          </w:rPr>
          <w:delText xml:space="preserve">9</w:delText>
        </w:r>
        <w:r w:rsidDel="00000000" w:rsidR="00000000" w:rsidRPr="00000000">
          <w:rPr>
            <w:rFonts w:ascii="Times New Roman" w:cs="Times New Roman" w:eastAsia="Times New Roman" w:hAnsi="Times New Roman"/>
            <w:color w:val="000000"/>
            <w:sz w:val="32"/>
            <w:szCs w:val="32"/>
            <w:highlight w:val="white"/>
            <w:vertAlign w:val="superscript"/>
            <w:rtl w:val="0"/>
          </w:rPr>
          <w:delText xml:space="preserve">th</w:delText>
        </w:r>
      </w:del>
      <w:r w:rsidDel="00000000" w:rsidR="00000000" w:rsidRPr="00000000">
        <w:rPr>
          <w:rFonts w:ascii="Times New Roman" w:cs="Times New Roman" w:eastAsia="Times New Roman" w:hAnsi="Times New Roman"/>
          <w:color w:val="000000"/>
          <w:sz w:val="32"/>
          <w:szCs w:val="32"/>
          <w:highlight w:val="white"/>
          <w:rtl w:val="0"/>
        </w:rPr>
        <w:t xml:space="preserve"> position in </w:t>
      </w:r>
      <w:ins w:author="Vikram Venkat" w:id="58" w:date="2020-06-26T11:27:41Z">
        <w:r w:rsidDel="00000000" w:rsidR="00000000" w:rsidRPr="00000000">
          <w:rPr>
            <w:rFonts w:ascii="Times New Roman" w:cs="Times New Roman" w:eastAsia="Times New Roman" w:hAnsi="Times New Roman"/>
            <w:color w:val="000000"/>
            <w:sz w:val="32"/>
            <w:szCs w:val="32"/>
            <w:highlight w:val="white"/>
            <w:rtl w:val="0"/>
          </w:rPr>
          <w:t xml:space="preserve">the </w:t>
        </w:r>
      </w:ins>
      <w:r w:rsidDel="00000000" w:rsidR="00000000" w:rsidRPr="00000000">
        <w:rPr>
          <w:rFonts w:ascii="Times New Roman" w:cs="Times New Roman" w:eastAsia="Times New Roman" w:hAnsi="Times New Roman"/>
          <w:color w:val="000000"/>
          <w:sz w:val="32"/>
          <w:szCs w:val="32"/>
          <w:highlight w:val="white"/>
          <w:rtl w:val="0"/>
        </w:rPr>
        <w:t xml:space="preserve">global market by 2023</w:t>
      </w:r>
      <w:ins w:author="Vikram Venkat" w:id="59" w:date="2020-06-26T11:28:03Z">
        <w:r w:rsidDel="00000000" w:rsidR="00000000" w:rsidRPr="00000000">
          <w:rPr>
            <w:rFonts w:ascii="Times New Roman" w:cs="Times New Roman" w:eastAsia="Times New Roman" w:hAnsi="Times New Roman"/>
            <w:color w:val="000000"/>
            <w:sz w:val="32"/>
            <w:szCs w:val="32"/>
            <w:highlight w:val="white"/>
            <w:rtl w:val="0"/>
          </w:rPr>
          <w:t xml:space="preserve">, thanks to various top-tier pharmaceutical companies that produce branded drugs.</w:t>
        </w:r>
      </w:ins>
      <w:del w:author="Vikram Venkat" w:id="59" w:date="2020-06-26T11:28:03Z">
        <w:r w:rsidDel="00000000" w:rsidR="00000000" w:rsidRPr="00000000">
          <w:rPr>
            <w:rFonts w:ascii="Times New Roman" w:cs="Times New Roman" w:eastAsia="Times New Roman" w:hAnsi="Times New Roman"/>
            <w:color w:val="000000"/>
            <w:sz w:val="32"/>
            <w:szCs w:val="32"/>
            <w:highlight w:val="white"/>
            <w:rtl w:val="0"/>
          </w:rPr>
          <w:delText xml:space="preserve">. The following are the top Indian pharmaceutical companies that produces branded drug. </w:delText>
        </w:r>
      </w:del>
      <w:r w:rsidDel="00000000" w:rsidR="00000000" w:rsidRPr="00000000">
        <w:rPr>
          <w:rFonts w:ascii="Times New Roman" w:cs="Times New Roman" w:eastAsia="Times New Roman" w:hAnsi="Times New Roman"/>
          <w:color w:val="000000"/>
          <w:sz w:val="32"/>
          <w:szCs w:val="32"/>
          <w:highlight w:val="white"/>
          <w:rtl w:val="0"/>
        </w:rPr>
        <w:t xml:space="preserve">These branded drugs are sold highly in the market compared to generic drugs.</w:t>
      </w:r>
      <w:ins w:author="Vikram Venkat" w:id="60" w:date="2020-06-26T11:28:39Z">
        <w:r w:rsidDel="00000000" w:rsidR="00000000" w:rsidRPr="00000000">
          <w:rPr>
            <w:rFonts w:ascii="Times New Roman" w:cs="Times New Roman" w:eastAsia="Times New Roman" w:hAnsi="Times New Roman"/>
            <w:color w:val="000000"/>
            <w:sz w:val="32"/>
            <w:szCs w:val="32"/>
            <w:highlight w:val="white"/>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Examples of some popular pharmaceutical companies include Abbott India, Dr. Reddy’s Laboratories, Aurobindo Pharma, Glenmark Pharma, and Biocon.</w:t>
        </w:r>
      </w:ins>
      <w:r w:rsidDel="00000000" w:rsidR="00000000" w:rsidRPr="00000000">
        <w:rPr>
          <w:rtl w:val="0"/>
        </w:rPr>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Sun Pharmaceutical Industries Limited</w:delText>
        </w:r>
        <w:r w:rsidDel="00000000" w:rsidR="00000000" w:rsidRPr="00000000">
          <w:rPr>
            <w:rtl w:val="0"/>
          </w:rPr>
        </w:r>
      </w:del>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Aurobindo Pharma Limited </w:delText>
        </w:r>
        <w:r w:rsidDel="00000000" w:rsidR="00000000" w:rsidRPr="00000000">
          <w:rPr>
            <w:rtl w:val="0"/>
          </w:rPr>
        </w:r>
      </w:del>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Lupin Limited </w:delText>
        </w:r>
        <w:r w:rsidDel="00000000" w:rsidR="00000000" w:rsidRPr="00000000">
          <w:rPr>
            <w:rtl w:val="0"/>
          </w:rPr>
        </w:r>
      </w:del>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Cipla Limited </w:delText>
        </w:r>
        <w:r w:rsidDel="00000000" w:rsidR="00000000" w:rsidRPr="00000000">
          <w:rPr>
            <w:rtl w:val="0"/>
          </w:rPr>
        </w:r>
      </w:del>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Dr. Reddy’s Laboratories </w:delText>
        </w:r>
        <w:r w:rsidDel="00000000" w:rsidR="00000000" w:rsidRPr="00000000">
          <w:rPr>
            <w:rtl w:val="0"/>
          </w:rPr>
        </w:r>
      </w:del>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Cadila Healthcare Limited </w:delText>
        </w:r>
        <w:r w:rsidDel="00000000" w:rsidR="00000000" w:rsidRPr="00000000">
          <w:rPr>
            <w:rtl w:val="0"/>
          </w:rPr>
        </w:r>
      </w:del>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Intas Pharmaceuticals Limited</w:delText>
        </w:r>
        <w:r w:rsidDel="00000000" w:rsidR="00000000" w:rsidRPr="00000000">
          <w:rPr>
            <w:rtl w:val="0"/>
          </w:rPr>
        </w:r>
      </w:del>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Glenmark Pharma Limited </w:delText>
        </w:r>
        <w:r w:rsidDel="00000000" w:rsidR="00000000" w:rsidRPr="00000000">
          <w:rPr>
            <w:rtl w:val="0"/>
          </w:rPr>
        </w:r>
      </w:del>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Torrent Pharmaceuticals Limited </w:delText>
        </w:r>
        <w:r w:rsidDel="00000000" w:rsidR="00000000" w:rsidRPr="00000000">
          <w:rPr>
            <w:rtl w:val="0"/>
          </w:rPr>
        </w:r>
      </w:del>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ManKind Pharma Limited </w:delText>
        </w:r>
        <w:r w:rsidDel="00000000" w:rsidR="00000000" w:rsidRPr="00000000">
          <w:rPr>
            <w:rtl w:val="0"/>
          </w:rPr>
        </w:r>
      </w:del>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Biocon Limited </w:delText>
        </w:r>
        <w:r w:rsidDel="00000000" w:rsidR="00000000" w:rsidRPr="00000000">
          <w:rPr>
            <w:rtl w:val="0"/>
          </w:rPr>
        </w:r>
      </w:del>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Piramal Enterprises Limited </w:delText>
        </w:r>
        <w:r w:rsidDel="00000000" w:rsidR="00000000" w:rsidRPr="00000000">
          <w:rPr>
            <w:rtl w:val="0"/>
          </w:rPr>
        </w:r>
      </w:del>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Wockhardt Limited</w:delText>
        </w:r>
        <w:r w:rsidDel="00000000" w:rsidR="00000000" w:rsidRPr="00000000">
          <w:rPr>
            <w:rtl w:val="0"/>
          </w:rPr>
        </w:r>
      </w:del>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61" w:date="2020-06-26T11:28:37Z"/>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Divis Laboratories Limited </w:delText>
        </w:r>
        <w:r w:rsidDel="00000000" w:rsidR="00000000" w:rsidRPr="00000000">
          <w:rPr>
            <w:rtl w:val="0"/>
          </w:rPr>
        </w:r>
      </w:del>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0"/>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del w:author="Vikram Venkat" w:id="61" w:date="2020-06-26T11:28:3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Abbott India Limited  </w:delText>
        </w:r>
      </w:del>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del w:author="Vikram Venkat" w:id="62" w:date="2020-06-26T11:29:50Z"/>
          <w:rFonts w:ascii="Times New Roman" w:cs="Times New Roman" w:eastAsia="Times New Roman" w:hAnsi="Times New Roman"/>
          <w:b w:val="1"/>
          <w:i w:val="0"/>
          <w:smallCaps w:val="0"/>
          <w:strike w:val="0"/>
          <w:color w:val="000000"/>
          <w:sz w:val="32"/>
          <w:szCs w:val="32"/>
          <w:highlight w:val="white"/>
          <w:u w:val="none"/>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ins w:author="Vikram Venkat" w:id="62" w:date="2020-06-26T11:29:50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ROLE OF THE FDA:</w:t>
        </w:r>
      </w:ins>
      <w:del w:author="Vikram Venkat" w:id="62" w:date="2020-06-26T11:29:50Z">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delText xml:space="preserve">FDA’s ROLE IN LAUNCHING A GENERIC DRUG</w:delText>
        </w:r>
      </w:del>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32"/>
          <w:szCs w:val="32"/>
          <w:highlight w:val="white"/>
          <w:u w:val="none"/>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pPr>
        </w:pPrChange>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color w:val="000000"/>
          <w:sz w:val="32"/>
          <w:szCs w:val="32"/>
          <w:highlight w:val="white"/>
        </w:rPr>
        <w:pPrChange w:author="Vikram Venkat" w:id="0" w:date="2020-06-26T11:17:37Z">
          <w:pPr>
            <w:jc w:val="both"/>
          </w:pPr>
        </w:pPrChange>
      </w:pPr>
      <w:r w:rsidDel="00000000" w:rsidR="00000000" w:rsidRPr="00000000">
        <w:rPr>
          <w:rFonts w:ascii="Times New Roman" w:cs="Times New Roman" w:eastAsia="Times New Roman" w:hAnsi="Times New Roman"/>
          <w:color w:val="000000"/>
          <w:sz w:val="32"/>
          <w:szCs w:val="32"/>
          <w:highlight w:val="white"/>
          <w:rtl w:val="0"/>
        </w:rPr>
        <w:t xml:space="preserve">The </w:t>
      </w:r>
      <w:ins w:author="Vikram Venkat" w:id="63" w:date="2020-06-26T11:30:02Z">
        <w:r w:rsidDel="00000000" w:rsidR="00000000" w:rsidRPr="00000000">
          <w:rPr>
            <w:rFonts w:ascii="Times New Roman" w:cs="Times New Roman" w:eastAsia="Times New Roman" w:hAnsi="Times New Roman"/>
            <w:color w:val="000000"/>
            <w:sz w:val="32"/>
            <w:szCs w:val="32"/>
            <w:highlight w:val="white"/>
            <w:rtl w:val="0"/>
          </w:rPr>
          <w:t xml:space="preserve">Food and Drug Administration department</w:t>
        </w:r>
      </w:ins>
      <w:del w:author="Vikram Venkat" w:id="63" w:date="2020-06-26T11:30:02Z">
        <w:r w:rsidDel="00000000" w:rsidR="00000000" w:rsidRPr="00000000">
          <w:rPr>
            <w:rFonts w:ascii="Times New Roman" w:cs="Times New Roman" w:eastAsia="Times New Roman" w:hAnsi="Times New Roman"/>
            <w:color w:val="000000"/>
            <w:sz w:val="32"/>
            <w:szCs w:val="32"/>
            <w:highlight w:val="white"/>
            <w:rtl w:val="0"/>
          </w:rPr>
          <w:delText xml:space="preserve">FDA (Food and Drug Administration)</w:delText>
        </w:r>
      </w:del>
      <w:r w:rsidDel="00000000" w:rsidR="00000000" w:rsidRPr="00000000">
        <w:rPr>
          <w:rFonts w:ascii="Times New Roman" w:cs="Times New Roman" w:eastAsia="Times New Roman" w:hAnsi="Times New Roman"/>
          <w:color w:val="000000"/>
          <w:sz w:val="32"/>
          <w:szCs w:val="32"/>
          <w:highlight w:val="white"/>
          <w:rtl w:val="0"/>
        </w:rPr>
        <w:t xml:space="preserve"> is </w:t>
      </w:r>
      <w:ins w:author="Vikram Venkat" w:id="64" w:date="2020-06-26T11:30:23Z">
        <w:r w:rsidDel="00000000" w:rsidR="00000000" w:rsidRPr="00000000">
          <w:rPr>
            <w:rFonts w:ascii="Times New Roman" w:cs="Times New Roman" w:eastAsia="Times New Roman" w:hAnsi="Times New Roman"/>
            <w:color w:val="000000"/>
            <w:sz w:val="32"/>
            <w:szCs w:val="32"/>
            <w:highlight w:val="white"/>
            <w:rtl w:val="0"/>
          </w:rPr>
          <w:t xml:space="preserve">act</w:t>
        </w:r>
        <w:r w:rsidDel="00000000" w:rsidR="00000000" w:rsidRPr="00000000">
          <w:rPr>
            <w:rFonts w:ascii="Times New Roman" w:cs="Times New Roman" w:eastAsia="Times New Roman" w:hAnsi="Times New Roman"/>
            <w:color w:val="000000"/>
            <w:sz w:val="32"/>
            <w:szCs w:val="32"/>
            <w:highlight w:val="white"/>
            <w:rtl w:val="0"/>
          </w:rPr>
          <w:t xml:space="preserve">ively participating in the promotion of</w:t>
        </w:r>
      </w:ins>
      <w:del w:author="Vikram Venkat" w:id="64" w:date="2020-06-26T11:30:23Z">
        <w:r w:rsidDel="00000000" w:rsidR="00000000" w:rsidRPr="00000000">
          <w:rPr>
            <w:rFonts w:ascii="Times New Roman" w:cs="Times New Roman" w:eastAsia="Times New Roman" w:hAnsi="Times New Roman"/>
            <w:color w:val="000000"/>
            <w:sz w:val="32"/>
            <w:szCs w:val="32"/>
            <w:highlight w:val="white"/>
            <w:rtl w:val="0"/>
          </w:rPr>
          <w:delText xml:space="preserve">trying to promote </w:delText>
        </w:r>
      </w:del>
      <w:ins w:author="Vikram Venkat" w:id="64" w:date="2020-06-26T11:30:23Z">
        <w:r w:rsidDel="00000000" w:rsidR="00000000" w:rsidRPr="00000000">
          <w:rPr>
            <w:rFonts w:ascii="Times New Roman" w:cs="Times New Roman" w:eastAsia="Times New Roman" w:hAnsi="Times New Roman"/>
            <w:color w:val="000000"/>
            <w:sz w:val="32"/>
            <w:szCs w:val="32"/>
            <w:highlight w:val="white"/>
            <w:rtl w:val="0"/>
          </w:rPr>
          <w:t xml:space="preserve"> </w:t>
        </w:r>
      </w:ins>
      <w:r w:rsidDel="00000000" w:rsidR="00000000" w:rsidRPr="00000000">
        <w:rPr>
          <w:rFonts w:ascii="Times New Roman" w:cs="Times New Roman" w:eastAsia="Times New Roman" w:hAnsi="Times New Roman"/>
          <w:color w:val="000000"/>
          <w:sz w:val="32"/>
          <w:szCs w:val="32"/>
          <w:highlight w:val="white"/>
          <w:rtl w:val="0"/>
        </w:rPr>
        <w:t xml:space="preserve">generic drugs around the world</w:t>
      </w:r>
      <w:ins w:author="Vikram Venkat" w:id="65" w:date="2020-06-26T11:30:51Z">
        <w:r w:rsidDel="00000000" w:rsidR="00000000" w:rsidRPr="00000000">
          <w:rPr>
            <w:rFonts w:ascii="Times New Roman" w:cs="Times New Roman" w:eastAsia="Times New Roman" w:hAnsi="Times New Roman"/>
            <w:color w:val="000000"/>
            <w:sz w:val="32"/>
            <w:szCs w:val="32"/>
            <w:highlight w:val="white"/>
            <w:rtl w:val="0"/>
          </w:rPr>
          <w:t xml:space="preserve">, as it increases the</w:t>
        </w:r>
      </w:ins>
      <w:r w:rsidDel="00000000" w:rsidR="00000000" w:rsidRPr="00000000">
        <w:rPr>
          <w:rFonts w:ascii="Times New Roman" w:cs="Times New Roman" w:eastAsia="Times New Roman" w:hAnsi="Times New Roman"/>
          <w:color w:val="000000"/>
          <w:sz w:val="32"/>
          <w:szCs w:val="32"/>
          <w:highlight w:val="white"/>
          <w:rtl w:val="0"/>
        </w:rPr>
        <w:t xml:space="preserve"> </w:t>
      </w:r>
      <w:del w:author="Vikram Venkat" w:id="66" w:date="2020-06-26T11:30:49Z">
        <w:r w:rsidDel="00000000" w:rsidR="00000000" w:rsidRPr="00000000">
          <w:rPr>
            <w:rFonts w:ascii="Times New Roman" w:cs="Times New Roman" w:eastAsia="Times New Roman" w:hAnsi="Times New Roman"/>
            <w:color w:val="000000"/>
            <w:sz w:val="32"/>
            <w:szCs w:val="32"/>
            <w:highlight w:val="white"/>
            <w:rtl w:val="0"/>
          </w:rPr>
          <w:delText xml:space="preserve">for the</w:delText>
        </w:r>
      </w:del>
      <w:r w:rsidDel="00000000" w:rsidR="00000000" w:rsidRPr="00000000">
        <w:rPr>
          <w:rFonts w:ascii="Times New Roman" w:cs="Times New Roman" w:eastAsia="Times New Roman" w:hAnsi="Times New Roman"/>
          <w:color w:val="000000"/>
          <w:sz w:val="32"/>
          <w:szCs w:val="32"/>
          <w:highlight w:val="white"/>
          <w:rtl w:val="0"/>
        </w:rPr>
        <w:t xml:space="preserve"> availability of medicine</w:t>
      </w:r>
      <w:del w:author="Vikram Venkat" w:id="67" w:date="2020-06-26T11:31:12Z">
        <w:r w:rsidDel="00000000" w:rsidR="00000000" w:rsidRPr="00000000">
          <w:rPr>
            <w:rFonts w:ascii="Times New Roman" w:cs="Times New Roman" w:eastAsia="Times New Roman" w:hAnsi="Times New Roman"/>
            <w:color w:val="000000"/>
            <w:sz w:val="32"/>
            <w:szCs w:val="32"/>
            <w:highlight w:val="white"/>
            <w:rtl w:val="0"/>
          </w:rPr>
          <w:delText xml:space="preserve">s</w:delText>
        </w:r>
      </w:del>
      <w:r w:rsidDel="00000000" w:rsidR="00000000" w:rsidRPr="00000000">
        <w:rPr>
          <w:rFonts w:ascii="Times New Roman" w:cs="Times New Roman" w:eastAsia="Times New Roman" w:hAnsi="Times New Roman"/>
          <w:color w:val="000000"/>
          <w:sz w:val="32"/>
          <w:szCs w:val="32"/>
          <w:highlight w:val="white"/>
          <w:rtl w:val="0"/>
        </w:rPr>
        <w:t xml:space="preserve"> a</w:t>
      </w:r>
      <w:ins w:author="Vikram Venkat" w:id="68" w:date="2020-06-26T11:31:14Z">
        <w:r w:rsidDel="00000000" w:rsidR="00000000" w:rsidRPr="00000000">
          <w:rPr>
            <w:rFonts w:ascii="Times New Roman" w:cs="Times New Roman" w:eastAsia="Times New Roman" w:hAnsi="Times New Roman"/>
            <w:color w:val="000000"/>
            <w:sz w:val="32"/>
            <w:szCs w:val="32"/>
            <w:highlight w:val="white"/>
            <w:rtl w:val="0"/>
          </w:rPr>
          <w:t xml:space="preserve">t</w:t>
        </w:r>
      </w:ins>
      <w:del w:author="Vikram Venkat" w:id="68" w:date="2020-06-26T11:31:14Z">
        <w:r w:rsidDel="00000000" w:rsidR="00000000" w:rsidRPr="00000000">
          <w:rPr>
            <w:rFonts w:ascii="Times New Roman" w:cs="Times New Roman" w:eastAsia="Times New Roman" w:hAnsi="Times New Roman"/>
            <w:color w:val="000000"/>
            <w:sz w:val="32"/>
            <w:szCs w:val="32"/>
            <w:highlight w:val="white"/>
            <w:rtl w:val="0"/>
          </w:rPr>
          <w:delText xml:space="preserve">t a</w:delText>
        </w:r>
      </w:del>
      <w:r w:rsidDel="00000000" w:rsidR="00000000" w:rsidRPr="00000000">
        <w:rPr>
          <w:rFonts w:ascii="Times New Roman" w:cs="Times New Roman" w:eastAsia="Times New Roman" w:hAnsi="Times New Roman"/>
          <w:color w:val="000000"/>
          <w:sz w:val="32"/>
          <w:szCs w:val="32"/>
          <w:highlight w:val="white"/>
          <w:rtl w:val="0"/>
        </w:rPr>
        <w:t xml:space="preserve"> low price</w:t>
      </w:r>
      <w:ins w:author="Vikram Venkat" w:id="69" w:date="2020-06-26T11:31:17Z">
        <w:r w:rsidDel="00000000" w:rsidR="00000000" w:rsidRPr="00000000">
          <w:rPr>
            <w:rFonts w:ascii="Times New Roman" w:cs="Times New Roman" w:eastAsia="Times New Roman" w:hAnsi="Times New Roman"/>
            <w:color w:val="000000"/>
            <w:sz w:val="32"/>
            <w:szCs w:val="32"/>
            <w:highlight w:val="white"/>
            <w:rtl w:val="0"/>
          </w:rPr>
          <w:t xml:space="preserve">s</w:t>
        </w:r>
      </w:ins>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70" w:date="2020-06-26T11:31:28Z">
        <w:r w:rsidDel="00000000" w:rsidR="00000000" w:rsidRPr="00000000">
          <w:rPr>
            <w:rFonts w:ascii="Times New Roman" w:cs="Times New Roman" w:eastAsia="Times New Roman" w:hAnsi="Times New Roman"/>
            <w:color w:val="000000"/>
            <w:sz w:val="32"/>
            <w:szCs w:val="32"/>
            <w:highlight w:val="white"/>
            <w:rtl w:val="0"/>
          </w:rPr>
          <w:t xml:space="preserve">The FDA aims to establish a pharmaceutical market in which medicine is available at affordable costs to all</w:t>
        </w:r>
      </w:ins>
      <w:del w:author="Vikram Venkat" w:id="70" w:date="2020-06-26T11:31:28Z">
        <w:r w:rsidDel="00000000" w:rsidR="00000000" w:rsidRPr="00000000">
          <w:rPr>
            <w:rFonts w:ascii="Times New Roman" w:cs="Times New Roman" w:eastAsia="Times New Roman" w:hAnsi="Times New Roman"/>
            <w:color w:val="000000"/>
            <w:sz w:val="32"/>
            <w:szCs w:val="32"/>
            <w:highlight w:val="white"/>
            <w:rtl w:val="0"/>
          </w:rPr>
          <w:delText xml:space="preserve">The FDA aims that everyone must afford medicine</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71" w:date="2020-06-26T11:32:26Z">
        <w:r w:rsidDel="00000000" w:rsidR="00000000" w:rsidRPr="00000000">
          <w:rPr>
            <w:rFonts w:ascii="Times New Roman" w:cs="Times New Roman" w:eastAsia="Times New Roman" w:hAnsi="Times New Roman"/>
            <w:color w:val="000000"/>
            <w:sz w:val="32"/>
            <w:szCs w:val="32"/>
            <w:highlight w:val="white"/>
            <w:rtl w:val="0"/>
          </w:rPr>
          <w:t xml:space="preserve">This is one of the reasons why they are involved in promoting generic medicine.</w:t>
        </w:r>
      </w:ins>
      <w:del w:author="Vikram Venkat" w:id="71" w:date="2020-06-26T11:32:26Z">
        <w:r w:rsidDel="00000000" w:rsidR="00000000" w:rsidRPr="00000000">
          <w:rPr>
            <w:rFonts w:ascii="Times New Roman" w:cs="Times New Roman" w:eastAsia="Times New Roman" w:hAnsi="Times New Roman"/>
            <w:color w:val="000000"/>
            <w:sz w:val="32"/>
            <w:szCs w:val="32"/>
            <w:highlight w:val="white"/>
            <w:rtl w:val="0"/>
          </w:rPr>
          <w:delText xml:space="preserve">Hence, they are trying to promote generic medicines.</w:delText>
        </w:r>
      </w:del>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Before launching a generic medicine in the market, the medicine must be approved by the FDA</w:t>
      </w:r>
      <w:ins w:author="Vikram Venkat" w:id="72" w:date="2020-06-26T11:32:4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who</w:t>
        </w:r>
      </w:ins>
      <w:del w:author="Vikram Venkat" w:id="72" w:date="2020-06-26T11:32:4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The FDA</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meticulously review</w:t>
      </w:r>
      <w:del w:author="Vikram Venkat" w:id="73" w:date="2020-06-26T11:32:4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the product and also </w:t>
      </w:r>
      <w:ins w:author="Vikram Venkat" w:id="74" w:date="2020-06-26T11:32:5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ensure</w:t>
        </w:r>
      </w:ins>
      <w:del w:author="Vikram Venkat" w:id="74" w:date="2020-06-26T11:32:5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makes </w:delText>
        </w:r>
      </w:del>
      <w:del w:author="Vikram Venkat" w:id="75" w:date="2020-06-26T11:32:5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sure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that the drug meets certain standards </w:t>
      </w:r>
      <w:ins w:author="Vikram Venkat" w:id="76" w:date="2020-06-26T11:33:0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applied for the approval of a </w:t>
        </w:r>
      </w:ins>
      <w:del w:author="Vikram Venkat" w:id="76" w:date="2020-06-26T11:33:0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 same as the </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branded drug.</w:t>
      </w:r>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 </w:t>
      </w:r>
      <w:ins w:author="Vikram Venkat" w:id="77" w:date="2020-06-26T11:33:22Z">
        <w:r w:rsidDel="00000000" w:rsidR="00000000" w:rsidRPr="00000000">
          <w:rPr>
            <w:rFonts w:ascii="Georgia" w:cs="Georgia" w:eastAsia="Georgia" w:hAnsi="Georgia"/>
            <w:b w:val="0"/>
            <w:i w:val="0"/>
            <w:smallCaps w:val="0"/>
            <w:strike w:val="0"/>
            <w:color w:val="333333"/>
            <w:sz w:val="24"/>
            <w:szCs w:val="24"/>
            <w:u w:val="none"/>
            <w:shd w:fill="auto" w:val="clear"/>
            <w:vertAlign w:val="baseline"/>
            <w:rtl w:val="0"/>
          </w:rPr>
          <w:t xml:space="preserve">The department</w:t>
        </w:r>
      </w:ins>
      <w:del w:author="Vikram Venkat" w:id="77" w:date="2020-06-26T11:33:2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FDA</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takes various steps to ensure safety and quality</w:t>
      </w:r>
      <w:ins w:author="Vikram Venkat" w:id="78" w:date="2020-06-26T11:33:2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 drugs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before and after </w:t>
      </w:r>
      <w:ins w:author="Vikram Venkat" w:id="79" w:date="2020-06-26T11:33:4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w:t>
        </w:r>
      </w:ins>
      <w:del w:author="Vikram Venkat" w:id="79" w:date="2020-06-26T11:33:4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a new generic medicine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launched in the market.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Even after the approval of a</w:t>
      </w:r>
      <w:ins w:author="Vikram Venkat" w:id="80" w:date="2020-06-26T11:33:5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ny</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generic drug</w:t>
      </w:r>
      <w:ins w:author="Vikram Venkat" w:id="81" w:date="2020-06-26T11:33:5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FDA continues to monitor the medicine's </w:t>
      </w:r>
      <w:ins w:author="Vikram Venkat" w:id="82" w:date="2020-06-26T11:34: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evel of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safety. FDA staff continually examine</w:t>
      </w:r>
      <w:del w:author="Vikram Venkat" w:id="83" w:date="2020-06-26T11:34:2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drug at all levels of marketing to make sure </w:t>
      </w:r>
      <w:ins w:author="Vikram Venkat" w:id="84" w:date="2020-06-26T11:34:3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that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products being sold to consumers</w:t>
      </w:r>
      <w:del w:author="Vikram Venkat" w:id="85" w:date="2020-06-26T11:34:4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are safe, effective, and </w:t>
      </w:r>
      <w:ins w:author="Vikram Venkat" w:id="86" w:date="2020-06-26T11:34:4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high quality. </w:t>
      </w:r>
      <w:ins w:author="Vikram Venkat" w:id="87" w:date="2020-06-26T11:34:4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FDA also investigates reports of negative</w:t>
      </w:r>
      <w:del w:author="Vikram Venkat" w:id="88" w:date="2020-06-26T11:35:03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 patient</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side effects or other negative reactions </w:t>
      </w:r>
      <w:ins w:author="Vikram Venkat" w:id="89" w:date="2020-06-26T11:35:11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exhibited</w:t>
        </w:r>
      </w:ins>
      <w:del w:author="Vikram Venkat" w:id="89" w:date="2020-06-26T11:35:11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to</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t>
      </w:r>
      <w:ins w:author="Vikram Venkat" w:id="90" w:date="2020-06-26T11:35:1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by</w:t>
        </w:r>
      </w:ins>
      <w:del w:author="Vikram Venkat" w:id="90" w:date="2020-06-26T11:35:1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patients</w:t>
      </w:r>
      <w:ins w:author="Vikram Venkat" w:id="91" w:date="2020-06-26T11:35:1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to approved drugs</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Thus, </w:t>
      </w:r>
      <w:ins w:author="Vikram Venkat" w:id="92" w:date="2020-06-26T11:35:2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FDA plays a major role in providing </w:t>
      </w:r>
      <w:ins w:author="Vikram Venkat" w:id="93" w:date="2020-06-26T11:35:41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quality</w:t>
        </w:r>
      </w:ins>
      <w:del w:author="Vikram Venkat" w:id="93" w:date="2020-06-26T11:35:41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good</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medicine</w:t>
      </w:r>
      <w:del w:author="Vikram Venkat" w:id="94" w:date="2020-06-26T11:35:45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to </w:t>
      </w:r>
      <w:ins w:author="Vikram Venkat" w:id="95" w:date="2020-06-26T11:35:48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those</w:t>
        </w:r>
      </w:ins>
      <w:del w:author="Vikram Venkat" w:id="95" w:date="2020-06-26T11:35:48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 </w:delText>
        </w:r>
      </w:del>
      <w:del w:author="Vikram Venkat" w:id="96" w:date="2020-06-26T11:35:52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people</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who </w:t>
      </w:r>
      <w:ins w:author="Vikram Venkat" w:id="97" w:date="2020-06-26T11:35:5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require</w:t>
        </w:r>
      </w:ins>
      <w:del w:author="Vikram Venkat" w:id="97" w:date="2020-06-26T11:35:57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needs</w:delText>
        </w:r>
      </w:del>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it</w:t>
      </w:r>
      <w:ins w:author="Vikram Venkat" w:id="98" w:date="2020-06-26T11:36:01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anywhere</w:t>
        </w:r>
      </w:ins>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 around the world.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left"/>
        <w:rPr>
          <w:rFonts w:ascii="Georgia" w:cs="Georgia" w:eastAsia="Georgia" w:hAnsi="Georgia"/>
          <w:b w:val="0"/>
          <w:i w:val="0"/>
          <w:smallCaps w:val="0"/>
          <w:strike w:val="0"/>
          <w:color w:val="333333"/>
          <w:sz w:val="24"/>
          <w:szCs w:val="24"/>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pPr>
        </w:pPrChange>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color w:val="000000"/>
          <w:sz w:val="32"/>
          <w:szCs w:val="32"/>
          <w:highlight w:val="white"/>
          <w:u w:val="single"/>
          <w:rPrChange w:author="Vikram Venkat" w:id="99" w:date="2020-06-26T11:36:08Z">
            <w:rPr>
              <w:rFonts w:ascii="Times New Roman" w:cs="Times New Roman" w:eastAsia="Times New Roman" w:hAnsi="Times New Roman"/>
              <w:b w:val="1"/>
              <w:color w:val="000000"/>
              <w:sz w:val="32"/>
              <w:szCs w:val="32"/>
              <w:highlight w:val="white"/>
            </w:rPr>
          </w:rPrChange>
        </w:rPr>
        <w:pPrChange w:author="Vikram Venkat" w:id="0" w:date="2020-06-26T11:17:37Z">
          <w:pPr>
            <w:jc w:val="both"/>
          </w:pPr>
        </w:pPrChange>
      </w:pPr>
      <w:r w:rsidDel="00000000" w:rsidR="00000000" w:rsidRPr="00000000">
        <w:rPr>
          <w:rFonts w:ascii="Times New Roman" w:cs="Times New Roman" w:eastAsia="Times New Roman" w:hAnsi="Times New Roman"/>
          <w:color w:val="000000"/>
          <w:sz w:val="32"/>
          <w:szCs w:val="32"/>
          <w:highlight w:val="white"/>
          <w:u w:val="single"/>
          <w:rtl w:val="0"/>
          <w:rPrChange w:author="Vikram Venkat" w:id="99" w:date="2020-06-26T11:36:08Z">
            <w:rPr>
              <w:rFonts w:ascii="Times New Roman" w:cs="Times New Roman" w:eastAsia="Times New Roman" w:hAnsi="Times New Roman"/>
              <w:b w:val="1"/>
              <w:color w:val="000000"/>
              <w:sz w:val="32"/>
              <w:szCs w:val="32"/>
              <w:highlight w:val="white"/>
            </w:rPr>
          </w:rPrChange>
        </w:rPr>
        <w:t xml:space="preserve">GENERIC DRUG REPORT 2019</w:t>
      </w:r>
      <w:ins w:author="Vikram Venkat" w:id="100" w:date="2020-06-26T11:36:10Z">
        <w:r w:rsidDel="00000000" w:rsidR="00000000" w:rsidRPr="00000000">
          <w:rPr>
            <w:rFonts w:ascii="Times New Roman" w:cs="Times New Roman" w:eastAsia="Times New Roman" w:hAnsi="Times New Roman"/>
            <w:color w:val="000000"/>
            <w:sz w:val="32"/>
            <w:szCs w:val="32"/>
            <w:highlight w:val="white"/>
            <w:u w:val="single"/>
            <w:rtl w:val="0"/>
            <w:rPrChange w:author="Vikram Venkat" w:id="99" w:date="2020-06-26T11:36:08Z">
              <w:rPr>
                <w:rFonts w:ascii="Times New Roman" w:cs="Times New Roman" w:eastAsia="Times New Roman" w:hAnsi="Times New Roman"/>
                <w:b w:val="1"/>
                <w:color w:val="000000"/>
                <w:sz w:val="32"/>
                <w:szCs w:val="32"/>
                <w:highlight w:val="white"/>
              </w:rPr>
            </w:rPrChange>
          </w:rPr>
          <w:t xml:space="preserve">:</w:t>
        </w:r>
      </w:ins>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color w:val="000000"/>
          <w:sz w:val="32"/>
          <w:szCs w:val="32"/>
          <w:highlight w:val="white"/>
        </w:rPr>
        <w:pPrChange w:author="Vikram Venkat" w:id="0" w:date="2020-06-26T11:17:37Z">
          <w:pPr>
            <w:jc w:val="both"/>
          </w:pPr>
        </w:pPrChange>
      </w:pPr>
      <w:r w:rsidDel="00000000" w:rsidR="00000000" w:rsidRPr="00000000">
        <w:rPr>
          <w:rFonts w:ascii="Times New Roman" w:cs="Times New Roman" w:eastAsia="Times New Roman" w:hAnsi="Times New Roman"/>
          <w:color w:val="000000"/>
          <w:sz w:val="32"/>
          <w:szCs w:val="32"/>
          <w:highlight w:val="white"/>
          <w:rtl w:val="0"/>
        </w:rPr>
        <w:t xml:space="preserve">The 2019 Annual Report of the Office of Generic Drugs (OGD) was presented by Sally Choe, Ph.D., Director</w:t>
      </w:r>
      <w:del w:author="Vikram Venkat" w:id="101" w:date="2020-06-26T11:39:51Z">
        <w:r w:rsidDel="00000000" w:rsidR="00000000" w:rsidRPr="00000000">
          <w:rPr>
            <w:rFonts w:ascii="Times New Roman" w:cs="Times New Roman" w:eastAsia="Times New Roman" w:hAnsi="Times New Roman"/>
            <w:color w:val="000000"/>
            <w:sz w:val="32"/>
            <w:szCs w:val="32"/>
            <w:highlight w:val="white"/>
            <w:rtl w:val="0"/>
          </w:rPr>
          <w:delText xml:space="preserve">,</w:delText>
        </w:r>
      </w:del>
      <w:ins w:author="Vikram Venkat" w:id="101" w:date="2020-06-26T11:39:51Z">
        <w:r w:rsidDel="00000000" w:rsidR="00000000" w:rsidRPr="00000000">
          <w:rPr>
            <w:rFonts w:ascii="Times New Roman" w:cs="Times New Roman" w:eastAsia="Times New Roman" w:hAnsi="Times New Roman"/>
            <w:color w:val="000000"/>
            <w:sz w:val="32"/>
            <w:szCs w:val="32"/>
            <w:highlight w:val="white"/>
            <w:rtl w:val="0"/>
          </w:rPr>
          <w:t xml:space="preserve"> </w:t>
        </w:r>
        <w:r w:rsidDel="00000000" w:rsidR="00000000" w:rsidRPr="00000000">
          <w:rPr>
            <w:rFonts w:ascii="Times New Roman" w:cs="Times New Roman" w:eastAsia="Times New Roman" w:hAnsi="Times New Roman"/>
            <w:color w:val="000000"/>
            <w:sz w:val="32"/>
            <w:szCs w:val="32"/>
            <w:highlight w:val="white"/>
            <w:rtl w:val="0"/>
          </w:rPr>
          <w:t xml:space="preserve">of the Office</w:t>
        </w:r>
        <w:del w:author="Vikram Venkat" w:id="101" w:date="2020-06-26T11:39:51Z">
          <w:r w:rsidDel="00000000" w:rsidR="00000000" w:rsidRPr="00000000">
            <w:rPr>
              <w:rFonts w:ascii="Times New Roman" w:cs="Times New Roman" w:eastAsia="Times New Roman" w:hAnsi="Times New Roman"/>
              <w:color w:val="000000"/>
              <w:sz w:val="32"/>
              <w:szCs w:val="32"/>
              <w:highlight w:val="white"/>
              <w:rtl w:val="0"/>
            </w:rPr>
            <w:delText xml:space="preserve">of</w:delText>
          </w:r>
        </w:del>
      </w:ins>
      <w:del w:author="Vikram Venkat" w:id="101" w:date="2020-06-26T11:39:51Z">
        <w:r w:rsidDel="00000000" w:rsidR="00000000" w:rsidRPr="00000000">
          <w:rPr>
            <w:rFonts w:ascii="Times New Roman" w:cs="Times New Roman" w:eastAsia="Times New Roman" w:hAnsi="Times New Roman"/>
            <w:color w:val="000000"/>
            <w:sz w:val="32"/>
            <w:szCs w:val="32"/>
            <w:highlight w:val="white"/>
            <w:rtl w:val="0"/>
          </w:rPr>
          <w:delText xml:space="preserve"> Office</w:delText>
        </w:r>
      </w:del>
      <w:r w:rsidDel="00000000" w:rsidR="00000000" w:rsidRPr="00000000">
        <w:rPr>
          <w:rFonts w:ascii="Times New Roman" w:cs="Times New Roman" w:eastAsia="Times New Roman" w:hAnsi="Times New Roman"/>
          <w:color w:val="000000"/>
          <w:sz w:val="32"/>
          <w:szCs w:val="32"/>
          <w:highlight w:val="white"/>
          <w:rtl w:val="0"/>
        </w:rPr>
        <w:t xml:space="preserve"> of Generic Drugs. In </w:t>
      </w:r>
      <w:ins w:author="Vikram Venkat" w:id="102" w:date="2020-06-26T11:40:02Z">
        <w:r w:rsidDel="00000000" w:rsidR="00000000" w:rsidRPr="00000000">
          <w:rPr>
            <w:rFonts w:ascii="Times New Roman" w:cs="Times New Roman" w:eastAsia="Times New Roman" w:hAnsi="Times New Roman"/>
            <w:color w:val="000000"/>
            <w:sz w:val="32"/>
            <w:szCs w:val="32"/>
            <w:highlight w:val="white"/>
            <w:rtl w:val="0"/>
          </w:rPr>
          <w:t xml:space="preserve">the</w:t>
        </w:r>
      </w:ins>
      <w:del w:author="Vikram Venkat" w:id="102" w:date="2020-06-26T11:40:02Z">
        <w:r w:rsidDel="00000000" w:rsidR="00000000" w:rsidRPr="00000000">
          <w:rPr>
            <w:rFonts w:ascii="Times New Roman" w:cs="Times New Roman" w:eastAsia="Times New Roman" w:hAnsi="Times New Roman"/>
            <w:color w:val="000000"/>
            <w:sz w:val="32"/>
            <w:szCs w:val="32"/>
            <w:highlight w:val="white"/>
            <w:rtl w:val="0"/>
          </w:rPr>
          <w:delText xml:space="preserve">this</w:delText>
        </w:r>
      </w:del>
      <w:r w:rsidDel="00000000" w:rsidR="00000000" w:rsidRPr="00000000">
        <w:rPr>
          <w:rFonts w:ascii="Times New Roman" w:cs="Times New Roman" w:eastAsia="Times New Roman" w:hAnsi="Times New Roman"/>
          <w:color w:val="000000"/>
          <w:sz w:val="32"/>
          <w:szCs w:val="32"/>
          <w:highlight w:val="white"/>
          <w:rtl w:val="0"/>
        </w:rPr>
        <w:t xml:space="preserve"> presentation, she stated that </w:t>
      </w:r>
      <w:del w:author="Vikram Venkat" w:id="103" w:date="2020-06-26T11:41:02Z">
        <w:r w:rsidDel="00000000" w:rsidR="00000000" w:rsidRPr="00000000">
          <w:rPr>
            <w:rFonts w:ascii="Times New Roman" w:cs="Times New Roman" w:eastAsia="Times New Roman" w:hAnsi="Times New Roman"/>
            <w:color w:val="000000"/>
            <w:sz w:val="32"/>
            <w:szCs w:val="32"/>
            <w:highlight w:val="white"/>
            <w:rtl w:val="0"/>
          </w:rPr>
          <w:delText xml:space="preserve">“</w:delText>
        </w:r>
      </w:del>
      <w:r w:rsidDel="00000000" w:rsidR="00000000" w:rsidRPr="00000000">
        <w:rPr>
          <w:rFonts w:ascii="Times New Roman" w:cs="Times New Roman" w:eastAsia="Times New Roman" w:hAnsi="Times New Roman"/>
          <w:color w:val="000000"/>
          <w:sz w:val="32"/>
          <w:szCs w:val="32"/>
          <w:highlight w:val="white"/>
          <w:rtl w:val="0"/>
        </w:rPr>
        <w:t xml:space="preserve"> </w:t>
      </w:r>
      <w:ins w:author="Vikram Venkat" w:id="104" w:date="2020-06-26T11:40:47Z">
        <w:r w:rsidDel="00000000" w:rsidR="00000000" w:rsidRPr="00000000">
          <w:rPr>
            <w:rFonts w:ascii="Times New Roman" w:cs="Times New Roman" w:eastAsia="Times New Roman" w:hAnsi="Times New Roman"/>
            <w:color w:val="000000"/>
            <w:sz w:val="32"/>
            <w:szCs w:val="32"/>
            <w:highlight w:val="white"/>
            <w:rtl w:val="0"/>
          </w:rPr>
          <w:t xml:space="preserve">safe</w:t>
        </w:r>
      </w:ins>
      <w:del w:author="Vikram Venkat" w:id="104" w:date="2020-06-26T11:40:47Z">
        <w:r w:rsidDel="00000000" w:rsidR="00000000" w:rsidRPr="00000000">
          <w:rPr>
            <w:rFonts w:ascii="Times New Roman" w:cs="Times New Roman" w:eastAsia="Times New Roman" w:hAnsi="Times New Roman"/>
            <w:color w:val="000000"/>
            <w:sz w:val="32"/>
            <w:szCs w:val="32"/>
            <w:highlight w:val="white"/>
            <w:rtl w:val="0"/>
          </w:rPr>
          <w:delText xml:space="preserve">Safe</w:delText>
        </w:r>
      </w:del>
      <w:r w:rsidDel="00000000" w:rsidR="00000000" w:rsidRPr="00000000">
        <w:rPr>
          <w:rFonts w:ascii="Times New Roman" w:cs="Times New Roman" w:eastAsia="Times New Roman" w:hAnsi="Times New Roman"/>
          <w:color w:val="000000"/>
          <w:sz w:val="32"/>
          <w:szCs w:val="32"/>
          <w:highlight w:val="white"/>
          <w:rtl w:val="0"/>
        </w:rPr>
        <w:t xml:space="preserve">, effective, high-quality generic drugs play a vital role in the U.S. </w:t>
      </w:r>
      <w:ins w:author="Vikram Venkat" w:id="105" w:date="2020-06-26T11:38:33Z">
        <w:r w:rsidDel="00000000" w:rsidR="00000000" w:rsidRPr="00000000">
          <w:rPr>
            <w:rFonts w:ascii="Times New Roman" w:cs="Times New Roman" w:eastAsia="Times New Roman" w:hAnsi="Times New Roman"/>
            <w:color w:val="000000"/>
            <w:sz w:val="32"/>
            <w:szCs w:val="32"/>
            <w:highlight w:val="white"/>
            <w:rtl w:val="0"/>
          </w:rPr>
          <w:t xml:space="preserve">healthcare</w:t>
        </w:r>
      </w:ins>
      <w:del w:author="Vikram Venkat" w:id="105" w:date="2020-06-26T11:38:33Z">
        <w:r w:rsidDel="00000000" w:rsidR="00000000" w:rsidRPr="00000000">
          <w:rPr>
            <w:rFonts w:ascii="Times New Roman" w:cs="Times New Roman" w:eastAsia="Times New Roman" w:hAnsi="Times New Roman"/>
            <w:color w:val="000000"/>
            <w:sz w:val="32"/>
            <w:szCs w:val="32"/>
            <w:highlight w:val="white"/>
            <w:rtl w:val="0"/>
          </w:rPr>
          <w:delText xml:space="preserve">health care</w:delText>
        </w:r>
      </w:del>
      <w:r w:rsidDel="00000000" w:rsidR="00000000" w:rsidRPr="00000000">
        <w:rPr>
          <w:rFonts w:ascii="Times New Roman" w:cs="Times New Roman" w:eastAsia="Times New Roman" w:hAnsi="Times New Roman"/>
          <w:color w:val="000000"/>
          <w:sz w:val="32"/>
          <w:szCs w:val="32"/>
          <w:highlight w:val="white"/>
          <w:rtl w:val="0"/>
        </w:rPr>
        <w:t xml:space="preserve"> system. Affordable access to medicine</w:t>
      </w:r>
      <w:del w:author="Vikram Venkat" w:id="106" w:date="2020-06-26T11:42:21Z">
        <w:r w:rsidDel="00000000" w:rsidR="00000000" w:rsidRPr="00000000">
          <w:rPr>
            <w:rFonts w:ascii="Times New Roman" w:cs="Times New Roman" w:eastAsia="Times New Roman" w:hAnsi="Times New Roman"/>
            <w:color w:val="000000"/>
            <w:sz w:val="32"/>
            <w:szCs w:val="32"/>
            <w:highlight w:val="white"/>
            <w:rtl w:val="0"/>
          </w:rPr>
          <w:delText xml:space="preserve">s</w:delText>
        </w:r>
      </w:del>
      <w:r w:rsidDel="00000000" w:rsidR="00000000" w:rsidRPr="00000000">
        <w:rPr>
          <w:rFonts w:ascii="Times New Roman" w:cs="Times New Roman" w:eastAsia="Times New Roman" w:hAnsi="Times New Roman"/>
          <w:color w:val="000000"/>
          <w:sz w:val="32"/>
          <w:szCs w:val="32"/>
          <w:highlight w:val="white"/>
          <w:rtl w:val="0"/>
        </w:rPr>
        <w:t xml:space="preserve"> is a public health priority, and competition from generic drugs can help reduce prices and improve access that benefits patients, consumers, and health care practitioners prescribing medicines.</w:t>
      </w:r>
      <w:del w:author="Vikram Venkat" w:id="107" w:date="2020-06-26T11:42:30Z">
        <w:r w:rsidDel="00000000" w:rsidR="00000000" w:rsidRPr="00000000">
          <w:rPr>
            <w:rFonts w:ascii="Times New Roman" w:cs="Times New Roman" w:eastAsia="Times New Roman" w:hAnsi="Times New Roman"/>
            <w:color w:val="000000"/>
            <w:sz w:val="32"/>
            <w:szCs w:val="32"/>
            <w:highlight w:val="white"/>
            <w:rtl w:val="0"/>
          </w:rPr>
          <w:delText xml:space="preserve"> ”</w:delText>
        </w:r>
      </w:del>
      <w:r w:rsidDel="00000000" w:rsidR="00000000" w:rsidRPr="00000000">
        <w:rPr>
          <w:rFonts w:ascii="Times New Roman" w:cs="Times New Roman" w:eastAsia="Times New Roman" w:hAnsi="Times New Roman"/>
          <w:color w:val="000000"/>
          <w:sz w:val="32"/>
          <w:szCs w:val="32"/>
          <w:highlight w:val="white"/>
          <w:rtl w:val="0"/>
        </w:rPr>
        <w:t xml:space="preserve"> It is evident from her statement that generic medicine may be available in the market for the well-being</w:t>
      </w:r>
      <w:ins w:author="Vikram Venkat" w:id="108" w:date="2020-06-26T11:43:20Z">
        <w:r w:rsidDel="00000000" w:rsidR="00000000" w:rsidRPr="00000000">
          <w:rPr>
            <w:rFonts w:ascii="Times New Roman" w:cs="Times New Roman" w:eastAsia="Times New Roman" w:hAnsi="Times New Roman"/>
            <w:color w:val="000000"/>
            <w:sz w:val="32"/>
            <w:szCs w:val="32"/>
            <w:highlight w:val="white"/>
            <w:rtl w:val="0"/>
          </w:rPr>
          <w:t xml:space="preserve"> of</w:t>
        </w:r>
      </w:ins>
      <w:r w:rsidDel="00000000" w:rsidR="00000000" w:rsidRPr="00000000">
        <w:rPr>
          <w:rFonts w:ascii="Times New Roman" w:cs="Times New Roman" w:eastAsia="Times New Roman" w:hAnsi="Times New Roman"/>
          <w:color w:val="000000"/>
          <w:sz w:val="32"/>
          <w:szCs w:val="32"/>
          <w:highlight w:val="white"/>
          <w:rtl w:val="0"/>
        </w:rPr>
        <w:t xml:space="preserve"> patients at low cost</w:t>
      </w:r>
      <w:ins w:author="Vikram Venkat" w:id="109" w:date="2020-06-26T11:43:28Z">
        <w:r w:rsidDel="00000000" w:rsidR="00000000" w:rsidRPr="00000000">
          <w:rPr>
            <w:rFonts w:ascii="Times New Roman" w:cs="Times New Roman" w:eastAsia="Times New Roman" w:hAnsi="Times New Roman"/>
            <w:color w:val="000000"/>
            <w:sz w:val="32"/>
            <w:szCs w:val="32"/>
            <w:highlight w:val="white"/>
            <w:rtl w:val="0"/>
          </w:rPr>
          <w:t xml:space="preserve">s</w:t>
        </w:r>
      </w:ins>
      <w:r w:rsidDel="00000000" w:rsidR="00000000" w:rsidRPr="00000000">
        <w:rPr>
          <w:rFonts w:ascii="Times New Roman" w:cs="Times New Roman" w:eastAsia="Times New Roman" w:hAnsi="Times New Roman"/>
          <w:color w:val="000000"/>
          <w:sz w:val="32"/>
          <w:szCs w:val="32"/>
          <w:highlight w:val="white"/>
          <w:rtl w:val="0"/>
        </w:rPr>
        <w:t xml:space="preserve">. She also added that </w:t>
      </w:r>
      <w:ins w:author="Vikram Venkat" w:id="110" w:date="2020-06-26T11:47:46Z">
        <w:r w:rsidDel="00000000" w:rsidR="00000000" w:rsidRPr="00000000">
          <w:rPr>
            <w:rFonts w:ascii="Times New Roman" w:cs="Times New Roman" w:eastAsia="Times New Roman" w:hAnsi="Times New Roman"/>
            <w:color w:val="000000"/>
            <w:sz w:val="32"/>
            <w:szCs w:val="32"/>
            <w:highlight w:val="white"/>
            <w:rtl w:val="0"/>
          </w:rPr>
          <w:t xml:space="preserve">in the</w:t>
        </w:r>
      </w:ins>
      <w:del w:author="Vikram Venkat" w:id="110" w:date="2020-06-26T11:47:46Z">
        <w:r w:rsidDel="00000000" w:rsidR="00000000" w:rsidRPr="00000000">
          <w:rPr>
            <w:rFonts w:ascii="Times New Roman" w:cs="Times New Roman" w:eastAsia="Times New Roman" w:hAnsi="Times New Roman"/>
            <w:color w:val="000000"/>
            <w:sz w:val="32"/>
            <w:szCs w:val="32"/>
            <w:highlight w:val="white"/>
            <w:rtl w:val="0"/>
          </w:rPr>
          <w:delText xml:space="preserve">this</w:delText>
        </w:r>
      </w:del>
      <w:r w:rsidDel="00000000" w:rsidR="00000000" w:rsidRPr="00000000">
        <w:rPr>
          <w:rFonts w:ascii="Times New Roman" w:cs="Times New Roman" w:eastAsia="Times New Roman" w:hAnsi="Times New Roman"/>
          <w:color w:val="000000"/>
          <w:sz w:val="32"/>
          <w:szCs w:val="32"/>
          <w:highlight w:val="white"/>
          <w:rtl w:val="0"/>
        </w:rPr>
        <w:t xml:space="preserve"> year</w:t>
      </w:r>
      <w:ins w:author="Vikram Venkat" w:id="111" w:date="2020-06-26T11:47:53Z">
        <w:r w:rsidDel="00000000" w:rsidR="00000000" w:rsidRPr="00000000">
          <w:rPr>
            <w:rFonts w:ascii="Times New Roman" w:cs="Times New Roman" w:eastAsia="Times New Roman" w:hAnsi="Times New Roman"/>
            <w:color w:val="000000"/>
            <w:sz w:val="32"/>
            <w:szCs w:val="32"/>
            <w:highlight w:val="white"/>
            <w:rtl w:val="0"/>
          </w:rPr>
          <w:t xml:space="preserve"> of 2019</w:t>
        </w:r>
      </w:ins>
      <w:r w:rsidDel="00000000" w:rsidR="00000000" w:rsidRPr="00000000">
        <w:rPr>
          <w:rFonts w:ascii="Times New Roman" w:cs="Times New Roman" w:eastAsia="Times New Roman" w:hAnsi="Times New Roman"/>
          <w:color w:val="000000"/>
          <w:sz w:val="32"/>
          <w:szCs w:val="32"/>
          <w:highlight w:val="white"/>
          <w:rtl w:val="0"/>
        </w:rPr>
        <w:t xml:space="preserve">, 110 complex generic drugs have been approved</w:t>
      </w:r>
      <w:ins w:author="Vikram Venkat" w:id="112" w:date="2020-06-26T11:48:01Z">
        <w:r w:rsidDel="00000000" w:rsidR="00000000" w:rsidRPr="00000000">
          <w:rPr>
            <w:rFonts w:ascii="Times New Roman" w:cs="Times New Roman" w:eastAsia="Times New Roman" w:hAnsi="Times New Roman"/>
            <w:color w:val="000000"/>
            <w:sz w:val="32"/>
            <w:szCs w:val="32"/>
            <w:highlight w:val="white"/>
            <w:rtl w:val="0"/>
          </w:rPr>
          <w:t xml:space="preserve"> to be sold to </w:t>
        </w:r>
        <w:r w:rsidDel="00000000" w:rsidR="00000000" w:rsidRPr="00000000">
          <w:rPr>
            <w:rFonts w:ascii="Times New Roman" w:cs="Times New Roman" w:eastAsia="Times New Roman" w:hAnsi="Times New Roman"/>
            <w:color w:val="000000"/>
            <w:sz w:val="32"/>
            <w:szCs w:val="32"/>
            <w:highlight w:val="white"/>
            <w:rtl w:val="0"/>
          </w:rPr>
          <w:t xml:space="preserve">retailers and end-users,</w:t>
        </w:r>
      </w:ins>
      <w:r w:rsidDel="00000000" w:rsidR="00000000" w:rsidRPr="00000000">
        <w:rPr>
          <w:rFonts w:ascii="Times New Roman" w:cs="Times New Roman" w:eastAsia="Times New Roman" w:hAnsi="Times New Roman"/>
          <w:color w:val="000000"/>
          <w:sz w:val="32"/>
          <w:szCs w:val="32"/>
          <w:highlight w:val="white"/>
          <w:rtl w:val="0"/>
        </w:rPr>
        <w:t xml:space="preserve"> including drugs to treat pulmonary arterial hypertension, breast cancer, seizures, depression, and various</w:t>
      </w:r>
      <w:ins w:author="Vikram Venkat" w:id="113" w:date="2020-06-26T11:48:18Z">
        <w:r w:rsidDel="00000000" w:rsidR="00000000" w:rsidRPr="00000000">
          <w:rPr>
            <w:rFonts w:ascii="Times New Roman" w:cs="Times New Roman" w:eastAsia="Times New Roman" w:hAnsi="Times New Roman"/>
            <w:color w:val="000000"/>
            <w:sz w:val="32"/>
            <w:szCs w:val="32"/>
            <w:highlight w:val="white"/>
            <w:rtl w:val="0"/>
          </w:rPr>
          <w:t xml:space="preserve"> other</w:t>
        </w:r>
      </w:ins>
      <w:r w:rsidDel="00000000" w:rsidR="00000000" w:rsidRPr="00000000">
        <w:rPr>
          <w:rFonts w:ascii="Times New Roman" w:cs="Times New Roman" w:eastAsia="Times New Roman" w:hAnsi="Times New Roman"/>
          <w:color w:val="000000"/>
          <w:sz w:val="32"/>
          <w:szCs w:val="32"/>
          <w:highlight w:val="white"/>
          <w:rtl w:val="0"/>
        </w:rPr>
        <w:t xml:space="preserve"> infections. These generic drugs must be</w:t>
      </w:r>
      <w:ins w:author="Vikram Venkat" w:id="114" w:date="2020-06-26T11:48:32Z">
        <w:r w:rsidDel="00000000" w:rsidR="00000000" w:rsidRPr="00000000">
          <w:rPr>
            <w:rFonts w:ascii="Times New Roman" w:cs="Times New Roman" w:eastAsia="Times New Roman" w:hAnsi="Times New Roman"/>
            <w:color w:val="000000"/>
            <w:sz w:val="32"/>
            <w:szCs w:val="32"/>
            <w:highlight w:val="white"/>
            <w:rtl w:val="0"/>
          </w:rPr>
          <w:t xml:space="preserve"> made</w:t>
        </w:r>
      </w:ins>
      <w:r w:rsidDel="00000000" w:rsidR="00000000" w:rsidRPr="00000000">
        <w:rPr>
          <w:rFonts w:ascii="Times New Roman" w:cs="Times New Roman" w:eastAsia="Times New Roman" w:hAnsi="Times New Roman"/>
          <w:color w:val="000000"/>
          <w:sz w:val="32"/>
          <w:szCs w:val="32"/>
          <w:highlight w:val="white"/>
          <w:rtl w:val="0"/>
        </w:rPr>
        <w:t xml:space="preserve"> available to everyone around the world so that everyone can afford cheap medicine. </w:t>
      </w:r>
    </w:p>
    <w:p w:rsidR="00000000" w:rsidDel="00000000" w:rsidP="00000000" w:rsidRDefault="00000000" w:rsidRPr="00000000" w14:paraId="00000024">
      <w:pPr>
        <w:ind w:firstLine="720"/>
        <w:jc w:val="both"/>
        <w:rPr>
          <w:rFonts w:ascii="Times New Roman" w:cs="Times New Roman" w:eastAsia="Times New Roman" w:hAnsi="Times New Roman"/>
          <w:color w:val="000000"/>
          <w:sz w:val="32"/>
          <w:szCs w:val="32"/>
          <w:highlight w:val="white"/>
          <w:u w:val="single"/>
          <w:rPrChange w:author="Vikram Venkat" w:id="115" w:date="2020-06-26T11:48:41Z">
            <w:rPr>
              <w:rFonts w:ascii="Times New Roman" w:cs="Times New Roman" w:eastAsia="Times New Roman" w:hAnsi="Times New Roman"/>
              <w:b w:val="1"/>
              <w:color w:val="000000"/>
              <w:sz w:val="32"/>
              <w:szCs w:val="32"/>
              <w:highlight w:val="white"/>
            </w:rPr>
          </w:rPrChange>
        </w:rPr>
        <w:pPrChange w:author="Vikram Venkat" w:id="0" w:date="2020-06-26T11:17:37Z">
          <w:pPr>
            <w:jc w:val="both"/>
          </w:pPr>
        </w:pPrChange>
      </w:pPr>
      <w:r w:rsidDel="00000000" w:rsidR="00000000" w:rsidRPr="00000000">
        <w:rPr>
          <w:rFonts w:ascii="Times New Roman" w:cs="Times New Roman" w:eastAsia="Times New Roman" w:hAnsi="Times New Roman"/>
          <w:color w:val="000000"/>
          <w:sz w:val="32"/>
          <w:szCs w:val="32"/>
          <w:highlight w:val="white"/>
          <w:u w:val="single"/>
          <w:rtl w:val="0"/>
          <w:rPrChange w:author="Vikram Venkat" w:id="115" w:date="2020-06-26T11:48:41Z">
            <w:rPr>
              <w:rFonts w:ascii="Times New Roman" w:cs="Times New Roman" w:eastAsia="Times New Roman" w:hAnsi="Times New Roman"/>
              <w:b w:val="1"/>
              <w:color w:val="000000"/>
              <w:sz w:val="32"/>
              <w:szCs w:val="32"/>
              <w:highlight w:val="white"/>
            </w:rPr>
          </w:rPrChange>
        </w:rPr>
        <w:t xml:space="preserve">SIMILARITIES AND DISSIMILARITIES BETWEEN BRANDED DRUGS AND GENERIC DRUGS</w:t>
      </w:r>
    </w:p>
    <w:p w:rsidR="00000000" w:rsidDel="00000000" w:rsidP="00000000" w:rsidRDefault="00000000" w:rsidRPr="00000000" w14:paraId="00000025">
      <w:pPr>
        <w:ind w:firstLine="720"/>
        <w:jc w:val="both"/>
        <w:rPr>
          <w:rFonts w:ascii="Times New Roman" w:cs="Times New Roman" w:eastAsia="Times New Roman" w:hAnsi="Times New Roman"/>
          <w:b w:val="1"/>
          <w:color w:val="000000"/>
          <w:sz w:val="32"/>
          <w:szCs w:val="32"/>
          <w:highlight w:val="white"/>
        </w:rPr>
        <w:pPrChange w:author="Vikram Venkat" w:id="0" w:date="2020-06-26T11:17:37Z">
          <w:pPr>
            <w:jc w:val="both"/>
          </w:pPr>
        </w:pPrChange>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del w:author="Vikram Venkat" w:id="116" w:date="2020-06-26T11:50:56Z"/>
          <w:rFonts w:ascii="Arial" w:cs="Arial" w:eastAsia="Arial" w:hAnsi="Arial"/>
          <w:b w:val="0"/>
          <w:i w:val="0"/>
          <w:smallCaps w:val="0"/>
          <w:strike w:val="0"/>
          <w:color w:val="000000"/>
          <w:sz w:val="22"/>
          <w:szCs w:val="22"/>
          <w:u w:val="none"/>
          <w:shd w:fill="auto" w:val="clear"/>
          <w:vertAlign w:val="baseline"/>
          <w:rPrChange w:author="Vikram Venkat" w:id="117" w:date="2020-06-26T11:50:56Z">
            <w:rPr>
              <w:b w:val="1"/>
              <w:i w:val="0"/>
              <w:smallCaps w:val="0"/>
              <w:strike w:val="0"/>
              <w:color w:val="000000"/>
              <w:sz w:val="32"/>
              <w:szCs w:val="32"/>
              <w:highlight w:val="white"/>
              <w:u w:val="none"/>
              <w:vertAlign w:val="baseline"/>
            </w:rPr>
          </w:rPrChange>
        </w:rPr>
        <w:pPrChange w:author="Vikram Venkat" w:id="0" w:date="2020-06-26T11:50:56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ins w:author="Vikram Venkat" w:id="116" w:date="2020-06-26T11:50:56Z">
        <w:r w:rsidDel="00000000" w:rsidR="00000000" w:rsidRPr="00000000">
          <w:rPr>
            <w:rFonts w:ascii="Times New Roman" w:cs="Times New Roman" w:eastAsia="Times New Roman" w:hAnsi="Times New Roman"/>
            <w:b w:val="1"/>
            <w:color w:val="000000"/>
            <w:sz w:val="32"/>
            <w:szCs w:val="32"/>
            <w:highlight w:val="white"/>
            <w:rtl w:val="0"/>
          </w:rPr>
          <w:t xml:space="preserve">On one hand, branded drugs and generic drugs have identical active ingredients that are required for the drug to be effective against the health condition it targets to nullify. Branded and generic drugs are also similar when it comes to intake dosages and their strengths, with virtually no difference in their end results.</w:t>
        </w:r>
      </w:ins>
      <w:del w:author="Vikram Venkat" w:id="116" w:date="2020-06-26T11:50:56Z">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delText xml:space="preserve">Similarities:</w:delText>
        </w:r>
      </w:del>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116" w:date="2020-06-26T11:50:56Z"/>
          <w:b w:val="1"/>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116" w:date="2020-06-26T11:50:5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Both the branded drugs and generic drugs have the identical active ingredients.</w:delText>
        </w:r>
        <w:r w:rsidDel="00000000" w:rsidR="00000000" w:rsidRPr="00000000">
          <w:rPr>
            <w:rtl w:val="0"/>
          </w:rPr>
        </w:r>
      </w:del>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116" w:date="2020-06-26T11:50:56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They have the same dosage strength and dosage form. </w:delText>
        </w:r>
      </w:del>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32"/>
          <w:szCs w:val="32"/>
          <w:highlight w:val="white"/>
          <w:u w:val="none"/>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pPr>
        </w:pPrChange>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ns w:author="Vikram Venkat" w:id="118" w:date="2020-06-26T11:52:39Z"/>
          <w:rFonts w:ascii="Times New Roman" w:cs="Times New Roman" w:eastAsia="Times New Roman" w:hAnsi="Times New Roman"/>
          <w:b w:val="1"/>
          <w:i w:val="0"/>
          <w:smallCaps w:val="0"/>
          <w:strike w:val="0"/>
          <w:color w:val="000000"/>
          <w:sz w:val="32"/>
          <w:szCs w:val="32"/>
          <w:highlight w:val="white"/>
          <w:u w:val="none"/>
          <w:vertAlign w:val="baseline"/>
        </w:rPr>
      </w:pPr>
      <w:ins w:author="Vikram Venkat" w:id="118" w:date="2020-06-26T11:52:39Z">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On the other hand, branded drugs vary from generic drugs in terms of size, shape, and color - this is usually done to facilitate patent approval, which requires a significant amount of distinction from pre-existing drugs with similar chemical compositions. </w:t>
        </w:r>
      </w:ins>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ns w:author="Vikram Venkat" w:id="118" w:date="2020-06-26T11:52:39Z"/>
          <w:rFonts w:ascii="Times New Roman" w:cs="Times New Roman" w:eastAsia="Times New Roman" w:hAnsi="Times New Roman"/>
          <w:b w:val="1"/>
          <w:i w:val="0"/>
          <w:smallCaps w:val="0"/>
          <w:strike w:val="0"/>
          <w:color w:val="000000"/>
          <w:sz w:val="32"/>
          <w:szCs w:val="32"/>
          <w:highlight w:val="white"/>
          <w:u w:val="none"/>
          <w:vertAlign w:val="baseline"/>
        </w:rPr>
      </w:pPr>
      <w:ins w:author="Vikram Venkat" w:id="118" w:date="2020-06-26T11:52:39Z">
        <w:r w:rsidDel="00000000" w:rsidR="00000000" w:rsidRPr="00000000">
          <w:rPr>
            <w:rtl w:val="0"/>
          </w:rPr>
        </w:r>
      </w:ins>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del w:author="Vikram Venkat" w:id="118" w:date="2020-06-26T11:52:39Z"/>
          <w:rFonts w:ascii="Arial" w:cs="Arial" w:eastAsia="Arial" w:hAnsi="Arial"/>
          <w:b w:val="0"/>
          <w:i w:val="0"/>
          <w:smallCaps w:val="0"/>
          <w:strike w:val="0"/>
          <w:color w:val="000000"/>
          <w:sz w:val="22"/>
          <w:szCs w:val="22"/>
          <w:u w:val="none"/>
          <w:shd w:fill="auto" w:val="clear"/>
          <w:vertAlign w:val="baseline"/>
          <w:rPrChange w:author="Vikram Venkat" w:id="119" w:date="2020-06-26T11:52:39Z">
            <w:rPr>
              <w:b w:val="1"/>
              <w:i w:val="0"/>
              <w:smallCaps w:val="0"/>
              <w:strike w:val="0"/>
              <w:color w:val="000000"/>
              <w:sz w:val="32"/>
              <w:szCs w:val="32"/>
              <w:highlight w:val="white"/>
              <w:u w:val="none"/>
              <w:vertAlign w:val="baseline"/>
            </w:rPr>
          </w:rPrChange>
        </w:rPr>
        <w:pPrChange w:author="Vikram Venkat" w:id="0" w:date="2020-06-26T11:52:39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ins w:author="Vikram Venkat" w:id="118" w:date="2020-06-26T11:52:39Z">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They are also found to have varying inactive ingredients - branded drugs are heavy in substances unrelated to the working of the drug, such as coloring and flavoring agents, whereas generic drugs do not involve the use of visual and gustatory stimulation. This leads to generic drugs being sold at cheaper prices than branded drugs, while not being sold under a specific company or organization’s name.</w:t>
        </w:r>
      </w:ins>
      <w:del w:author="Vikram Venkat" w:id="118" w:date="2020-06-26T11:52:39Z">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delText xml:space="preserve">Dissimilarities:</w:delText>
        </w:r>
      </w:del>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118" w:date="2020-06-26T11:52:39Z"/>
          <w:b w:val="1"/>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118" w:date="2020-06-26T11:52:3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They are different in shapes, sizes, and colors.</w:delText>
        </w:r>
        <w:r w:rsidDel="00000000" w:rsidR="00000000" w:rsidRPr="00000000">
          <w:rPr>
            <w:rtl w:val="0"/>
          </w:rPr>
        </w:r>
      </w:del>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118" w:date="2020-06-26T11:52:39Z"/>
          <w:b w:val="1"/>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118" w:date="2020-06-26T11:52:3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They have different inactive ingredients. Most often only branded drugs have inactive components.</w:delText>
        </w:r>
        <w:r w:rsidDel="00000000" w:rsidR="00000000" w:rsidRPr="00000000">
          <w:rPr>
            <w:rtl w:val="0"/>
          </w:rPr>
        </w:r>
      </w:del>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del w:author="Vikram Venkat" w:id="118" w:date="2020-06-26T11:52:39Z"/>
          <w:b w:val="1"/>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pPrChange>
      </w:pPr>
      <w:del w:author="Vikram Venkat" w:id="118" w:date="2020-06-26T11:52:3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The generic drugs are very cheaper than the branded drugs.</w:delText>
        </w:r>
        <w:r w:rsidDel="00000000" w:rsidR="00000000" w:rsidRPr="00000000">
          <w:rPr>
            <w:rtl w:val="0"/>
          </w:rPr>
        </w:r>
      </w:del>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0"/>
          <w:smallCaps w:val="0"/>
          <w:strike w:val="0"/>
          <w:color w:val="000000"/>
          <w:sz w:val="32"/>
          <w:szCs w:val="32"/>
          <w:highlight w:val="white"/>
          <w:u w:val="none"/>
          <w:vertAlign w:val="baseline"/>
        </w:rPr>
        <w:pPrChange w:author="Vikram Venkat" w:id="0" w:date="2020-06-26T11:17:37Z">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pPrChange>
      </w:pPr>
      <w:del w:author="Vikram Venkat" w:id="118" w:date="2020-06-26T11:52:39Z">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delText xml:space="preserve">Branded drugs are sold under a company’s name. Whereas, the generic drugs are not sold under a company’s name.</w:delText>
        </w:r>
      </w:del>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b w:val="1"/>
          <w:color w:val="000000"/>
          <w:sz w:val="32"/>
          <w:szCs w:val="32"/>
          <w:highlight w:val="white"/>
        </w:rPr>
        <w:pPrChange w:author="Vikram Venkat" w:id="0" w:date="2020-06-26T11:17:37Z">
          <w:pPr>
            <w:jc w:val="both"/>
          </w:pPr>
        </w:pPrChange>
      </w:pPr>
      <w:r w:rsidDel="00000000" w:rsidR="00000000" w:rsidRPr="00000000">
        <w:rPr>
          <w:rtl w:val="0"/>
        </w:rPr>
      </w:r>
    </w:p>
    <w:p w:rsidR="00000000" w:rsidDel="00000000" w:rsidP="00000000" w:rsidRDefault="00000000" w:rsidRPr="00000000" w14:paraId="00000032">
      <w:pPr>
        <w:ind w:firstLine="720"/>
        <w:jc w:val="both"/>
        <w:rPr>
          <w:del w:author="Vikram Venkat" w:id="120" w:date="2020-06-26T11:56:29Z"/>
          <w:rFonts w:ascii="Times New Roman" w:cs="Times New Roman" w:eastAsia="Times New Roman" w:hAnsi="Times New Roman"/>
          <w:b w:val="1"/>
          <w:color w:val="000000"/>
          <w:sz w:val="32"/>
          <w:szCs w:val="32"/>
          <w:highlight w:val="white"/>
          <w:u w:val="single"/>
          <w:rPrChange w:author="Vikram Venkat" w:id="121" w:date="2020-06-26T11:56:28Z">
            <w:rPr>
              <w:rFonts w:ascii="Times New Roman" w:cs="Times New Roman" w:eastAsia="Times New Roman" w:hAnsi="Times New Roman"/>
              <w:b w:val="1"/>
              <w:color w:val="000000"/>
              <w:sz w:val="32"/>
              <w:szCs w:val="32"/>
              <w:highlight w:val="white"/>
            </w:rPr>
          </w:rPrChange>
        </w:rPr>
        <w:pPrChange w:author="Vikram Venkat" w:id="0" w:date="2020-06-26T11:17:37Z">
          <w:pPr>
            <w:jc w:val="both"/>
          </w:pPr>
        </w:pPrChange>
      </w:pPr>
      <w:ins w:author="Vikram Venkat" w:id="120" w:date="2020-06-26T11:56:29Z">
        <w:r w:rsidDel="00000000" w:rsidR="00000000" w:rsidRPr="00000000">
          <w:rPr>
            <w:rFonts w:ascii="Times New Roman" w:cs="Times New Roman" w:eastAsia="Times New Roman" w:hAnsi="Times New Roman"/>
            <w:b w:val="1"/>
            <w:color w:val="000000"/>
            <w:sz w:val="32"/>
            <w:szCs w:val="32"/>
            <w:highlight w:val="white"/>
            <w:rtl w:val="0"/>
          </w:rPr>
          <w:t xml:space="preserve">CLARIFICATIONS:</w:t>
        </w:r>
      </w:ins>
      <w:del w:author="Vikram Venkat" w:id="120" w:date="2020-06-26T11:56:29Z">
        <w:r w:rsidDel="00000000" w:rsidR="00000000" w:rsidRPr="00000000">
          <w:rPr>
            <w:rFonts w:ascii="Times New Roman" w:cs="Times New Roman" w:eastAsia="Times New Roman" w:hAnsi="Times New Roman"/>
            <w:b w:val="1"/>
            <w:color w:val="000000"/>
            <w:sz w:val="32"/>
            <w:szCs w:val="32"/>
            <w:highlight w:val="white"/>
            <w:u w:val="single"/>
            <w:rtl w:val="0"/>
            <w:rPrChange w:author="Vikram Venkat" w:id="121" w:date="2020-06-26T11:56:28Z">
              <w:rPr>
                <w:rFonts w:ascii="Times New Roman" w:cs="Times New Roman" w:eastAsia="Times New Roman" w:hAnsi="Times New Roman"/>
                <w:b w:val="1"/>
                <w:color w:val="000000"/>
                <w:sz w:val="32"/>
                <w:szCs w:val="32"/>
                <w:highlight w:val="white"/>
              </w:rPr>
            </w:rPrChange>
          </w:rPr>
          <w:delText xml:space="preserve">FAQs ABOUT BRANDED DRUGS AND GENERIC DRUGS</w:delText>
        </w:r>
        <w:r w:rsidDel="00000000" w:rsidR="00000000" w:rsidRPr="00000000">
          <w:rPr>
            <w:rtl w:val="0"/>
          </w:rPr>
        </w:r>
      </w:del>
    </w:p>
    <w:p w:rsidR="00000000" w:rsidDel="00000000" w:rsidP="00000000" w:rsidRDefault="00000000" w:rsidRPr="00000000" w14:paraId="00000033">
      <w:pPr>
        <w:ind w:firstLine="720"/>
        <w:jc w:val="both"/>
        <w:rPr>
          <w:rFonts w:ascii="Arial" w:cs="Arial" w:eastAsia="Arial" w:hAnsi="Arial"/>
          <w:b w:val="0"/>
          <w:i w:val="0"/>
          <w:smallCaps w:val="0"/>
          <w:strike w:val="0"/>
          <w:color w:val="000000"/>
          <w:sz w:val="22"/>
          <w:szCs w:val="22"/>
          <w:u w:val="none"/>
          <w:shd w:fill="auto" w:val="clear"/>
          <w:vertAlign w:val="baseline"/>
          <w:rPrChange w:author="Vikram Venkat" w:id="1" w:date="2020-06-26T11:17:37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Change w:author="Vikram Venkat" w:id="0" w:date="2020-06-26T11:17:37Z">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pPr>
        </w:pPrChange>
      </w:pPr>
      <w:del w:author="Vikram Venkat" w:id="122" w:date="2020-06-26T11:59:07Z">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delText xml:space="preserve">Why are generic drugs cheaper?</w:delText>
        </w:r>
      </w:del>
      <w:r w:rsidDel="00000000" w:rsidR="00000000" w:rsidRPr="00000000">
        <w:rPr>
          <w:rtl w:val="0"/>
        </w:rPr>
      </w:r>
    </w:p>
    <w:p w:rsidR="00000000" w:rsidDel="00000000" w:rsidP="00000000" w:rsidRDefault="00000000" w:rsidRPr="00000000" w14:paraId="00000034">
      <w:pPr>
        <w:shd w:fill="ffffff" w:val="clear"/>
        <w:spacing w:after="280" w:before="280" w:line="240" w:lineRule="auto"/>
        <w:ind w:firstLine="720"/>
        <w:jc w:val="both"/>
        <w:rPr>
          <w:del w:author="Vikram Venkat" w:id="129" w:date="2020-06-26T12:00:47Z"/>
          <w:rFonts w:ascii="Times New Roman" w:cs="Times New Roman" w:eastAsia="Times New Roman" w:hAnsi="Times New Roman"/>
          <w:sz w:val="32"/>
          <w:szCs w:val="32"/>
        </w:rPr>
        <w:pPrChange w:author="Vikram Venkat" w:id="0" w:date="2020-06-26T11:17:37Z">
          <w:pPr>
            <w:shd w:fill="ffffff" w:val="clear"/>
            <w:spacing w:after="280" w:before="280" w:line="240" w:lineRule="auto"/>
            <w:jc w:val="both"/>
          </w:pPr>
        </w:pPrChange>
      </w:pPr>
      <w:r w:rsidDel="00000000" w:rsidR="00000000" w:rsidRPr="00000000">
        <w:rPr>
          <w:rFonts w:ascii="Times New Roman" w:cs="Times New Roman" w:eastAsia="Times New Roman" w:hAnsi="Times New Roman"/>
          <w:sz w:val="32"/>
          <w:szCs w:val="32"/>
          <w:rtl w:val="0"/>
        </w:rPr>
        <w:t xml:space="preserve">Generic medication</w:t>
      </w:r>
      <w:del w:author="Vikram Venkat" w:id="123" w:date="2020-06-26T11:59:15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 typically cost</w:t>
      </w:r>
      <w:ins w:author="Vikram Venkat" w:id="124" w:date="2020-06-26T11:59:17Z">
        <w:r w:rsidDel="00000000" w:rsidR="00000000" w:rsidRPr="00000000">
          <w:rPr>
            <w:rFonts w:ascii="Times New Roman" w:cs="Times New Roman" w:eastAsia="Times New Roman" w:hAnsi="Times New Roman"/>
            <w:sz w:val="32"/>
            <w:szCs w:val="32"/>
            <w:rtl w:val="0"/>
          </w:rPr>
          <w:t xml:space="preserve">s</w:t>
        </w:r>
      </w:ins>
      <w:r w:rsidDel="00000000" w:rsidR="00000000" w:rsidRPr="00000000">
        <w:rPr>
          <w:rFonts w:ascii="Times New Roman" w:cs="Times New Roman" w:eastAsia="Times New Roman" w:hAnsi="Times New Roman"/>
          <w:sz w:val="32"/>
          <w:szCs w:val="32"/>
          <w:rtl w:val="0"/>
        </w:rPr>
        <w:t xml:space="preserve"> about 80% to 85% less than</w:t>
      </w:r>
      <w:del w:author="Vikram Venkat" w:id="125" w:date="2020-06-26T11:59:25Z">
        <w:r w:rsidDel="00000000" w:rsidR="00000000" w:rsidRPr="00000000">
          <w:rPr>
            <w:rFonts w:ascii="Times New Roman" w:cs="Times New Roman" w:eastAsia="Times New Roman" w:hAnsi="Times New Roman"/>
            <w:sz w:val="32"/>
            <w:szCs w:val="32"/>
            <w:rtl w:val="0"/>
          </w:rPr>
          <w:delText xml:space="preserve"> the</w:delText>
        </w:r>
      </w:del>
      <w:r w:rsidDel="00000000" w:rsidR="00000000" w:rsidRPr="00000000">
        <w:rPr>
          <w:rFonts w:ascii="Times New Roman" w:cs="Times New Roman" w:eastAsia="Times New Roman" w:hAnsi="Times New Roman"/>
          <w:sz w:val="32"/>
          <w:szCs w:val="32"/>
          <w:rtl w:val="0"/>
        </w:rPr>
        <w:t xml:space="preserve"> branded drug</w:t>
      </w:r>
      <w:ins w:author="Vikram Venkat" w:id="126" w:date="2020-06-26T11:59:28Z">
        <w:r w:rsidDel="00000000" w:rsidR="00000000" w:rsidRPr="00000000">
          <w:rPr>
            <w:rFonts w:ascii="Times New Roman" w:cs="Times New Roman" w:eastAsia="Times New Roman" w:hAnsi="Times New Roman"/>
            <w:sz w:val="32"/>
            <w:szCs w:val="32"/>
            <w:rtl w:val="0"/>
          </w:rPr>
          <w:t xml:space="preserve">s</w:t>
        </w:r>
      </w:ins>
      <w:r w:rsidDel="00000000" w:rsidR="00000000" w:rsidRPr="00000000">
        <w:rPr>
          <w:rFonts w:ascii="Times New Roman" w:cs="Times New Roman" w:eastAsia="Times New Roman" w:hAnsi="Times New Roman"/>
          <w:sz w:val="32"/>
          <w:szCs w:val="32"/>
          <w:rtl w:val="0"/>
        </w:rPr>
        <w:t xml:space="preserve">. Generic drugs are cheaper because the manufacturer does not have to develop and market a new drug</w:t>
      </w:r>
      <w:ins w:author="Vikram Venkat" w:id="127" w:date="2020-06-26T11:59:34Z">
        <w:r w:rsidDel="00000000" w:rsidR="00000000" w:rsidRPr="00000000">
          <w:rPr>
            <w:rFonts w:ascii="Times New Roman" w:cs="Times New Roman" w:eastAsia="Times New Roman" w:hAnsi="Times New Roman"/>
            <w:sz w:val="32"/>
            <w:szCs w:val="32"/>
            <w:rtl w:val="0"/>
          </w:rPr>
          <w:t xml:space="preserve">, nor undergo the troubles of researching, patenting, and getting it approved</w:t>
        </w:r>
      </w:ins>
      <w:r w:rsidDel="00000000" w:rsidR="00000000" w:rsidRPr="00000000">
        <w:rPr>
          <w:rFonts w:ascii="Times New Roman" w:cs="Times New Roman" w:eastAsia="Times New Roman" w:hAnsi="Times New Roman"/>
          <w:sz w:val="32"/>
          <w:szCs w:val="32"/>
          <w:rtl w:val="0"/>
        </w:rPr>
        <w:t xml:space="preserve">. </w:t>
      </w:r>
      <w:ins w:author="Vikram Venkat" w:id="128" w:date="2020-06-26T12:00:02Z">
        <w:r w:rsidDel="00000000" w:rsidR="00000000" w:rsidRPr="00000000">
          <w:rPr>
            <w:rFonts w:ascii="Times New Roman" w:cs="Times New Roman" w:eastAsia="Times New Roman" w:hAnsi="Times New Roman"/>
            <w:sz w:val="32"/>
            <w:szCs w:val="32"/>
            <w:rtl w:val="0"/>
          </w:rPr>
          <w:t xml:space="preserve">Generic drugs do not contain inactive components that are added to make them look, smell, and taste better, evidently leading to cheaper production costs.</w:t>
        </w:r>
      </w:ins>
      <w:del w:author="Vikram Venkat" w:id="128" w:date="2020-06-26T12:00:02Z">
        <w:r w:rsidDel="00000000" w:rsidR="00000000" w:rsidRPr="00000000">
          <w:rPr>
            <w:rFonts w:ascii="Times New Roman" w:cs="Times New Roman" w:eastAsia="Times New Roman" w:hAnsi="Times New Roman"/>
            <w:sz w:val="32"/>
            <w:szCs w:val="32"/>
            <w:rtl w:val="0"/>
          </w:rPr>
          <w:delText xml:space="preserve">Also generic drugs do not contain inactive components. This makes generic drugs cheaper.</w:delText>
        </w:r>
      </w:del>
      <w:del w:author="Vikram Venkat" w:id="129" w:date="2020-06-26T12:00:47Z">
        <w:r w:rsidDel="00000000" w:rsidR="00000000" w:rsidRPr="00000000">
          <w:rPr>
            <w:rtl w:val="0"/>
          </w:rPr>
        </w:r>
      </w:del>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90" w:before="45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Change w:author="Vikram Venkat" w:id="1" w:date="2020-06-26T11:17:37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Change w:author="Vikram Venkat" w:id="0" w:date="2020-06-26T11:17:37Z">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90" w:before="450" w:line="259" w:lineRule="auto"/>
            <w:ind w:left="720" w:right="0" w:hanging="360"/>
            <w:jc w:val="both"/>
          </w:pPr>
        </w:pPrChange>
      </w:pPr>
      <w:del w:author="Vikram Venkat" w:id="129" w:date="2020-06-26T12:00:47Z">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delText xml:space="preserve">Are generic drugs safe?</w:delText>
        </w:r>
      </w:del>
      <w:r w:rsidDel="00000000" w:rsidR="00000000" w:rsidRPr="00000000">
        <w:rPr>
          <w:rtl w:val="0"/>
        </w:rPr>
      </w:r>
    </w:p>
    <w:p w:rsidR="00000000" w:rsidDel="00000000" w:rsidP="00000000" w:rsidRDefault="00000000" w:rsidRPr="00000000" w14:paraId="00000036">
      <w:pPr>
        <w:shd w:fill="ffffff" w:val="clear"/>
        <w:spacing w:after="300" w:lineRule="auto"/>
        <w:ind w:firstLine="720"/>
        <w:jc w:val="both"/>
        <w:rPr>
          <w:del w:author="Vikram Venkat" w:id="145" w:date="2020-06-26T12:03:51Z"/>
          <w:rFonts w:ascii="Times New Roman" w:cs="Times New Roman" w:eastAsia="Times New Roman" w:hAnsi="Times New Roman"/>
          <w:sz w:val="32"/>
          <w:szCs w:val="32"/>
        </w:rPr>
        <w:pPrChange w:author="Vikram Venkat" w:id="0" w:date="2020-06-26T11:17:37Z">
          <w:pPr>
            <w:shd w:fill="ffffff" w:val="clear"/>
            <w:spacing w:after="300" w:lineRule="auto"/>
            <w:jc w:val="both"/>
          </w:pPr>
        </w:pPrChange>
      </w:pPr>
      <w:del w:author="Vikram Venkat" w:id="130" w:date="2020-06-26T12:01:04Z">
        <w:r w:rsidDel="00000000" w:rsidR="00000000" w:rsidRPr="00000000">
          <w:rPr>
            <w:rFonts w:ascii="Times New Roman" w:cs="Times New Roman" w:eastAsia="Times New Roman" w:hAnsi="Times New Roman"/>
            <w:sz w:val="32"/>
            <w:szCs w:val="32"/>
            <w:rtl w:val="0"/>
          </w:rPr>
          <w:delText xml:space="preserve">Yes, generic </w:delText>
        </w:r>
      </w:del>
      <w:ins w:author="Vikram Venkat" w:id="130" w:date="2020-06-26T12:01:04Z">
        <w:r w:rsidDel="00000000" w:rsidR="00000000" w:rsidRPr="00000000">
          <w:rPr>
            <w:rFonts w:ascii="Times New Roman" w:cs="Times New Roman" w:eastAsia="Times New Roman" w:hAnsi="Times New Roman"/>
            <w:sz w:val="32"/>
            <w:szCs w:val="32"/>
            <w:rtl w:val="0"/>
          </w:rPr>
          <w:t xml:space="preserve">Generic </w:t>
        </w:r>
      </w:ins>
      <w:r w:rsidDel="00000000" w:rsidR="00000000" w:rsidRPr="00000000">
        <w:rPr>
          <w:rFonts w:ascii="Times New Roman" w:cs="Times New Roman" w:eastAsia="Times New Roman" w:hAnsi="Times New Roman"/>
          <w:sz w:val="32"/>
          <w:szCs w:val="32"/>
          <w:rtl w:val="0"/>
        </w:rPr>
        <w:t xml:space="preserve">drugs are absolutely safe</w:t>
      </w:r>
      <w:ins w:author="Vikram Venkat" w:id="131" w:date="2020-06-26T12:01:13Z">
        <w:r w:rsidDel="00000000" w:rsidR="00000000" w:rsidRPr="00000000">
          <w:rPr>
            <w:rFonts w:ascii="Times New Roman" w:cs="Times New Roman" w:eastAsia="Times New Roman" w:hAnsi="Times New Roman"/>
            <w:sz w:val="32"/>
            <w:szCs w:val="32"/>
            <w:rtl w:val="0"/>
          </w:rPr>
          <w:t xml:space="preserve">, as</w:t>
        </w:r>
      </w:ins>
      <w:del w:author="Vikram Venkat" w:id="131" w:date="2020-06-26T12:01:13Z">
        <w:r w:rsidDel="00000000" w:rsidR="00000000" w:rsidRPr="00000000">
          <w:rPr>
            <w:rFonts w:ascii="Times New Roman" w:cs="Times New Roman" w:eastAsia="Times New Roman" w:hAnsi="Times New Roman"/>
            <w:sz w:val="32"/>
            <w:szCs w:val="32"/>
            <w:rtl w:val="0"/>
          </w:rPr>
          <w:delText xml:space="preserve">. Generic drugs</w:delText>
        </w:r>
      </w:del>
      <w:ins w:author="Vikram Venkat" w:id="131" w:date="2020-06-26T12:01:13Z">
        <w:r w:rsidDel="00000000" w:rsidR="00000000" w:rsidRPr="00000000">
          <w:rPr>
            <w:rFonts w:ascii="Times New Roman" w:cs="Times New Roman" w:eastAsia="Times New Roman" w:hAnsi="Times New Roman"/>
            <w:sz w:val="32"/>
            <w:szCs w:val="32"/>
            <w:rtl w:val="0"/>
          </w:rPr>
          <w:t xml:space="preserve"> they</w:t>
        </w:r>
      </w:ins>
      <w:r w:rsidDel="00000000" w:rsidR="00000000" w:rsidRPr="00000000">
        <w:rPr>
          <w:rFonts w:ascii="Times New Roman" w:cs="Times New Roman" w:eastAsia="Times New Roman" w:hAnsi="Times New Roman"/>
          <w:sz w:val="32"/>
          <w:szCs w:val="32"/>
          <w:rtl w:val="0"/>
        </w:rPr>
        <w:t xml:space="preserve"> are highly regulated and go through a rigorous review process before they are approved in the market. The Food and Drug Administration (FDA) tests the generic drugs to make sure that the drug is safe to be used</w:t>
      </w:r>
      <w:ins w:author="Vikram Venkat" w:id="132" w:date="2020-06-26T12:01:47Z">
        <w:r w:rsidDel="00000000" w:rsidR="00000000" w:rsidRPr="00000000">
          <w:rPr>
            <w:rFonts w:ascii="Times New Roman" w:cs="Times New Roman" w:eastAsia="Times New Roman" w:hAnsi="Times New Roman"/>
            <w:sz w:val="32"/>
            <w:szCs w:val="32"/>
            <w:rtl w:val="0"/>
          </w:rPr>
          <w:t xml:space="preserve"> by those afflicted with the disease being combated</w:t>
        </w:r>
      </w:ins>
      <w:r w:rsidDel="00000000" w:rsidR="00000000" w:rsidRPr="00000000">
        <w:rPr>
          <w:rFonts w:ascii="Times New Roman" w:cs="Times New Roman" w:eastAsia="Times New Roman" w:hAnsi="Times New Roman"/>
          <w:sz w:val="32"/>
          <w:szCs w:val="32"/>
          <w:rtl w:val="0"/>
        </w:rPr>
        <w:t xml:space="preserve">. The FDA </w:t>
      </w:r>
      <w:ins w:author="Vikram Venkat" w:id="133" w:date="2020-06-26T12:02:06Z">
        <w:r w:rsidDel="00000000" w:rsidR="00000000" w:rsidRPr="00000000">
          <w:rPr>
            <w:rFonts w:ascii="Times New Roman" w:cs="Times New Roman" w:eastAsia="Times New Roman" w:hAnsi="Times New Roman"/>
            <w:sz w:val="32"/>
            <w:szCs w:val="32"/>
            <w:rtl w:val="0"/>
          </w:rPr>
          <w:t xml:space="preserve">only</w:t>
        </w:r>
      </w:ins>
      <w:del w:author="Vikram Venkat" w:id="133" w:date="2020-06-26T12:02:06Z">
        <w:r w:rsidDel="00000000" w:rsidR="00000000" w:rsidRPr="00000000">
          <w:rPr>
            <w:rFonts w:ascii="Times New Roman" w:cs="Times New Roman" w:eastAsia="Times New Roman" w:hAnsi="Times New Roman"/>
            <w:sz w:val="32"/>
            <w:szCs w:val="32"/>
            <w:rtl w:val="0"/>
          </w:rPr>
          <w:delText xml:space="preserve">will</w:delText>
        </w:r>
      </w:del>
      <w:r w:rsidDel="00000000" w:rsidR="00000000" w:rsidRPr="00000000">
        <w:rPr>
          <w:rFonts w:ascii="Times New Roman" w:cs="Times New Roman" w:eastAsia="Times New Roman" w:hAnsi="Times New Roman"/>
          <w:sz w:val="32"/>
          <w:szCs w:val="32"/>
          <w:rtl w:val="0"/>
        </w:rPr>
        <w:t xml:space="preserve"> approve</w:t>
      </w:r>
      <w:ins w:author="Vikram Venkat" w:id="134" w:date="2020-06-26T12:02:10Z">
        <w:r w:rsidDel="00000000" w:rsidR="00000000" w:rsidRPr="00000000">
          <w:rPr>
            <w:rFonts w:ascii="Times New Roman" w:cs="Times New Roman" w:eastAsia="Times New Roman" w:hAnsi="Times New Roman"/>
            <w:sz w:val="32"/>
            <w:szCs w:val="32"/>
            <w:rtl w:val="0"/>
          </w:rPr>
          <w:t xml:space="preserve">s</w:t>
        </w:r>
      </w:ins>
      <w:r w:rsidDel="00000000" w:rsidR="00000000" w:rsidRPr="00000000">
        <w:rPr>
          <w:rFonts w:ascii="Times New Roman" w:cs="Times New Roman" w:eastAsia="Times New Roman" w:hAnsi="Times New Roman"/>
          <w:sz w:val="32"/>
          <w:szCs w:val="32"/>
          <w:rtl w:val="0"/>
        </w:rPr>
        <w:t xml:space="preserve"> </w:t>
      </w:r>
      <w:del w:author="Vikram Venkat" w:id="135" w:date="2020-06-26T12:02:12Z">
        <w:r w:rsidDel="00000000" w:rsidR="00000000" w:rsidRPr="00000000">
          <w:rPr>
            <w:rFonts w:ascii="Times New Roman" w:cs="Times New Roman" w:eastAsia="Times New Roman" w:hAnsi="Times New Roman"/>
            <w:sz w:val="32"/>
            <w:szCs w:val="32"/>
            <w:rtl w:val="0"/>
          </w:rPr>
          <w:delText xml:space="preserve">the</w:delText>
        </w:r>
      </w:del>
      <w:r w:rsidDel="00000000" w:rsidR="00000000" w:rsidRPr="00000000">
        <w:rPr>
          <w:rFonts w:ascii="Times New Roman" w:cs="Times New Roman" w:eastAsia="Times New Roman" w:hAnsi="Times New Roman"/>
          <w:sz w:val="32"/>
          <w:szCs w:val="32"/>
          <w:rtl w:val="0"/>
        </w:rPr>
        <w:t xml:space="preserve"> drug</w:t>
      </w:r>
      <w:ins w:author="Vikram Venkat" w:id="136" w:date="2020-06-26T12:02:15Z">
        <w:r w:rsidDel="00000000" w:rsidR="00000000" w:rsidRPr="00000000">
          <w:rPr>
            <w:rFonts w:ascii="Times New Roman" w:cs="Times New Roman" w:eastAsia="Times New Roman" w:hAnsi="Times New Roman"/>
            <w:sz w:val="32"/>
            <w:szCs w:val="32"/>
            <w:rtl w:val="0"/>
          </w:rPr>
          <w:t xml:space="preserve">s</w:t>
        </w:r>
      </w:ins>
      <w:r w:rsidDel="00000000" w:rsidR="00000000" w:rsidRPr="00000000">
        <w:rPr>
          <w:rFonts w:ascii="Times New Roman" w:cs="Times New Roman" w:eastAsia="Times New Roman" w:hAnsi="Times New Roman"/>
          <w:sz w:val="32"/>
          <w:szCs w:val="32"/>
          <w:rtl w:val="0"/>
        </w:rPr>
        <w:t xml:space="preserve"> only if </w:t>
      </w:r>
      <w:ins w:author="Vikram Venkat" w:id="137" w:date="2020-06-26T12:02:24Z">
        <w:r w:rsidDel="00000000" w:rsidR="00000000" w:rsidRPr="00000000">
          <w:rPr>
            <w:rFonts w:ascii="Times New Roman" w:cs="Times New Roman" w:eastAsia="Times New Roman" w:hAnsi="Times New Roman"/>
            <w:sz w:val="32"/>
            <w:szCs w:val="32"/>
            <w:rtl w:val="0"/>
          </w:rPr>
          <w:t xml:space="preserve">they</w:t>
        </w:r>
      </w:ins>
      <w:del w:author="Vikram Venkat" w:id="137" w:date="2020-06-26T12:02:24Z">
        <w:r w:rsidDel="00000000" w:rsidR="00000000" w:rsidRPr="00000000">
          <w:rPr>
            <w:rFonts w:ascii="Times New Roman" w:cs="Times New Roman" w:eastAsia="Times New Roman" w:hAnsi="Times New Roman"/>
            <w:sz w:val="32"/>
            <w:szCs w:val="32"/>
            <w:rtl w:val="0"/>
          </w:rPr>
          <w:delText xml:space="preserve">it</w:delText>
        </w:r>
      </w:del>
      <w:r w:rsidDel="00000000" w:rsidR="00000000" w:rsidRPr="00000000">
        <w:rPr>
          <w:rFonts w:ascii="Times New Roman" w:cs="Times New Roman" w:eastAsia="Times New Roman" w:hAnsi="Times New Roman"/>
          <w:sz w:val="32"/>
          <w:szCs w:val="32"/>
          <w:rtl w:val="0"/>
        </w:rPr>
        <w:t xml:space="preserve"> meet</w:t>
      </w:r>
      <w:del w:author="Vikram Venkat" w:id="138" w:date="2020-06-26T12:02:29Z">
        <w:r w:rsidDel="00000000" w:rsidR="00000000" w:rsidRPr="00000000">
          <w:rPr>
            <w:rFonts w:ascii="Times New Roman" w:cs="Times New Roman" w:eastAsia="Times New Roman" w:hAnsi="Times New Roman"/>
            <w:sz w:val="32"/>
            <w:szCs w:val="32"/>
            <w:rtl w:val="0"/>
          </w:rPr>
          <w:delText xml:space="preserve">s</w:delText>
        </w:r>
      </w:del>
      <w:r w:rsidDel="00000000" w:rsidR="00000000" w:rsidRPr="00000000">
        <w:rPr>
          <w:rFonts w:ascii="Times New Roman" w:cs="Times New Roman" w:eastAsia="Times New Roman" w:hAnsi="Times New Roman"/>
          <w:sz w:val="32"/>
          <w:szCs w:val="32"/>
          <w:rtl w:val="0"/>
        </w:rPr>
        <w:t xml:space="preserve"> all the requirements for safe</w:t>
      </w:r>
      <w:del w:author="Vikram Venkat" w:id="139" w:date="2020-06-26T12:02:32Z">
        <w:r w:rsidDel="00000000" w:rsidR="00000000" w:rsidRPr="00000000">
          <w:rPr>
            <w:rFonts w:ascii="Times New Roman" w:cs="Times New Roman" w:eastAsia="Times New Roman" w:hAnsi="Times New Roman"/>
            <w:sz w:val="32"/>
            <w:szCs w:val="32"/>
            <w:rtl w:val="0"/>
          </w:rPr>
          <w:delText xml:space="preserve">ty</w:delText>
        </w:r>
      </w:del>
      <w:r w:rsidDel="00000000" w:rsidR="00000000" w:rsidRPr="00000000">
        <w:rPr>
          <w:rFonts w:ascii="Times New Roman" w:cs="Times New Roman" w:eastAsia="Times New Roman" w:hAnsi="Times New Roman"/>
          <w:sz w:val="32"/>
          <w:szCs w:val="32"/>
          <w:rtl w:val="0"/>
        </w:rPr>
        <w:t xml:space="preserve"> usage. After the drug has been approved, the FDA will frequently inspect the manufacturing plant where the drug is made and will monitor the drug for any safety concerns. If</w:t>
      </w:r>
      <w:ins w:author="Vikram Venkat" w:id="140" w:date="2020-06-26T12:02:48Z">
        <w:r w:rsidDel="00000000" w:rsidR="00000000" w:rsidRPr="00000000">
          <w:rPr>
            <w:rFonts w:ascii="Times New Roman" w:cs="Times New Roman" w:eastAsia="Times New Roman" w:hAnsi="Times New Roman"/>
            <w:sz w:val="32"/>
            <w:szCs w:val="32"/>
            <w:rtl w:val="0"/>
          </w:rPr>
          <w:t xml:space="preserve"> patients ingesting</w:t>
        </w:r>
      </w:ins>
      <w:del w:author="Vikram Venkat" w:id="140" w:date="2020-06-26T12:02:48Z">
        <w:r w:rsidDel="00000000" w:rsidR="00000000" w:rsidRPr="00000000">
          <w:rPr>
            <w:rFonts w:ascii="Times New Roman" w:cs="Times New Roman" w:eastAsia="Times New Roman" w:hAnsi="Times New Roman"/>
            <w:sz w:val="32"/>
            <w:szCs w:val="32"/>
            <w:rtl w:val="0"/>
          </w:rPr>
          <w:delText xml:space="preserve"> people taking </w:delText>
        </w:r>
      </w:del>
      <w:ins w:author="Vikram Venkat" w:id="140" w:date="2020-06-26T12:02:48Z">
        <w:r w:rsidDel="00000000" w:rsidR="00000000" w:rsidRPr="00000000">
          <w:rPr>
            <w:rFonts w:ascii="Times New Roman" w:cs="Times New Roman" w:eastAsia="Times New Roman" w:hAnsi="Times New Roman"/>
            <w:sz w:val="32"/>
            <w:szCs w:val="32"/>
            <w:rtl w:val="0"/>
          </w:rPr>
          <w:t xml:space="preserve"> </w:t>
        </w:r>
      </w:ins>
      <w:r w:rsidDel="00000000" w:rsidR="00000000" w:rsidRPr="00000000">
        <w:rPr>
          <w:rFonts w:ascii="Times New Roman" w:cs="Times New Roman" w:eastAsia="Times New Roman" w:hAnsi="Times New Roman"/>
          <w:sz w:val="32"/>
          <w:szCs w:val="32"/>
          <w:rtl w:val="0"/>
        </w:rPr>
        <w:t xml:space="preserve">a generic</w:t>
      </w:r>
      <w:ins w:author="Vikram Venkat" w:id="141" w:date="2020-06-26T12:02:45Z">
        <w:r w:rsidDel="00000000" w:rsidR="00000000" w:rsidRPr="00000000">
          <w:rPr>
            <w:rFonts w:ascii="Times New Roman" w:cs="Times New Roman" w:eastAsia="Times New Roman" w:hAnsi="Times New Roman"/>
            <w:sz w:val="32"/>
            <w:szCs w:val="32"/>
            <w:rtl w:val="0"/>
          </w:rPr>
          <w:t xml:space="preserve"> drug</w:t>
        </w:r>
      </w:ins>
      <w:r w:rsidDel="00000000" w:rsidR="00000000" w:rsidRPr="00000000">
        <w:rPr>
          <w:rFonts w:ascii="Times New Roman" w:cs="Times New Roman" w:eastAsia="Times New Roman" w:hAnsi="Times New Roman"/>
          <w:sz w:val="32"/>
          <w:szCs w:val="32"/>
          <w:rtl w:val="0"/>
        </w:rPr>
        <w:t xml:space="preserve"> have bad reactions or </w:t>
      </w:r>
      <w:ins w:author="Vikram Venkat" w:id="142" w:date="2020-06-26T12:03:21Z">
        <w:r w:rsidDel="00000000" w:rsidR="00000000" w:rsidRPr="00000000">
          <w:rPr>
            <w:rFonts w:ascii="Times New Roman" w:cs="Times New Roman" w:eastAsia="Times New Roman" w:hAnsi="Times New Roman"/>
            <w:sz w:val="32"/>
            <w:szCs w:val="32"/>
            <w:rtl w:val="0"/>
          </w:rPr>
          <w:t xml:space="preserve">negative </w:t>
        </w:r>
      </w:ins>
      <w:r w:rsidDel="00000000" w:rsidR="00000000" w:rsidRPr="00000000">
        <w:rPr>
          <w:rFonts w:ascii="Times New Roman" w:cs="Times New Roman" w:eastAsia="Times New Roman" w:hAnsi="Times New Roman"/>
          <w:sz w:val="32"/>
          <w:szCs w:val="32"/>
          <w:rtl w:val="0"/>
        </w:rPr>
        <w:t xml:space="preserve">side effects, the FDA will investigate</w:t>
      </w:r>
      <w:ins w:author="Vikram Venkat" w:id="143" w:date="2020-06-26T12:03:28Z">
        <w:r w:rsidDel="00000000" w:rsidR="00000000" w:rsidRPr="00000000">
          <w:rPr>
            <w:rFonts w:ascii="Times New Roman" w:cs="Times New Roman" w:eastAsia="Times New Roman" w:hAnsi="Times New Roman"/>
            <w:sz w:val="32"/>
            <w:szCs w:val="32"/>
            <w:rtl w:val="0"/>
          </w:rPr>
          <w:t xml:space="preserve"> the issue</w:t>
        </w:r>
      </w:ins>
      <w:r w:rsidDel="00000000" w:rsidR="00000000" w:rsidRPr="00000000">
        <w:rPr>
          <w:rFonts w:ascii="Times New Roman" w:cs="Times New Roman" w:eastAsia="Times New Roman" w:hAnsi="Times New Roman"/>
          <w:sz w:val="32"/>
          <w:szCs w:val="32"/>
          <w:rtl w:val="0"/>
        </w:rPr>
        <w:t xml:space="preserve">, and the manufacturer may have to change how it is being made or how it is </w:t>
      </w:r>
      <w:ins w:author="Vikram Venkat" w:id="144" w:date="2020-06-26T12:03:35Z">
        <w:r w:rsidDel="00000000" w:rsidR="00000000" w:rsidRPr="00000000">
          <w:rPr>
            <w:rFonts w:ascii="Times New Roman" w:cs="Times New Roman" w:eastAsia="Times New Roman" w:hAnsi="Times New Roman"/>
            <w:sz w:val="32"/>
            <w:szCs w:val="32"/>
            <w:rtl w:val="0"/>
          </w:rPr>
          <w:t xml:space="preserve">deployed in the human body</w:t>
        </w:r>
      </w:ins>
      <w:del w:author="Vikram Venkat" w:id="144" w:date="2020-06-26T12:03:35Z">
        <w:r w:rsidDel="00000000" w:rsidR="00000000" w:rsidRPr="00000000">
          <w:rPr>
            <w:rFonts w:ascii="Times New Roman" w:cs="Times New Roman" w:eastAsia="Times New Roman" w:hAnsi="Times New Roman"/>
            <w:sz w:val="32"/>
            <w:szCs w:val="32"/>
            <w:rtl w:val="0"/>
          </w:rPr>
          <w:delText xml:space="preserve">used</w:delText>
        </w:r>
      </w:del>
      <w:r w:rsidDel="00000000" w:rsidR="00000000" w:rsidRPr="00000000">
        <w:rPr>
          <w:rFonts w:ascii="Times New Roman" w:cs="Times New Roman" w:eastAsia="Times New Roman" w:hAnsi="Times New Roman"/>
          <w:sz w:val="32"/>
          <w:szCs w:val="32"/>
          <w:rtl w:val="0"/>
        </w:rPr>
        <w:t xml:space="preserve">.</w:t>
      </w:r>
      <w:del w:author="Vikram Venkat" w:id="145" w:date="2020-06-26T12:03:51Z">
        <w:r w:rsidDel="00000000" w:rsidR="00000000" w:rsidRPr="00000000">
          <w:rPr>
            <w:rtl w:val="0"/>
          </w:rPr>
        </w:r>
      </w:del>
    </w:p>
    <w:p w:rsidR="00000000" w:rsidDel="00000000" w:rsidP="00000000" w:rsidRDefault="00000000" w:rsidRPr="00000000" w14:paraId="00000037">
      <w:pPr>
        <w:shd w:fill="ffffff" w:val="clear"/>
        <w:spacing w:after="300" w:lineRule="auto"/>
        <w:ind w:firstLine="720"/>
        <w:jc w:val="both"/>
        <w:rPr>
          <w:rFonts w:ascii="Arial" w:cs="Arial" w:eastAsia="Arial" w:hAnsi="Arial"/>
          <w:b w:val="0"/>
          <w:i w:val="0"/>
          <w:smallCaps w:val="0"/>
          <w:strike w:val="0"/>
          <w:color w:val="000000"/>
          <w:sz w:val="22"/>
          <w:szCs w:val="22"/>
          <w:u w:val="none"/>
          <w:shd w:fill="auto" w:val="clear"/>
          <w:vertAlign w:val="baseline"/>
          <w:rPrChange w:author="Vikram Venkat" w:id="1" w:date="2020-06-26T11:17:37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Change w:author="Vikram Venkat" w:id="0" w:date="2020-06-26T11:17:37Z">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pPr>
        </w:pPrChange>
      </w:pPr>
      <w:del w:author="Vikram Venkat" w:id="145" w:date="2020-06-26T12:03:51Z">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delText xml:space="preserve">Are generic drugs as effective as branded drugs?</w:delText>
        </w:r>
      </w:del>
      <w:r w:rsidDel="00000000" w:rsidR="00000000" w:rsidRPr="00000000">
        <w:rPr>
          <w:rtl w:val="0"/>
        </w:rPr>
      </w:r>
    </w:p>
    <w:p w:rsidR="00000000" w:rsidDel="00000000" w:rsidP="00000000" w:rsidRDefault="00000000" w:rsidRPr="00000000" w14:paraId="00000038">
      <w:pPr>
        <w:shd w:fill="ffffff" w:val="clear"/>
        <w:spacing w:after="300" w:line="240" w:lineRule="auto"/>
        <w:ind w:firstLine="720"/>
        <w:jc w:val="both"/>
        <w:rPr>
          <w:del w:author="Vikram Venkat" w:id="156" w:date="2020-06-26T12:13:18Z"/>
          <w:rFonts w:ascii="Times New Roman" w:cs="Times New Roman" w:eastAsia="Times New Roman" w:hAnsi="Times New Roman"/>
          <w:color w:val="000000"/>
          <w:sz w:val="32"/>
          <w:szCs w:val="32"/>
        </w:rPr>
        <w:pPrChange w:author="Vikram Venkat" w:id="0" w:date="2020-06-26T11:17:37Z">
          <w:pPr>
            <w:shd w:fill="ffffff" w:val="clear"/>
            <w:spacing w:after="300" w:line="240" w:lineRule="auto"/>
            <w:jc w:val="both"/>
          </w:pPr>
        </w:pPrChange>
      </w:pPr>
      <w:del w:author="Vikram Venkat" w:id="146" w:date="2020-06-26T12:03:56Z">
        <w:r w:rsidDel="00000000" w:rsidR="00000000" w:rsidRPr="00000000">
          <w:rPr>
            <w:rFonts w:ascii="Times New Roman" w:cs="Times New Roman" w:eastAsia="Times New Roman" w:hAnsi="Times New Roman"/>
            <w:color w:val="000000"/>
            <w:sz w:val="32"/>
            <w:szCs w:val="32"/>
            <w:rtl w:val="0"/>
          </w:rPr>
          <w:delText xml:space="preserve">Yes, generic</w:delText>
        </w:r>
      </w:del>
      <w:del w:author="Vikram Venkat" w:id="147" w:date="2020-06-26T12:03:59Z">
        <w:r w:rsidDel="00000000" w:rsidR="00000000" w:rsidRPr="00000000">
          <w:rPr>
            <w:rFonts w:ascii="Times New Roman" w:cs="Times New Roman" w:eastAsia="Times New Roman" w:hAnsi="Times New Roman"/>
            <w:color w:val="000000"/>
            <w:sz w:val="32"/>
            <w:szCs w:val="32"/>
            <w:rtl w:val="0"/>
          </w:rPr>
          <w:delText xml:space="preserve"> </w:delText>
        </w:r>
      </w:del>
      <w:ins w:author="Vikram Venkat" w:id="147" w:date="2020-06-26T12:03:59Z">
        <w:r w:rsidDel="00000000" w:rsidR="00000000" w:rsidRPr="00000000">
          <w:rPr>
            <w:rFonts w:ascii="Times New Roman" w:cs="Times New Roman" w:eastAsia="Times New Roman" w:hAnsi="Times New Roman"/>
            <w:color w:val="000000"/>
            <w:sz w:val="32"/>
            <w:szCs w:val="32"/>
            <w:rtl w:val="0"/>
          </w:rPr>
          <w:t xml:space="preserve">Generic </w:t>
        </w:r>
      </w:ins>
      <w:r w:rsidDel="00000000" w:rsidR="00000000" w:rsidRPr="00000000">
        <w:rPr>
          <w:rFonts w:ascii="Times New Roman" w:cs="Times New Roman" w:eastAsia="Times New Roman" w:hAnsi="Times New Roman"/>
          <w:color w:val="000000"/>
          <w:sz w:val="32"/>
          <w:szCs w:val="32"/>
          <w:rtl w:val="0"/>
        </w:rPr>
        <w:t xml:space="preserve">drugs are as effective as branded drugs</w:t>
      </w:r>
      <w:ins w:author="Vikram Venkat" w:id="148" w:date="2020-06-26T12:12:29Z">
        <w:r w:rsidDel="00000000" w:rsidR="00000000" w:rsidRPr="00000000">
          <w:rPr>
            <w:rFonts w:ascii="Times New Roman" w:cs="Times New Roman" w:eastAsia="Times New Roman" w:hAnsi="Times New Roman"/>
            <w:color w:val="000000"/>
            <w:sz w:val="32"/>
            <w:szCs w:val="32"/>
            <w:rtl w:val="0"/>
          </w:rPr>
          <w:t xml:space="preserve">,</w:t>
        </w:r>
      </w:ins>
      <w:del w:author="Vikram Venkat" w:id="148" w:date="2020-06-26T12:12:29Z">
        <w:r w:rsidDel="00000000" w:rsidR="00000000" w:rsidRPr="00000000">
          <w:rPr>
            <w:rFonts w:ascii="Times New Roman" w:cs="Times New Roman" w:eastAsia="Times New Roman" w:hAnsi="Times New Roman"/>
            <w:color w:val="000000"/>
            <w:sz w:val="32"/>
            <w:szCs w:val="32"/>
            <w:rtl w:val="0"/>
          </w:rPr>
          <w:delText xml:space="preserve">.</w:delText>
        </w:r>
      </w:del>
      <w:r w:rsidDel="00000000" w:rsidR="00000000" w:rsidRPr="00000000">
        <w:rPr>
          <w:rFonts w:ascii="Times New Roman" w:cs="Times New Roman" w:eastAsia="Times New Roman" w:hAnsi="Times New Roman"/>
          <w:color w:val="000000"/>
          <w:sz w:val="32"/>
          <w:szCs w:val="32"/>
          <w:rtl w:val="0"/>
        </w:rPr>
        <w:t xml:space="preserve"> </w:t>
      </w:r>
      <w:ins w:author="Vikram Venkat" w:id="149" w:date="2020-06-26T12:12:33Z">
        <w:r w:rsidDel="00000000" w:rsidR="00000000" w:rsidRPr="00000000">
          <w:rPr>
            <w:rFonts w:ascii="Times New Roman" w:cs="Times New Roman" w:eastAsia="Times New Roman" w:hAnsi="Times New Roman"/>
            <w:color w:val="000000"/>
            <w:sz w:val="32"/>
            <w:szCs w:val="32"/>
            <w:rtl w:val="0"/>
          </w:rPr>
          <w:t xml:space="preserve">b</w:t>
        </w:r>
      </w:ins>
      <w:del w:author="Vikram Venkat" w:id="149" w:date="2020-06-26T12:12:33Z">
        <w:r w:rsidDel="00000000" w:rsidR="00000000" w:rsidRPr="00000000">
          <w:rPr>
            <w:rFonts w:ascii="Times New Roman" w:cs="Times New Roman" w:eastAsia="Times New Roman" w:hAnsi="Times New Roman"/>
            <w:color w:val="000000"/>
            <w:sz w:val="32"/>
            <w:szCs w:val="32"/>
            <w:rtl w:val="0"/>
          </w:rPr>
          <w:delText xml:space="preserve">B</w:delText>
        </w:r>
      </w:del>
      <w:r w:rsidDel="00000000" w:rsidR="00000000" w:rsidRPr="00000000">
        <w:rPr>
          <w:rFonts w:ascii="Times New Roman" w:cs="Times New Roman" w:eastAsia="Times New Roman" w:hAnsi="Times New Roman"/>
          <w:color w:val="000000"/>
          <w:sz w:val="32"/>
          <w:szCs w:val="32"/>
          <w:rtl w:val="0"/>
        </w:rPr>
        <w:t xml:space="preserve">ecause they contain the same active ingredient</w:t>
      </w:r>
      <w:ins w:author="Vikram Venkat" w:id="150" w:date="2020-06-26T12:12:36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and dosage</w:t>
      </w:r>
      <w:ins w:author="Vikram Venkat" w:id="151" w:date="2020-06-26T12:12:39Z">
        <w:r w:rsidDel="00000000" w:rsidR="00000000" w:rsidRPr="00000000">
          <w:rPr>
            <w:rFonts w:ascii="Times New Roman" w:cs="Times New Roman" w:eastAsia="Times New Roman" w:hAnsi="Times New Roman"/>
            <w:color w:val="000000"/>
            <w:sz w:val="32"/>
            <w:szCs w:val="32"/>
            <w:rtl w:val="0"/>
          </w:rPr>
          <w:t xml:space="preserve"> requirements</w:t>
        </w:r>
      </w:ins>
      <w:r w:rsidDel="00000000" w:rsidR="00000000" w:rsidRPr="00000000">
        <w:rPr>
          <w:rFonts w:ascii="Times New Roman" w:cs="Times New Roman" w:eastAsia="Times New Roman" w:hAnsi="Times New Roman"/>
          <w:color w:val="000000"/>
          <w:sz w:val="32"/>
          <w:szCs w:val="32"/>
          <w:rtl w:val="0"/>
        </w:rPr>
        <w:t xml:space="preserve">. Both</w:t>
      </w:r>
      <w:ins w:author="Vikram Venkat" w:id="152" w:date="2020-06-26T12:12:47Z">
        <w:r w:rsidDel="00000000" w:rsidR="00000000" w:rsidRPr="00000000">
          <w:rPr>
            <w:rFonts w:ascii="Times New Roman" w:cs="Times New Roman" w:eastAsia="Times New Roman" w:hAnsi="Times New Roman"/>
            <w:color w:val="000000"/>
            <w:sz w:val="32"/>
            <w:szCs w:val="32"/>
            <w:rtl w:val="0"/>
          </w:rPr>
          <w:t xml:space="preserve"> kinds of</w:t>
        </w:r>
      </w:ins>
      <w:del w:author="Vikram Venkat" w:id="152" w:date="2020-06-26T12:12:47Z">
        <w:r w:rsidDel="00000000" w:rsidR="00000000" w:rsidRPr="00000000">
          <w:rPr>
            <w:rFonts w:ascii="Times New Roman" w:cs="Times New Roman" w:eastAsia="Times New Roman" w:hAnsi="Times New Roman"/>
            <w:color w:val="000000"/>
            <w:sz w:val="32"/>
            <w:szCs w:val="32"/>
            <w:rtl w:val="0"/>
          </w:rPr>
          <w:delText xml:space="preserve"> the</w:delText>
        </w:r>
      </w:del>
      <w:r w:rsidDel="00000000" w:rsidR="00000000" w:rsidRPr="00000000">
        <w:rPr>
          <w:rFonts w:ascii="Times New Roman" w:cs="Times New Roman" w:eastAsia="Times New Roman" w:hAnsi="Times New Roman"/>
          <w:color w:val="000000"/>
          <w:sz w:val="32"/>
          <w:szCs w:val="32"/>
          <w:rtl w:val="0"/>
        </w:rPr>
        <w:t xml:space="preserve"> drugs </w:t>
      </w:r>
      <w:del w:author="Vikram Venkat" w:id="153" w:date="2020-06-26T12:12:52Z">
        <w:r w:rsidDel="00000000" w:rsidR="00000000" w:rsidRPr="00000000">
          <w:rPr>
            <w:rFonts w:ascii="Times New Roman" w:cs="Times New Roman" w:eastAsia="Times New Roman" w:hAnsi="Times New Roman"/>
            <w:color w:val="000000"/>
            <w:sz w:val="32"/>
            <w:szCs w:val="32"/>
            <w:rtl w:val="0"/>
          </w:rPr>
          <w:delText xml:space="preserve">will </w:delText>
        </w:r>
      </w:del>
      <w:r w:rsidDel="00000000" w:rsidR="00000000" w:rsidRPr="00000000">
        <w:rPr>
          <w:rFonts w:ascii="Times New Roman" w:cs="Times New Roman" w:eastAsia="Times New Roman" w:hAnsi="Times New Roman"/>
          <w:color w:val="000000"/>
          <w:sz w:val="32"/>
          <w:szCs w:val="32"/>
          <w:rtl w:val="0"/>
        </w:rPr>
        <w:t xml:space="preserve">work in the same </w:t>
      </w:r>
      <w:ins w:author="Vikram Venkat" w:id="154" w:date="2020-06-26T12:12:59Z">
        <w:r w:rsidDel="00000000" w:rsidR="00000000" w:rsidRPr="00000000">
          <w:rPr>
            <w:rFonts w:ascii="Times New Roman" w:cs="Times New Roman" w:eastAsia="Times New Roman" w:hAnsi="Times New Roman"/>
            <w:color w:val="000000"/>
            <w:sz w:val="32"/>
            <w:szCs w:val="32"/>
            <w:rtl w:val="0"/>
          </w:rPr>
          <w:t xml:space="preserve">manner</w:t>
        </w:r>
      </w:ins>
      <w:del w:author="Vikram Venkat" w:id="154" w:date="2020-06-26T12:12:59Z">
        <w:r w:rsidDel="00000000" w:rsidR="00000000" w:rsidRPr="00000000">
          <w:rPr>
            <w:rFonts w:ascii="Times New Roman" w:cs="Times New Roman" w:eastAsia="Times New Roman" w:hAnsi="Times New Roman"/>
            <w:color w:val="000000"/>
            <w:sz w:val="32"/>
            <w:szCs w:val="32"/>
            <w:rtl w:val="0"/>
          </w:rPr>
          <w:delText xml:space="preserve">way</w:delText>
        </w:r>
      </w:del>
      <w:r w:rsidDel="00000000" w:rsidR="00000000" w:rsidRPr="00000000">
        <w:rPr>
          <w:rFonts w:ascii="Times New Roman" w:cs="Times New Roman" w:eastAsia="Times New Roman" w:hAnsi="Times New Roman"/>
          <w:color w:val="000000"/>
          <w:sz w:val="32"/>
          <w:szCs w:val="32"/>
          <w:rtl w:val="0"/>
        </w:rPr>
        <w:t xml:space="preserve">. Generic medicines can be sold only if they meet the same standards of quality, safety and effectiveness as the original</w:t>
      </w:r>
      <w:ins w:author="Vikram Venkat" w:id="155" w:date="2020-06-26T12:13:09Z">
        <w:r w:rsidDel="00000000" w:rsidR="00000000" w:rsidRPr="00000000">
          <w:rPr>
            <w:rFonts w:ascii="Times New Roman" w:cs="Times New Roman" w:eastAsia="Times New Roman" w:hAnsi="Times New Roman"/>
            <w:color w:val="000000"/>
            <w:sz w:val="32"/>
            <w:szCs w:val="32"/>
            <w:rtl w:val="0"/>
          </w:rPr>
          <w:t xml:space="preserve">, branded</w:t>
        </w:r>
        <w:r w:rsidDel="00000000" w:rsidR="00000000" w:rsidRPr="00000000">
          <w:rPr>
            <w:rFonts w:ascii="Times New Roman" w:cs="Times New Roman" w:eastAsia="Times New Roman" w:hAnsi="Times New Roman"/>
            <w:color w:val="000000"/>
            <w:sz w:val="32"/>
            <w:szCs w:val="32"/>
            <w:rtl w:val="0"/>
          </w:rPr>
          <w:t xml:space="preserve"> drug</w:t>
        </w:r>
      </w:ins>
      <w:r w:rsidDel="00000000" w:rsidR="00000000" w:rsidRPr="00000000">
        <w:rPr>
          <w:rFonts w:ascii="Times New Roman" w:cs="Times New Roman" w:eastAsia="Times New Roman" w:hAnsi="Times New Roman"/>
          <w:color w:val="000000"/>
          <w:sz w:val="32"/>
          <w:szCs w:val="32"/>
          <w:rtl w:val="0"/>
        </w:rPr>
        <w:t xml:space="preserve">.</w:t>
      </w:r>
      <w:del w:author="Vikram Venkat" w:id="156" w:date="2020-06-26T12:13:18Z">
        <w:r w:rsidDel="00000000" w:rsidR="00000000" w:rsidRPr="00000000">
          <w:rPr>
            <w:rtl w:val="0"/>
          </w:rPr>
        </w:r>
      </w:del>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del w:author="Vikram Venkat" w:id="156" w:date="2020-06-26T12:13:18Z"/>
          <w:rFonts w:ascii="Arial" w:cs="Arial" w:eastAsia="Arial" w:hAnsi="Arial"/>
          <w:b w:val="0"/>
          <w:i w:val="0"/>
          <w:smallCaps w:val="0"/>
          <w:strike w:val="0"/>
          <w:color w:val="000000"/>
          <w:sz w:val="22"/>
          <w:szCs w:val="22"/>
          <w:u w:val="none"/>
          <w:shd w:fill="auto" w:val="clear"/>
          <w:vertAlign w:val="baseline"/>
          <w:rPrChange w:author="Vikram Venkat" w:id="1" w:date="2020-06-26T11:17:37Z">
            <w:rPr>
              <w:rFonts w:ascii="Times New Roman" w:cs="Times New Roman" w:eastAsia="Times New Roman" w:hAnsi="Times New Roman"/>
              <w:b w:val="1"/>
              <w:i w:val="0"/>
              <w:smallCaps w:val="0"/>
              <w:strike w:val="0"/>
              <w:color w:val="000000"/>
              <w:sz w:val="32"/>
              <w:szCs w:val="32"/>
              <w:u w:val="none"/>
              <w:shd w:fill="auto" w:val="clear"/>
              <w:vertAlign w:val="baseline"/>
            </w:rPr>
          </w:rPrChange>
        </w:rPr>
        <w:pPrChange w:author="Vikram Venkat" w:id="0" w:date="2020-06-26T11:17:37Z">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pPr>
        </w:pPrChange>
      </w:pPr>
      <w:del w:author="Vikram Venkat" w:id="156" w:date="2020-06-26T12:13:18Z">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delText xml:space="preserve">Why do generic drugs and branded drugs look different?</w:delText>
        </w:r>
      </w:del>
    </w:p>
    <w:p w:rsidR="00000000" w:rsidDel="00000000" w:rsidP="00000000" w:rsidRDefault="00000000" w:rsidRPr="00000000" w14:paraId="0000003A">
      <w:pPr>
        <w:shd w:fill="ffffff" w:val="clear"/>
        <w:spacing w:after="280" w:before="280" w:line="240" w:lineRule="auto"/>
        <w:ind w:left="0" w:firstLine="0"/>
        <w:rPr>
          <w:del w:author="Vikram Venkat" w:id="156" w:date="2020-06-26T12:13:18Z"/>
          <w:rFonts w:ascii="Times New Roman" w:cs="Times New Roman" w:eastAsia="Times New Roman" w:hAnsi="Times New Roman"/>
          <w:color w:val="000000"/>
          <w:sz w:val="32"/>
          <w:szCs w:val="32"/>
        </w:rPr>
        <w:pPrChange w:author="Vikram Venkat" w:id="0" w:date="2020-06-26T11:17:37Z">
          <w:pPr>
            <w:shd w:fill="ffffff" w:val="clear"/>
            <w:spacing w:after="280" w:before="280" w:line="240" w:lineRule="auto"/>
          </w:pPr>
        </w:pPrChange>
      </w:pPr>
      <w:del w:author="Vikram Venkat" w:id="156" w:date="2020-06-26T12:13:18Z">
        <w:r w:rsidDel="00000000" w:rsidR="00000000" w:rsidRPr="00000000">
          <w:rPr>
            <w:rFonts w:ascii="Times New Roman" w:cs="Times New Roman" w:eastAsia="Times New Roman" w:hAnsi="Times New Roman"/>
            <w:color w:val="000000"/>
            <w:sz w:val="32"/>
            <w:szCs w:val="32"/>
            <w:rtl w:val="0"/>
          </w:rPr>
          <w:delText xml:space="preserve">The size, shape, and colour of the generic drugs and the branded drugs makes them look different.</w:delText>
        </w:r>
        <w:r w:rsidDel="00000000" w:rsidR="00000000" w:rsidRPr="00000000">
          <w:rPr>
            <w:rtl w:val="0"/>
          </w:rPr>
        </w:r>
      </w:del>
    </w:p>
    <w:p w:rsidR="00000000" w:rsidDel="00000000" w:rsidP="00000000" w:rsidRDefault="00000000" w:rsidRPr="00000000" w14:paraId="0000003B">
      <w:pPr>
        <w:shd w:fill="ffffff" w:val="clear"/>
        <w:spacing w:after="280" w:before="280" w:line="240" w:lineRule="auto"/>
        <w:ind w:left="0" w:firstLine="0"/>
        <w:rPr>
          <w:rFonts w:ascii="Arial" w:cs="Arial" w:eastAsia="Arial" w:hAnsi="Arial"/>
          <w:b w:val="0"/>
          <w:i w:val="0"/>
          <w:smallCaps w:val="0"/>
          <w:strike w:val="0"/>
          <w:color w:val="000000"/>
          <w:sz w:val="22"/>
          <w:szCs w:val="22"/>
          <w:u w:val="none"/>
          <w:shd w:fill="auto" w:val="clear"/>
          <w:vertAlign w:val="baseline"/>
          <w:rPrChange w:author="Vikram Venkat" w:id="1" w:date="2020-06-26T11:17:37Z">
            <w:rPr>
              <w:color w:val="000000"/>
              <w:sz w:val="32"/>
              <w:szCs w:val="32"/>
            </w:rPr>
          </w:rPrChange>
        </w:rPr>
        <w:pPrChange w:author="Vikram Venkat" w:id="0" w:date="2020-06-26T11:17:37Z">
          <w:pPr>
            <w:pStyle w:val="Heading2"/>
            <w:numPr>
              <w:ilvl w:val="0"/>
              <w:numId w:val="4"/>
            </w:numPr>
            <w:shd w:fill="ffffff" w:val="clear"/>
            <w:ind w:left="720" w:hanging="360"/>
          </w:pPr>
        </w:pPrChange>
      </w:pPr>
      <w:del w:author="Vikram Venkat" w:id="156" w:date="2020-06-26T12:13:18Z">
        <w:r w:rsidDel="00000000" w:rsidR="00000000" w:rsidRPr="00000000">
          <w:rPr>
            <w:b w:val="1"/>
            <w:color w:val="000000"/>
            <w:sz w:val="32"/>
            <w:szCs w:val="32"/>
            <w:rtl w:val="0"/>
            <w:rPrChange w:author="Vikram Venkat" w:id="157" w:date="2020-06-26T12:13:32Z">
              <w:rPr>
                <w:color w:val="000000"/>
                <w:sz w:val="32"/>
                <w:szCs w:val="32"/>
              </w:rPr>
            </w:rPrChange>
          </w:rPr>
          <w:delText xml:space="preserve">What are the standards that generic medicines must meet to receive FDA approval?</w:delText>
        </w:r>
      </w:del>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jc w:val="both"/>
        <w:rPr>
          <w:rFonts w:ascii="Times New Roman" w:cs="Times New Roman" w:eastAsia="Times New Roman" w:hAnsi="Times New Roman"/>
          <w:b w:val="0"/>
          <w:i w:val="0"/>
          <w:smallCaps w:val="0"/>
          <w:strike w:val="0"/>
          <w:color w:val="000000"/>
          <w:sz w:val="32"/>
          <w:szCs w:val="32"/>
          <w:u w:val="none"/>
          <w:shd w:fill="auto" w:val="clear"/>
          <w:vertAlign w:val="baseline"/>
        </w:rPr>
        <w:pPrChange w:author="Vikram Venkat" w:id="0" w:date="2020-06-26T11:17:37Z">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pPr>
        </w:pPrChange>
      </w:pPr>
      <w:ins w:author="Vikram Venkat" w:id="158" w:date="2020-06-26T12:13:46Z">
        <w:r w:rsidDel="00000000" w:rsidR="00000000" w:rsidRPr="00000000">
          <w:rPr>
            <w:b w:val="1"/>
            <w:color w:val="000000"/>
            <w:sz w:val="32"/>
            <w:szCs w:val="32"/>
            <w:rtl w:val="0"/>
            <w:rPrChange w:author="Vikram Venkat" w:id="157" w:date="2020-06-26T12:13:32Z">
              <w:rPr>
                <w:color w:val="000000"/>
                <w:sz w:val="32"/>
                <w:szCs w:val="32"/>
              </w:rPr>
            </w:rPrChange>
          </w:rPr>
          <w:t xml:space="preserve">D</w:t>
        </w:r>
      </w:ins>
      <w:del w:author="Vikram Venkat" w:id="158" w:date="2020-06-26T12:13:4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 d</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rug companies must submit an Abbreviated New Drug Application (ANDA) for the approval</w:t>
      </w:r>
      <w:ins w:author="Vikram Venkat" w:id="159" w:date="2020-06-26T12:13:54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of</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generic drug that is </w:t>
      </w:r>
      <w:ins w:author="Vikram Venkat" w:id="160" w:date="2020-06-26T12:14:0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same</w:t>
      </w:r>
      <w:ins w:author="Vikram Venkat" w:id="161" w:date="2020-06-26T12:14:09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make</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as </w:t>
      </w:r>
      <w:ins w:author="Vikram Venkat" w:id="162" w:date="2020-06-26T12:14:1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w:t>
        </w:r>
      </w:ins>
      <w:del w:author="Vikram Venkat" w:id="162" w:date="2020-06-26T12:14:15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branded drug. FDA's</w:t>
      </w:r>
      <w:del w:author="Vikram Venkat" w:id="163" w:date="2020-06-26T12:14:23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(Food and Drug Administration) </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Office of Generic Drugs reviews the application submitted by the company to </w:t>
      </w:r>
      <w:ins w:author="Vikram Venkat" w:id="164" w:date="2020-06-26T12:14: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approve</w:t>
        </w:r>
      </w:ins>
      <w:del w:author="Vikram Venkat" w:id="164" w:date="2020-06-26T12:14:4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make approval</w:delTex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 </w:delText>
        </w:r>
      </w:del>
      <w:del w:author="Vikram Venkat" w:id="165" w:date="2020-06-26T12:14:52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for</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drug to be sold in the market. A generic drug must undergo the following standards to receive approval to sell the product in the market from ANDA (Abbreviated New Drug Application)</w:t>
      </w:r>
      <w:ins w:author="Vikram Venkat" w:id="166" w:date="2020-06-26T12:15: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ins>
      <w:del w:author="Vikram Venkat" w:id="166" w:date="2020-06-26T12:15:1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delText xml:space="preserve">.</w:delText>
        </w:r>
      </w:de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b w:val="0"/>
          <w:i w:val="0"/>
          <w:smallCaps w:val="0"/>
          <w:strike w:val="0"/>
          <w:color w:val="000000"/>
          <w:sz w:val="32"/>
          <w:szCs w:val="32"/>
          <w:u w:val="none"/>
          <w:shd w:fill="auto" w:val="clear"/>
          <w:vertAlign w:val="baseline"/>
        </w:rPr>
        <w:pPrChange w:author="Vikram Venkat" w:id="0" w:date="2020-06-26T11:17:37Z">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active ingredient must be the same as that of the branded drug.</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firstLine="0"/>
        <w:jc w:val="both"/>
        <w:rPr>
          <w:b w:val="0"/>
          <w:i w:val="0"/>
          <w:smallCaps w:val="0"/>
          <w:strike w:val="0"/>
          <w:color w:val="000000"/>
          <w:sz w:val="32"/>
          <w:szCs w:val="32"/>
          <w:u w:val="none"/>
          <w:shd w:fill="auto" w:val="clear"/>
          <w:vertAlign w:val="baseline"/>
        </w:rPr>
        <w:pPrChange w:author="Vikram Venkat" w:id="0" w:date="2020-06-26T11:17:37Z">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generic medicine must have the same strength as the branded drug.</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firstLine="0"/>
        <w:jc w:val="both"/>
        <w:rPr>
          <w:b w:val="0"/>
          <w:i w:val="0"/>
          <w:smallCaps w:val="0"/>
          <w:strike w:val="0"/>
          <w:color w:val="000000"/>
          <w:sz w:val="32"/>
          <w:szCs w:val="32"/>
          <w:u w:val="none"/>
          <w:shd w:fill="auto" w:val="clear"/>
          <w:vertAlign w:val="baseline"/>
        </w:rPr>
        <w:pPrChange w:author="Vikram Venkat" w:id="0" w:date="2020-06-26T11:17:37Z">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type of product must be </w:t>
      </w:r>
      <w:ins w:author="Vikram Venkat" w:id="167" w:date="2020-06-26T12:15:36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same as </w:t>
      </w:r>
      <w:ins w:author="Vikram Venkat" w:id="168" w:date="2020-06-26T12:15:38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branded drug such as a tablet, a syrup, or an injectable.</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b w:val="0"/>
          <w:i w:val="0"/>
          <w:smallCaps w:val="0"/>
          <w:strike w:val="0"/>
          <w:color w:val="000000"/>
          <w:sz w:val="32"/>
          <w:szCs w:val="32"/>
          <w:u w:val="none"/>
          <w:shd w:fill="auto" w:val="clear"/>
          <w:vertAlign w:val="baseline"/>
        </w:rPr>
        <w:pPrChange w:author="Vikram Venkat" w:id="0" w:date="2020-06-26T11:17:37Z">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pPr>
        </w:pPrChange>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Generic drug companies must submit proper document</w:t>
      </w:r>
      <w:ins w:author="Vikram Venkat" w:id="169" w:date="2020-06-26T12:15:47Z">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prove that all the ingredients used in their drugs are acceptable, and FDA must review that document provided by the company.</w:t>
      </w:r>
    </w:p>
    <w:p w:rsidR="00000000" w:rsidDel="00000000" w:rsidP="00000000" w:rsidRDefault="00000000" w:rsidRPr="00000000" w14:paraId="00000041">
      <w:pPr>
        <w:shd w:fill="ffffff" w:val="clear"/>
        <w:spacing w:after="0" w:before="280" w:line="240" w:lineRule="auto"/>
        <w:ind w:firstLine="720"/>
        <w:jc w:val="both"/>
        <w:rPr>
          <w:rFonts w:ascii="Times New Roman" w:cs="Times New Roman" w:eastAsia="Times New Roman" w:hAnsi="Times New Roman"/>
          <w:color w:val="000000"/>
          <w:sz w:val="32"/>
          <w:szCs w:val="32"/>
          <w:u w:val="single"/>
          <w:rPrChange w:author="Vikram Venkat" w:id="170" w:date="2020-06-26T12:15:52Z">
            <w:rPr>
              <w:rFonts w:ascii="Times New Roman" w:cs="Times New Roman" w:eastAsia="Times New Roman" w:hAnsi="Times New Roman"/>
              <w:b w:val="1"/>
              <w:color w:val="000000"/>
              <w:sz w:val="32"/>
              <w:szCs w:val="32"/>
            </w:rPr>
          </w:rPrChange>
        </w:rPr>
        <w:pPrChange w:author="Vikram Venkat" w:id="0" w:date="2020-06-26T11:17:37Z">
          <w:pPr>
            <w:shd w:fill="ffffff" w:val="clear"/>
            <w:spacing w:after="0" w:before="280" w:line="240" w:lineRule="auto"/>
            <w:jc w:val="both"/>
          </w:pPr>
        </w:pPrChange>
      </w:pPr>
      <w:r w:rsidDel="00000000" w:rsidR="00000000" w:rsidRPr="00000000">
        <w:rPr>
          <w:rFonts w:ascii="Times New Roman" w:cs="Times New Roman" w:eastAsia="Times New Roman" w:hAnsi="Times New Roman"/>
          <w:color w:val="000000"/>
          <w:sz w:val="32"/>
          <w:szCs w:val="32"/>
          <w:u w:val="single"/>
          <w:rtl w:val="0"/>
          <w:rPrChange w:author="Vikram Venkat" w:id="170" w:date="2020-06-26T12:15:52Z">
            <w:rPr>
              <w:rFonts w:ascii="Times New Roman" w:cs="Times New Roman" w:eastAsia="Times New Roman" w:hAnsi="Times New Roman"/>
              <w:b w:val="1"/>
              <w:color w:val="000000"/>
              <w:sz w:val="32"/>
              <w:szCs w:val="32"/>
            </w:rPr>
          </w:rPrChange>
        </w:rPr>
        <w:t xml:space="preserve">CONCLUSION</w:t>
      </w:r>
      <w:ins w:author="Vikram Venkat" w:id="171" w:date="2020-06-26T12:15:54Z">
        <w:r w:rsidDel="00000000" w:rsidR="00000000" w:rsidRPr="00000000">
          <w:rPr>
            <w:rFonts w:ascii="Times New Roman" w:cs="Times New Roman" w:eastAsia="Times New Roman" w:hAnsi="Times New Roman"/>
            <w:color w:val="000000"/>
            <w:sz w:val="32"/>
            <w:szCs w:val="32"/>
            <w:u w:val="single"/>
            <w:rtl w:val="0"/>
            <w:rPrChange w:author="Vikram Venkat" w:id="170" w:date="2020-06-26T12:15:52Z">
              <w:rPr>
                <w:rFonts w:ascii="Times New Roman" w:cs="Times New Roman" w:eastAsia="Times New Roman" w:hAnsi="Times New Roman"/>
                <w:b w:val="1"/>
                <w:color w:val="000000"/>
                <w:sz w:val="32"/>
                <w:szCs w:val="32"/>
              </w:rPr>
            </w:rPrChange>
          </w:rPr>
          <w:t xml:space="preserve">:</w:t>
        </w:r>
      </w:ins>
      <w:r w:rsidDel="00000000" w:rsidR="00000000" w:rsidRPr="00000000">
        <w:rPr>
          <w:rtl w:val="0"/>
        </w:rPr>
      </w:r>
    </w:p>
    <w:p w:rsidR="00000000" w:rsidDel="00000000" w:rsidP="00000000" w:rsidRDefault="00000000" w:rsidRPr="00000000" w14:paraId="00000042">
      <w:pPr>
        <w:shd w:fill="ffffff" w:val="clear"/>
        <w:spacing w:after="280" w:before="280" w:line="240" w:lineRule="auto"/>
        <w:ind w:firstLine="720"/>
        <w:jc w:val="both"/>
        <w:rPr>
          <w:rFonts w:ascii="Times New Roman" w:cs="Times New Roman" w:eastAsia="Times New Roman" w:hAnsi="Times New Roman"/>
          <w:color w:val="000000"/>
          <w:sz w:val="32"/>
          <w:szCs w:val="32"/>
        </w:rPr>
        <w:pPrChange w:author="Vikram Venkat" w:id="0" w:date="2020-06-26T11:17:37Z">
          <w:pPr>
            <w:shd w:fill="ffffff" w:val="clear"/>
            <w:spacing w:after="280" w:before="280" w:line="240" w:lineRule="auto"/>
            <w:jc w:val="both"/>
          </w:pPr>
        </w:pPrChange>
      </w:pPr>
      <w:bookmarkStart w:colFirst="0" w:colLast="0" w:name="_gjdgxs" w:id="0"/>
      <w:bookmarkEnd w:id="0"/>
      <w:r w:rsidDel="00000000" w:rsidR="00000000" w:rsidRPr="00000000">
        <w:rPr>
          <w:rFonts w:ascii="Times New Roman" w:cs="Times New Roman" w:eastAsia="Times New Roman" w:hAnsi="Times New Roman"/>
          <w:color w:val="000000"/>
          <w:sz w:val="32"/>
          <w:szCs w:val="32"/>
          <w:rtl w:val="0"/>
        </w:rPr>
        <w:t xml:space="preserve">It is appreciable that Indian generic drug companies are growing at a </w:t>
      </w:r>
      <w:ins w:author="Vikram Venkat" w:id="172" w:date="2020-06-26T12:16:06Z">
        <w:r w:rsidDel="00000000" w:rsidR="00000000" w:rsidRPr="00000000">
          <w:rPr>
            <w:rFonts w:ascii="Times New Roman" w:cs="Times New Roman" w:eastAsia="Times New Roman" w:hAnsi="Times New Roman"/>
            <w:color w:val="000000"/>
            <w:sz w:val="32"/>
            <w:szCs w:val="32"/>
            <w:rtl w:val="0"/>
          </w:rPr>
          <w:t xml:space="preserve">fast pace</w:t>
        </w:r>
      </w:ins>
      <w:del w:author="Vikram Venkat" w:id="172" w:date="2020-06-26T12:16:06Z">
        <w:r w:rsidDel="00000000" w:rsidR="00000000" w:rsidRPr="00000000">
          <w:rPr>
            <w:rFonts w:ascii="Times New Roman" w:cs="Times New Roman" w:eastAsia="Times New Roman" w:hAnsi="Times New Roman"/>
            <w:color w:val="000000"/>
            <w:sz w:val="32"/>
            <w:szCs w:val="32"/>
            <w:rtl w:val="0"/>
          </w:rPr>
          <w:delText xml:space="preserve">good speed</w:delText>
        </w:r>
      </w:del>
      <w:r w:rsidDel="00000000" w:rsidR="00000000" w:rsidRPr="00000000">
        <w:rPr>
          <w:rFonts w:ascii="Times New Roman" w:cs="Times New Roman" w:eastAsia="Times New Roman" w:hAnsi="Times New Roman"/>
          <w:color w:val="000000"/>
          <w:sz w:val="32"/>
          <w:szCs w:val="32"/>
          <w:rtl w:val="0"/>
        </w:rPr>
        <w:t xml:space="preserve">. India is the largest producer of generic drugs in the world and thereby it helps to strengthen India’s burgeoning economy.</w:t>
      </w:r>
      <w:r w:rsidDel="00000000" w:rsidR="00000000" w:rsidRPr="00000000">
        <w:rPr>
          <w:color w:val="333333"/>
          <w:sz w:val="21"/>
          <w:szCs w:val="21"/>
          <w:highlight w:val="white"/>
          <w:rtl w:val="0"/>
        </w:rPr>
        <w:t xml:space="preserve"> </w:t>
      </w:r>
      <w:ins w:author="Vikram Venkat" w:id="173" w:date="2020-06-26T12:16:55Z">
        <w:r w:rsidDel="00000000" w:rsidR="00000000" w:rsidRPr="00000000">
          <w:rPr>
            <w:color w:val="333333"/>
            <w:sz w:val="21"/>
            <w:szCs w:val="21"/>
            <w:highlight w:val="white"/>
            <w:rtl w:val="0"/>
          </w:rPr>
          <w:t xml:space="preserve">A survey submitted by </w:t>
        </w:r>
      </w:ins>
      <w:r w:rsidDel="00000000" w:rsidR="00000000" w:rsidRPr="00000000">
        <w:rPr>
          <w:rFonts w:ascii="Times New Roman" w:cs="Times New Roman" w:eastAsia="Times New Roman" w:hAnsi="Times New Roman"/>
          <w:color w:val="000000"/>
          <w:sz w:val="32"/>
          <w:szCs w:val="32"/>
          <w:highlight w:val="white"/>
          <w:rtl w:val="0"/>
        </w:rPr>
        <w:t xml:space="preserve">Global Business Report </w:t>
      </w:r>
      <w:ins w:author="Vikram Venkat" w:id="174" w:date="2020-06-26T12:16:15Z">
        <w:r w:rsidDel="00000000" w:rsidR="00000000" w:rsidRPr="00000000">
          <w:rPr>
            <w:rFonts w:ascii="Times New Roman" w:cs="Times New Roman" w:eastAsia="Times New Roman" w:hAnsi="Times New Roman"/>
            <w:color w:val="000000"/>
            <w:sz w:val="32"/>
            <w:szCs w:val="32"/>
            <w:highlight w:val="white"/>
            <w:rtl w:val="0"/>
          </w:rPr>
          <w:t xml:space="preserve">has </w:t>
        </w:r>
      </w:ins>
      <w:r w:rsidDel="00000000" w:rsidR="00000000" w:rsidRPr="00000000">
        <w:rPr>
          <w:rFonts w:ascii="Times New Roman" w:cs="Times New Roman" w:eastAsia="Times New Roman" w:hAnsi="Times New Roman"/>
          <w:color w:val="000000"/>
          <w:sz w:val="32"/>
          <w:szCs w:val="32"/>
          <w:highlight w:val="white"/>
          <w:rtl w:val="0"/>
        </w:rPr>
        <w:t xml:space="preserve">stated that </w:t>
      </w:r>
      <w:r w:rsidDel="00000000" w:rsidR="00000000" w:rsidRPr="00000000">
        <w:rPr>
          <w:rFonts w:ascii="Times New Roman" w:cs="Times New Roman" w:eastAsia="Times New Roman" w:hAnsi="Times New Roman"/>
          <w:color w:val="000000"/>
          <w:sz w:val="32"/>
          <w:szCs w:val="32"/>
          <w:rtl w:val="0"/>
        </w:rPr>
        <w:t xml:space="preserve">India’s pharma exports have increased by 11% in 2019</w:t>
      </w:r>
      <w:ins w:author="Vikram Venkat" w:id="175" w:date="2020-06-26T12:17:11Z">
        <w:r w:rsidDel="00000000" w:rsidR="00000000" w:rsidRPr="00000000">
          <w:rPr>
            <w:rFonts w:ascii="Times New Roman" w:cs="Times New Roman" w:eastAsia="Times New Roman" w:hAnsi="Times New Roman"/>
            <w:color w:val="000000"/>
            <w:sz w:val="32"/>
            <w:szCs w:val="32"/>
            <w:rtl w:val="0"/>
          </w:rPr>
          <w:t xml:space="preserve">,</w:t>
        </w:r>
      </w:ins>
      <w:r w:rsidDel="00000000" w:rsidR="00000000" w:rsidRPr="00000000">
        <w:rPr>
          <w:rFonts w:ascii="Times New Roman" w:cs="Times New Roman" w:eastAsia="Times New Roman" w:hAnsi="Times New Roman"/>
          <w:color w:val="000000"/>
          <w:sz w:val="32"/>
          <w:szCs w:val="32"/>
          <w:rtl w:val="0"/>
        </w:rPr>
        <w:t xml:space="preserve"> which is quite </w:t>
      </w:r>
      <w:ins w:author="Vikram Venkat" w:id="176" w:date="2020-06-26T12:17:14Z">
        <w:r w:rsidDel="00000000" w:rsidR="00000000" w:rsidRPr="00000000">
          <w:rPr>
            <w:rFonts w:ascii="Times New Roman" w:cs="Times New Roman" w:eastAsia="Times New Roman" w:hAnsi="Times New Roman"/>
            <w:color w:val="000000"/>
            <w:sz w:val="32"/>
            <w:szCs w:val="32"/>
            <w:rtl w:val="0"/>
          </w:rPr>
          <w:t xml:space="preserve">satisfactory</w:t>
        </w:r>
      </w:ins>
      <w:del w:author="Vikram Venkat" w:id="176" w:date="2020-06-26T12:17:14Z">
        <w:r w:rsidDel="00000000" w:rsidR="00000000" w:rsidRPr="00000000">
          <w:rPr>
            <w:rFonts w:ascii="Times New Roman" w:cs="Times New Roman" w:eastAsia="Times New Roman" w:hAnsi="Times New Roman"/>
            <w:color w:val="000000"/>
            <w:sz w:val="32"/>
            <w:szCs w:val="32"/>
            <w:rtl w:val="0"/>
          </w:rPr>
          <w:delText xml:space="preserve">convincing</w:delText>
        </w:r>
      </w:del>
      <w:r w:rsidDel="00000000" w:rsidR="00000000" w:rsidRPr="00000000">
        <w:rPr>
          <w:rFonts w:ascii="Times New Roman" w:cs="Times New Roman" w:eastAsia="Times New Roman" w:hAnsi="Times New Roman"/>
          <w:color w:val="000000"/>
          <w:sz w:val="32"/>
          <w:szCs w:val="32"/>
          <w:rtl w:val="0"/>
        </w:rPr>
        <w:t xml:space="preserve">. However, the popularity of</w:t>
      </w:r>
      <w:del w:author="Vikram Venkat" w:id="177" w:date="2020-06-26T12:17:21Z">
        <w:r w:rsidDel="00000000" w:rsidR="00000000" w:rsidRPr="00000000">
          <w:rPr>
            <w:rFonts w:ascii="Times New Roman" w:cs="Times New Roman" w:eastAsia="Times New Roman" w:hAnsi="Times New Roman"/>
            <w:color w:val="000000"/>
            <w:sz w:val="32"/>
            <w:szCs w:val="32"/>
            <w:rtl w:val="0"/>
          </w:rPr>
          <w:delText xml:space="preserve"> the</w:delText>
        </w:r>
      </w:del>
      <w:r w:rsidDel="00000000" w:rsidR="00000000" w:rsidRPr="00000000">
        <w:rPr>
          <w:rFonts w:ascii="Times New Roman" w:cs="Times New Roman" w:eastAsia="Times New Roman" w:hAnsi="Times New Roman"/>
          <w:color w:val="000000"/>
          <w:sz w:val="32"/>
          <w:szCs w:val="32"/>
          <w:rtl w:val="0"/>
        </w:rPr>
        <w:t xml:space="preserve"> branded drugs in the market </w:t>
      </w:r>
      <w:ins w:author="Vikram Venkat" w:id="178" w:date="2020-06-26T12:17:26Z">
        <w:r w:rsidDel="00000000" w:rsidR="00000000" w:rsidRPr="00000000">
          <w:rPr>
            <w:rFonts w:ascii="Times New Roman" w:cs="Times New Roman" w:eastAsia="Times New Roman" w:hAnsi="Times New Roman"/>
            <w:color w:val="000000"/>
            <w:sz w:val="32"/>
            <w:szCs w:val="32"/>
            <w:rtl w:val="0"/>
          </w:rPr>
          <w:t xml:space="preserve">overwhelms the presence of generic drugs.</w:t>
        </w:r>
      </w:ins>
      <w:del w:author="Vikram Venkat" w:id="178" w:date="2020-06-26T12:17:26Z">
        <w:r w:rsidDel="00000000" w:rsidR="00000000" w:rsidRPr="00000000">
          <w:rPr>
            <w:rFonts w:ascii="Times New Roman" w:cs="Times New Roman" w:eastAsia="Times New Roman" w:hAnsi="Times New Roman"/>
            <w:color w:val="000000"/>
            <w:sz w:val="32"/>
            <w:szCs w:val="32"/>
            <w:rtl w:val="0"/>
          </w:rPr>
          <w:delText xml:space="preserve">hides the generic drugs</w:delText>
        </w:r>
        <w:r w:rsidDel="00000000" w:rsidR="00000000" w:rsidRPr="00000000">
          <w:rPr>
            <w:rFonts w:ascii="Times New Roman" w:cs="Times New Roman" w:eastAsia="Times New Roman" w:hAnsi="Times New Roman"/>
            <w:color w:val="000000"/>
            <w:sz w:val="32"/>
            <w:szCs w:val="32"/>
            <w:rtl w:val="0"/>
          </w:rPr>
          <w:delText xml:space="preserve">.</w:delText>
        </w:r>
      </w:del>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43">
      <w:pPr>
        <w:shd w:fill="ffffff" w:val="clear"/>
        <w:spacing w:after="280" w:before="280" w:line="240" w:lineRule="auto"/>
        <w:ind w:firstLine="720"/>
        <w:jc w:val="both"/>
        <w:rPr>
          <w:rFonts w:ascii="Times New Roman" w:cs="Times New Roman" w:eastAsia="Times New Roman" w:hAnsi="Times New Roman"/>
          <w:color w:val="000000"/>
          <w:sz w:val="32"/>
          <w:szCs w:val="32"/>
        </w:rPr>
        <w:pPrChange w:author="Vikram Venkat" w:id="0" w:date="2020-06-26T11:17:37Z">
          <w:pPr>
            <w:shd w:fill="ffffff" w:val="clear"/>
            <w:spacing w:after="280" w:before="280" w:line="240" w:lineRule="auto"/>
            <w:jc w:val="both"/>
          </w:pPr>
        </w:pPrChange>
      </w:pPr>
      <w:ins w:author="Vikram Venkat" w:id="179" w:date="2020-06-26T12:17:51Z">
        <w:r w:rsidDel="00000000" w:rsidR="00000000" w:rsidRPr="00000000">
          <w:rPr>
            <w:rFonts w:ascii="Times New Roman" w:cs="Times New Roman" w:eastAsia="Times New Roman" w:hAnsi="Times New Roman"/>
            <w:color w:val="000000"/>
            <w:sz w:val="32"/>
            <w:szCs w:val="32"/>
            <w:rtl w:val="0"/>
          </w:rPr>
          <w:t xml:space="preserve">O</w:t>
        </w:r>
      </w:ins>
      <w:del w:author="Vikram Venkat" w:id="179" w:date="2020-06-26T12:17:51Z">
        <w:r w:rsidDel="00000000" w:rsidR="00000000" w:rsidRPr="00000000">
          <w:rPr>
            <w:rFonts w:ascii="Times New Roman" w:cs="Times New Roman" w:eastAsia="Times New Roman" w:hAnsi="Times New Roman"/>
            <w:color w:val="000000"/>
            <w:sz w:val="32"/>
            <w:szCs w:val="32"/>
            <w:rtl w:val="0"/>
          </w:rPr>
          <w:delText xml:space="preserve">The o</w:delText>
        </w:r>
      </w:del>
      <w:r w:rsidDel="00000000" w:rsidR="00000000" w:rsidRPr="00000000">
        <w:rPr>
          <w:rFonts w:ascii="Times New Roman" w:cs="Times New Roman" w:eastAsia="Times New Roman" w:hAnsi="Times New Roman"/>
          <w:color w:val="000000"/>
          <w:sz w:val="32"/>
          <w:szCs w:val="32"/>
          <w:rtl w:val="0"/>
        </w:rPr>
        <w:t xml:space="preserve">ver-priced branded medicines in the market cannot be afforded by everyone. So, the Drug Price Control Order (DPCO) has reduced the price of some branded medicines. Despite this price reduction, few branded drugs are still </w:t>
      </w:r>
      <w:ins w:author="Vikram Venkat" w:id="180" w:date="2020-06-26T12:18:07Z">
        <w:r w:rsidDel="00000000" w:rsidR="00000000" w:rsidRPr="00000000">
          <w:rPr>
            <w:rFonts w:ascii="Times New Roman" w:cs="Times New Roman" w:eastAsia="Times New Roman" w:hAnsi="Times New Roman"/>
            <w:color w:val="000000"/>
            <w:sz w:val="32"/>
            <w:szCs w:val="32"/>
            <w:rtl w:val="0"/>
          </w:rPr>
          <w:t xml:space="preserve">selling at</w:t>
        </w:r>
      </w:ins>
      <w:del w:author="Vikram Venkat" w:id="180" w:date="2020-06-26T12:18:07Z">
        <w:r w:rsidDel="00000000" w:rsidR="00000000" w:rsidRPr="00000000">
          <w:rPr>
            <w:rFonts w:ascii="Times New Roman" w:cs="Times New Roman" w:eastAsia="Times New Roman" w:hAnsi="Times New Roman"/>
            <w:color w:val="000000"/>
            <w:sz w:val="32"/>
            <w:szCs w:val="32"/>
            <w:rtl w:val="0"/>
          </w:rPr>
          <w:delText xml:space="preserve">at a</w:delText>
        </w:r>
      </w:del>
      <w:r w:rsidDel="00000000" w:rsidR="00000000" w:rsidRPr="00000000">
        <w:rPr>
          <w:rFonts w:ascii="Times New Roman" w:cs="Times New Roman" w:eastAsia="Times New Roman" w:hAnsi="Times New Roman"/>
          <w:color w:val="000000"/>
          <w:sz w:val="32"/>
          <w:szCs w:val="32"/>
          <w:rtl w:val="0"/>
        </w:rPr>
        <w:t xml:space="preserve"> high rate</w:t>
      </w:r>
      <w:ins w:author="Vikram Venkat" w:id="181" w:date="2020-06-26T12:18:13Z">
        <w:r w:rsidDel="00000000" w:rsidR="00000000" w:rsidRPr="00000000">
          <w:rPr>
            <w:rFonts w:ascii="Times New Roman" w:cs="Times New Roman" w:eastAsia="Times New Roman" w:hAnsi="Times New Roman"/>
            <w:color w:val="000000"/>
            <w:sz w:val="32"/>
            <w:szCs w:val="32"/>
            <w:rtl w:val="0"/>
          </w:rPr>
          <w:t xml:space="preserve">s</w:t>
        </w:r>
      </w:ins>
      <w:r w:rsidDel="00000000" w:rsidR="00000000" w:rsidRPr="00000000">
        <w:rPr>
          <w:rFonts w:ascii="Times New Roman" w:cs="Times New Roman" w:eastAsia="Times New Roman" w:hAnsi="Times New Roman"/>
          <w:color w:val="000000"/>
          <w:sz w:val="32"/>
          <w:szCs w:val="32"/>
          <w:rtl w:val="0"/>
        </w:rPr>
        <w:t xml:space="preserve">. Thus, the best alternative to these costly branded drugs is</w:t>
      </w:r>
      <w:del w:author="Vikram Venkat" w:id="182" w:date="2020-06-26T12:19:02Z">
        <w:r w:rsidDel="00000000" w:rsidR="00000000" w:rsidRPr="00000000">
          <w:rPr>
            <w:rFonts w:ascii="Times New Roman" w:cs="Times New Roman" w:eastAsia="Times New Roman" w:hAnsi="Times New Roman"/>
            <w:color w:val="000000"/>
            <w:sz w:val="32"/>
            <w:szCs w:val="32"/>
            <w:rtl w:val="0"/>
          </w:rPr>
          <w:delText xml:space="preserve"> the</w:delText>
        </w:r>
      </w:del>
      <w:r w:rsidDel="00000000" w:rsidR="00000000" w:rsidRPr="00000000">
        <w:rPr>
          <w:rFonts w:ascii="Times New Roman" w:cs="Times New Roman" w:eastAsia="Times New Roman" w:hAnsi="Times New Roman"/>
          <w:color w:val="000000"/>
          <w:sz w:val="32"/>
          <w:szCs w:val="32"/>
          <w:rtl w:val="0"/>
        </w:rPr>
        <w:t xml:space="preserve"> generic drugs. The government must promote and market</w:t>
      </w:r>
      <w:del w:author="Vikram Venkat" w:id="183" w:date="2020-06-26T12:19:12Z">
        <w:r w:rsidDel="00000000" w:rsidR="00000000" w:rsidRPr="00000000">
          <w:rPr>
            <w:rFonts w:ascii="Times New Roman" w:cs="Times New Roman" w:eastAsia="Times New Roman" w:hAnsi="Times New Roman"/>
            <w:color w:val="000000"/>
            <w:sz w:val="32"/>
            <w:szCs w:val="32"/>
            <w:rtl w:val="0"/>
          </w:rPr>
          <w:delText xml:space="preserve"> the</w:delText>
        </w:r>
      </w:del>
      <w:r w:rsidDel="00000000" w:rsidR="00000000" w:rsidRPr="00000000">
        <w:rPr>
          <w:rFonts w:ascii="Times New Roman" w:cs="Times New Roman" w:eastAsia="Times New Roman" w:hAnsi="Times New Roman"/>
          <w:color w:val="000000"/>
          <w:sz w:val="32"/>
          <w:szCs w:val="32"/>
          <w:rtl w:val="0"/>
        </w:rPr>
        <w:t xml:space="preserve"> generic drugs in order to make it </w:t>
      </w:r>
      <w:ins w:author="Vikram Venkat" w:id="184" w:date="2020-06-26T12:19:27Z">
        <w:r w:rsidDel="00000000" w:rsidR="00000000" w:rsidRPr="00000000">
          <w:rPr>
            <w:rFonts w:ascii="Times New Roman" w:cs="Times New Roman" w:eastAsia="Times New Roman" w:hAnsi="Times New Roman"/>
            <w:color w:val="000000"/>
            <w:sz w:val="32"/>
            <w:szCs w:val="32"/>
            <w:rtl w:val="0"/>
          </w:rPr>
          <w:t xml:space="preserve">accessible</w:t>
        </w:r>
      </w:ins>
      <w:del w:author="Vikram Venkat" w:id="184" w:date="2020-06-26T12:19:27Z">
        <w:r w:rsidDel="00000000" w:rsidR="00000000" w:rsidRPr="00000000">
          <w:rPr>
            <w:rFonts w:ascii="Times New Roman" w:cs="Times New Roman" w:eastAsia="Times New Roman" w:hAnsi="Times New Roman"/>
            <w:color w:val="000000"/>
            <w:sz w:val="32"/>
            <w:szCs w:val="32"/>
            <w:rtl w:val="0"/>
          </w:rPr>
          <w:delText xml:space="preserve">available</w:delText>
        </w:r>
      </w:del>
      <w:r w:rsidDel="00000000" w:rsidR="00000000" w:rsidRPr="00000000">
        <w:rPr>
          <w:rFonts w:ascii="Times New Roman" w:cs="Times New Roman" w:eastAsia="Times New Roman" w:hAnsi="Times New Roman"/>
          <w:color w:val="000000"/>
          <w:sz w:val="32"/>
          <w:szCs w:val="32"/>
          <w:rtl w:val="0"/>
        </w:rPr>
        <w:t xml:space="preserve"> to everyone. People must also switch to generic medicines by not believing the myth that generic medicines are of poor quality.</w:t>
      </w:r>
      <w:ins w:author="Vikram Venkat" w:id="185" w:date="2020-06-26T12:19:43Z">
        <w:r w:rsidDel="00000000" w:rsidR="00000000" w:rsidRPr="00000000">
          <w:rPr>
            <w:rFonts w:ascii="Times New Roman" w:cs="Times New Roman" w:eastAsia="Times New Roman" w:hAnsi="Times New Roman"/>
            <w:color w:val="000000"/>
            <w:sz w:val="32"/>
            <w:szCs w:val="32"/>
            <w:rtl w:val="0"/>
          </w:rPr>
          <w:t xml:space="preserve"> Giving more into generic drugs will help them establish a strong presence in the market, which when combined with their cheap prices, will be the foothold they require in the threshold of global pharmaceutical economies around the world.</w:t>
        </w:r>
      </w:ins>
      <w:del w:author="Vikram Venkat" w:id="185" w:date="2020-06-26T12:19:43Z">
        <w:r w:rsidDel="00000000" w:rsidR="00000000" w:rsidRPr="00000000">
          <w:rPr>
            <w:rFonts w:ascii="Times New Roman" w:cs="Times New Roman" w:eastAsia="Times New Roman" w:hAnsi="Times New Roman"/>
            <w:color w:val="000000"/>
            <w:sz w:val="32"/>
            <w:szCs w:val="32"/>
            <w:rtl w:val="0"/>
          </w:rPr>
          <w:delText xml:space="preserve"> The more we buy avoid branded drugs, the more generic drugs will be into the market for easy availability at an affordable cost</w:delText>
        </w:r>
      </w:del>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044">
      <w:pPr>
        <w:ind w:firstLine="720"/>
        <w:jc w:val="both"/>
        <w:rPr>
          <w:rFonts w:ascii="Times New Roman" w:cs="Times New Roman" w:eastAsia="Times New Roman" w:hAnsi="Times New Roman"/>
          <w:color w:val="000000"/>
          <w:sz w:val="32"/>
          <w:szCs w:val="32"/>
          <w:highlight w:val="white"/>
        </w:rPr>
        <w:pPrChange w:author="Vikram Venkat" w:id="0" w:date="2020-06-26T11:17:37Z">
          <w:pPr>
            <w:jc w:val="both"/>
          </w:pPr>
        </w:pPrChange>
      </w:pPr>
      <w:r w:rsidDel="00000000" w:rsidR="00000000" w:rsidRPr="00000000">
        <w:rPr>
          <w:rtl w:val="0"/>
        </w:rPr>
      </w:r>
    </w:p>
    <w:p w:rsidR="00000000" w:rsidDel="00000000" w:rsidP="00000000" w:rsidRDefault="00000000" w:rsidRPr="00000000" w14:paraId="00000045">
      <w:pPr>
        <w:shd w:fill="ffffff" w:val="clear"/>
        <w:spacing w:before="280" w:line="240" w:lineRule="auto"/>
        <w:ind w:firstLine="720"/>
        <w:rPr>
          <w:rFonts w:ascii="Quattrocento Sans" w:cs="Quattrocento Sans" w:eastAsia="Quattrocento Sans" w:hAnsi="Quattrocento Sans"/>
          <w:color w:val="242424"/>
          <w:sz w:val="26"/>
          <w:szCs w:val="26"/>
        </w:rPr>
        <w:pPrChange w:author="Vikram Venkat" w:id="0" w:date="2020-06-26T11:17:37Z">
          <w:pPr>
            <w:shd w:fill="ffffff" w:val="clear"/>
            <w:spacing w:before="280" w:line="240" w:lineRule="auto"/>
          </w:pPr>
        </w:pPrChange>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