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pBdr/>
        <w:shd w:val="clear" w:fill="FFFFFF"/>
        <w:spacing w:lineRule="auto" w:line="240" w:before="120" w:after="120"/>
        <w:ind w:left="0" w:right="0" w:hanging="0"/>
        <w:jc w:val="center"/>
        <w:rPr>
          <w:rFonts w:ascii="Times New Roman" w:hAnsi="Times New Roman" w:eastAsia="Times New Roman" w:cs="Times New Roman"/>
          <w:b/>
          <w:b/>
          <w:i w:val="false"/>
          <w:i w:val="false"/>
          <w:caps w:val="false"/>
          <w:smallCaps w:val="false"/>
          <w:strike w:val="false"/>
          <w:dstrike w:val="false"/>
          <w:color w:val="202122"/>
          <w:position w:val="0"/>
          <w:sz w:val="22"/>
          <w:sz w:val="36"/>
          <w:szCs w:val="36"/>
          <w:u w:val="single"/>
          <w:vertAlign w:val="baseline"/>
        </w:rPr>
      </w:pPr>
      <w:r>
        <w:rPr>
          <w:rFonts w:eastAsia="Times New Roman" w:cs="Times New Roman" w:ascii="Times New Roman" w:hAnsi="Times New Roman"/>
          <w:b/>
          <w:i w:val="false"/>
          <w:caps w:val="false"/>
          <w:smallCaps w:val="false"/>
          <w:strike w:val="false"/>
          <w:dstrike w:val="false"/>
          <w:color w:val="202122"/>
          <w:position w:val="0"/>
          <w:sz w:val="36"/>
          <w:sz w:val="36"/>
          <w:szCs w:val="36"/>
          <w:u w:val="single"/>
          <w:shd w:fill="auto" w:val="clear"/>
          <w:vertAlign w:val="baseline"/>
          <w:rPrChange w:id="0" w:author="Vikram Venkat" w:date="2020-06-17T05:49:58Z"/>
        </w:rPr>
        <w:t>INDIA – NEPAL BORDER DISPUTE</w:t>
      </w:r>
    </w:p>
    <w:p>
      <w:pPr>
        <w:pStyle w:val="Normal1"/>
        <w:keepNext w:val="false"/>
        <w:keepLines w:val="false"/>
        <w:widowControl/>
        <w:pBdr/>
        <w:shd w:val="clear" w:fill="FFFFFF"/>
        <w:spacing w:lineRule="auto" w:line="240" w:before="120" w:after="120"/>
        <w:ind w:left="0" w:right="0" w:hanging="0"/>
        <w:jc w:val="both"/>
        <w:rPr>
          <w:rFonts w:ascii="Arial" w:hAnsi="Arial" w:eastAsia="Arial" w:cs="Arial"/>
          <w:b w:val="false"/>
          <w:b w:val="false"/>
          <w:i w:val="false"/>
          <w:i w:val="false"/>
          <w:caps w:val="false"/>
          <w:smallCaps w:val="false"/>
          <w:strike w:val="false"/>
          <w:dstrike w:val="false"/>
          <w:color w:val="202122"/>
          <w:position w:val="0"/>
          <w:sz w:val="21"/>
          <w:sz w:val="21"/>
          <w:szCs w:val="21"/>
          <w:u w:val="none"/>
          <w:vertAlign w:val="baseline"/>
        </w:rPr>
      </w:pPr>
      <w:r>
        <w:rPr>
          <w:rFonts w:eastAsia="Arial" w:cs="Arial" w:ascii="Arial" w:hAnsi="Arial"/>
          <w:b w:val="false"/>
          <w:i w:val="false"/>
          <w:caps w:val="false"/>
          <w:smallCaps w:val="false"/>
          <w:strike w:val="false"/>
          <w:dstrike w:val="false"/>
          <w:color w:val="202122"/>
          <w:position w:val="0"/>
          <w:sz w:val="21"/>
          <w:sz w:val="21"/>
          <w:szCs w:val="21"/>
          <w:u w:val="none"/>
          <w:shd w:fill="auto" w:val="clear"/>
          <w:vertAlign w:val="baseline"/>
        </w:rPr>
      </w:r>
    </w:p>
    <w:p>
      <w:pPr>
        <w:pStyle w:val="Normal1"/>
        <w:keepNext w:val="false"/>
        <w:keepLines w:val="false"/>
        <w:widowControl/>
        <w:pBdr/>
        <w:shd w:val="clear" w:fill="FFFFFF"/>
        <w:spacing w:lineRule="auto" w:line="24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ins w:id="9" w:author="Vikram Venkat" w:date="2020-06-17T06:10:40Z"/>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India and Nepal have been sharing a friendly relation</w:t>
      </w:r>
      <w:ins w:id="1" w:author="Vikram Venkat" w:date="2020-06-17T05:49:4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ship</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ins w:id="2" w:author="Vikram Venkat" w:date="2020-06-17T05:50:1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ever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since</w:t>
      </w:r>
      <w:ins w:id="3" w:author="Vikram Venkat" w:date="2020-06-17T05:50:1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India declared national sovereignty in the year of</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1950. </w:t>
      </w:r>
      <w:del w:id="4" w:author="Vikram Venkat" w:date="2020-06-17T05:50:4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In </w:delText>
        </w:r>
      </w:del>
      <w:hyperlink r:id="rId2">
        <w:del w:id="5" w:author="Vikram Venkat" w:date="2020-06-17T05:50:4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1950,</w:delText>
          </w:r>
        </w:del>
      </w:hyperlink>
      <w:hyperlink r:id="rId3">
        <w:ins w:id="6" w:author="Vikram Venkat" w:date="2020-06-17T05:50:4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During the very same year,</w:t>
          </w:r>
        </w:ins>
      </w:hyperlink>
      <w:hyperlink r:id="rId4">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the Indo-Nepal Treaty of Peace and Friendship</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was signed by </w:t>
      </w:r>
      <w:ins w:id="7" w:author="Vikram Venkat" w:date="2020-06-17T05:52:3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both countries in their best interests</w:t>
        </w:r>
      </w:ins>
      <w:del w:id="8" w:author="Vikram Venkat" w:date="2020-06-17T05:52:3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India and Nepal</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p>
    <w:p>
      <w:pPr>
        <w:pStyle w:val="Normal1"/>
        <w:keepNext w:val="false"/>
        <w:keepLines w:val="false"/>
        <w:widowControl/>
        <w:pBdr/>
        <w:shd w:val="clear" w:fill="FFFFFF"/>
        <w:spacing w:lineRule="auto" w:line="24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ins w:id="20" w:author="Vikram Venkat" w:date="2020-06-17T06:10:48Z"/>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According to the treaty, both</w:t>
      </w:r>
      <w:del w:id="10" w:author="Vikram Venkat" w:date="2020-06-17T05:52:5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the</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countries </w:t>
      </w:r>
      <w:ins w:id="11" w:author="Vikram Venkat" w:date="2020-06-17T05:53:0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have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agreed to </w:t>
      </w:r>
      <w:del w:id="12" w:author="Vikram Venkat" w:date="2020-06-17T05:53:0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have </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a peaceful trade</w:t>
      </w:r>
      <w:ins w:id="13" w:author="Vikram Venkat" w:date="2020-06-17T05:53:1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and </w:t>
      </w:r>
      <w:ins w:id="14" w:author="Vikram Venkat" w:date="2020-06-17T05:53:1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are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allowed to cross</w:t>
      </w:r>
      <w:ins w:id="15" w:author="Vikram Venkat" w:date="2020-06-17T05:53:2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each others’</w:t>
        </w:r>
      </w:ins>
      <w:del w:id="16" w:author="Vikram Venkat" w:date="2020-06-17T05:53:2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their</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territories without restrictions. The Indian government and the </w:t>
      </w:r>
      <w:hyperlink r:id="rId5">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Rana rulers</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of Nepal stated that "neither government shall tolerate any threat to the security of the other by a foreign aggressor." The treaty also granted Nepalese educational opportunities for India. </w:t>
      </w:r>
      <w:ins w:id="17" w:author="Vikram Venkat" w:date="2020-06-17T05:53:5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In return</w:t>
        </w:r>
      </w:ins>
      <w:del w:id="18" w:author="Vikram Venkat" w:date="2020-06-17T05:53:5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Similarly</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Nepal </w:t>
      </w:r>
      <w:ins w:id="19" w:author="Vikram Venkat" w:date="2020-06-17T05:54:0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has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provided business opportunities to Indians. </w:t>
      </w:r>
    </w:p>
    <w:p>
      <w:pPr>
        <w:pStyle w:val="Normal1"/>
        <w:keepNext w:val="false"/>
        <w:keepLines w:val="false"/>
        <w:widowControl/>
        <w:pBdr/>
        <w:shd w:val="clear" w:fill="FFFFFF"/>
        <w:spacing w:lineRule="auto" w:line="240" w:before="120" w:after="12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32"/>
          <w:szCs w:val="32"/>
          <w:u w:val="none"/>
          <w:vertAlign w:val="baseline"/>
        </w:rPr>
      </w:pPr>
      <w:ins w:id="21" w:author="Vikram Venkat" w:date="2020-06-17T05:54:1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According to the treaty</w:t>
        </w:r>
      </w:ins>
      <w:del w:id="22" w:author="Vikram Venkat" w:date="2020-06-17T05:54:1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Also</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ins w:id="23" w:author="Vikram Venkat" w:date="2020-06-17T05:54:3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the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Nepalese and Indians can move freely across the border without passports or visas</w:t>
      </w:r>
      <w:ins w:id="24" w:author="Vikram Venkat" w:date="2020-06-17T05:54:4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and may live and</w:t>
      </w:r>
      <w:ins w:id="25" w:author="Vikram Venkat" w:date="2020-06-17T05:54:53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/or</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work in either country. All </w:t>
      </w:r>
      <w:ins w:id="26" w:author="Vikram Venkat" w:date="2020-06-17T05:54:5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of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these deals and agreements </w:t>
      </w:r>
      <w:ins w:id="27" w:author="Vikram Venkat" w:date="2020-06-17T05:55:05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have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created a </w:t>
      </w:r>
      <w:ins w:id="28" w:author="Vikram Venkat" w:date="2020-06-17T05:55:13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strong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friendly relation</w:t>
      </w:r>
      <w:ins w:id="29" w:author="Vikram Venkat" w:date="2020-06-17T05:55:1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ship</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between the two countries. However, due to political issues and border disputes, </w:t>
      </w:r>
      <w:ins w:id="30" w:author="Vikram Venkat" w:date="2020-06-17T05:55:2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this relationship</w:t>
        </w:r>
      </w:ins>
      <w:del w:id="31" w:author="Vikram Venkat" w:date="2020-06-17T05:55:3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the friendship between the two countries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has come to an end.</w:t>
      </w: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 xml:space="preserve"> </w:t>
      </w:r>
    </w:p>
    <w:p>
      <w:pPr>
        <w:pStyle w:val="Normal1"/>
        <w:keepNext w:val="false"/>
        <w:keepLines w:val="false"/>
        <w:widowControl/>
        <w:pBdr/>
        <w:shd w:val="clear" w:fill="FFFFFF"/>
        <w:spacing w:lineRule="auto" w:line="240" w:before="120" w:after="120"/>
        <w:ind w:left="0" w:right="0" w:hanging="0"/>
        <w:jc w:val="both"/>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widowControl/>
        <w:pBdr/>
        <w:shd w:val="clear" w:fill="FFFFFF"/>
        <w:spacing w:lineRule="auto" w:line="240" w:before="120" w:after="120"/>
        <w:ind w:left="0" w:right="0" w:hanging="0"/>
        <w:jc w:val="both"/>
        <w:rPr>
          <w:rFonts w:ascii="Times New Roman" w:hAnsi="Times New Roman" w:eastAsia="Times New Roman" w:cs="Times New Roman"/>
          <w:i w:val="false"/>
          <w:i w:val="false"/>
          <w:caps w:val="false"/>
          <w:smallCaps w:val="false"/>
          <w:strike w:val="false"/>
          <w:dstrike w:val="false"/>
          <w:color w:val="000000"/>
          <w:ins w:id="33" w:author="Vikram Venkat" w:date="2020-06-17T05:57:21Z"/>
          <w:position w:val="0"/>
          <w:sz w:val="22"/>
          <w:sz w:val="32"/>
          <w:szCs w:val="32"/>
          <w:u w:val="single"/>
          <w:vertAlign w:val="baseline"/>
        </w:rPr>
      </w:pPr>
      <w:r>
        <w:rPr>
          <w:rFonts w:eastAsia="Times New Roman" w:cs="Times New Roman" w:ascii="Times New Roman" w:hAnsi="Times New Roman"/>
          <w:i w:val="false"/>
          <w:caps w:val="false"/>
          <w:smallCaps w:val="false"/>
          <w:strike w:val="false"/>
          <w:dstrike w:val="false"/>
          <w:color w:val="000000"/>
          <w:position w:val="0"/>
          <w:sz w:val="32"/>
          <w:sz w:val="32"/>
          <w:szCs w:val="32"/>
          <w:u w:val="single"/>
          <w:shd w:fill="auto" w:val="clear"/>
          <w:vertAlign w:val="baseline"/>
          <w:rPrChange w:id="0" w:author="Vikram Venkat" w:date="2020-06-17T05:55:50Z"/>
        </w:rPr>
        <w:t>WHEN DID THE BORDER DISPUTE START?</w:t>
      </w:r>
    </w:p>
    <w:p>
      <w:pPr>
        <w:pStyle w:val="Normal1"/>
        <w:keepNext w:val="false"/>
        <w:keepLines w:val="false"/>
        <w:widowControl/>
        <w:pBdr/>
        <w:shd w:val="clear" w:fill="FFFFFF"/>
        <w:spacing w:lineRule="auto" w:line="240" w:before="120" w:after="12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32"/>
          <w:sz w:val="32"/>
          <w:szCs w:val="32"/>
          <w:u w:val="single"/>
          <w:vertAlign w:val="baseline"/>
        </w:rPr>
      </w:pPr>
      <w:r>
        <w:rPr>
          <w:rFonts w:eastAsia="Times New Roman" w:cs="Times New Roman" w:ascii="Times New Roman" w:hAnsi="Times New Roman"/>
          <w:i w:val="false"/>
          <w:caps w:val="false"/>
          <w:smallCaps w:val="false"/>
          <w:strike w:val="false"/>
          <w:dstrike w:val="false"/>
          <w:color w:val="000000"/>
          <w:position w:val="0"/>
          <w:sz w:val="32"/>
          <w:sz w:val="32"/>
          <w:szCs w:val="32"/>
          <w:u w:val="single"/>
          <w:shd w:fill="auto" w:val="clear"/>
          <w:vertAlign w:val="baseline"/>
          <w:rPrChange w:id="0" w:author="Vikram Venkat" w:date="2020-06-17T05:55:50Z"/>
        </w:rPr>
        <w:rPrChange w:id="0" w:author="Vikram Venkat" w:date="2020-06-17T05:55:50Z"/>
      </w:r>
    </w:p>
    <w:p>
      <w:pPr>
        <w:pStyle w:val="Normal1"/>
        <w:keepNext w:val="false"/>
        <w:keepLines w:val="false"/>
        <w:widowControl/>
        <w:pBdr/>
        <w:shd w:val="clear" w:fill="FFFFFF"/>
        <w:spacing w:lineRule="auto" w:line="24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India and Nepal share a 1,800</w:t>
      </w:r>
      <w:ins w:id="35" w:author="Vikram Venkat" w:date="2020-06-17T05:57:2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km (1,118</w:t>
      </w:r>
      <w:ins w:id="36" w:author="Vikram Venkat" w:date="2020-06-17T05:57:3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ins>
      <w:del w:id="37" w:author="Vikram Venkat" w:date="2020-06-17T05:57:3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mile) border. So, it is </w:t>
      </w:r>
      <w:ins w:id="38" w:author="Vikram Venkat" w:date="2020-06-17T05:57:4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an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obvious</w:t>
      </w:r>
      <w:ins w:id="39" w:author="Vikram Venkat" w:date="2020-06-17T05:57:4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assumption</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that there</w:t>
      </w:r>
      <w:ins w:id="40" w:author="Vikram Venkat" w:date="2020-06-17T05:57:5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may occur</w:t>
        </w:r>
      </w:ins>
      <w:del w:id="41" w:author="Vikram Venkat" w:date="2020-06-17T05:57:5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will s</w:delText>
        </w:r>
      </w:del>
      <w:del w:id="42" w:author="Vikram Venkat" w:date="2020-06-17T05:58:2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ome</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border issues between the two countries. Despite the </w:t>
      </w:r>
      <w:ins w:id="43" w:author="Vikram Venkat" w:date="2020-06-17T05:58:2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diplomatic relationship</w:t>
        </w:r>
      </w:ins>
      <w:del w:id="44" w:author="Vikram Venkat" w:date="2020-06-17T05:58:2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friendship</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between the two countries, the border dispute </w:t>
      </w:r>
      <w:ins w:id="45" w:author="Vikram Venkat" w:date="2020-06-17T05:59:3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is speculated</w:t>
        </w:r>
      </w:ins>
      <w:del w:id="46" w:author="Vikram Venkat" w:date="2020-06-17T05:59:3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seems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to have started a long</w:t>
      </w:r>
      <w:ins w:id="47" w:author="Vikram Venkat" w:date="2020-06-17T05:59:4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time</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ago. </w:t>
      </w:r>
      <w:del w:id="48" w:author="Vikram Venkat" w:date="2020-06-17T05:59:5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Even, there </w:delText>
        </w:r>
      </w:del>
      <w:del w:id="49" w:author="Vikram Venkat" w:date="2020-06-17T06:00:05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occurred</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ins w:id="50" w:author="Vikram Venkat" w:date="2020-06-17T06:00:1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A</w:t>
        </w:r>
      </w:ins>
      <w:del w:id="51" w:author="Vikram Venkat" w:date="2020-06-17T06:00:1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a</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major misunderstanding between India and Nepal</w:t>
      </w:r>
      <w:ins w:id="52" w:author="Vikram Venkat" w:date="2020-06-17T06:00:1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occurred</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when India’s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new map was released in November 2019</w:t>
      </w:r>
      <w:ins w:id="53" w:author="Vikram Venkat" w:date="2020-06-17T06:00:25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ins w:id="54" w:author="Vikram Venkat" w:date="2020-06-17T06:00:2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displaying</w:t>
        </w:r>
      </w:ins>
      <w:del w:id="55" w:author="Vikram Venkat" w:date="2020-06-17T06:00:2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showing</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Kalapani as part of the Indian state of Uttarakhand. </w:t>
      </w:r>
      <w:del w:id="56" w:author="Vikram Venkat" w:date="2020-06-17T06:00:3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Even the</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Nepal</w:t>
      </w:r>
      <w:ins w:id="57" w:author="Vikram Venkat" w:date="2020-06-17T06:00:4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’s</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citizens</w:t>
      </w:r>
      <w:ins w:id="58" w:author="Vikram Venkat" w:date="2020-06-17T06:00:4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in retaliation,</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protested in Kathmandu against the new map of India. However, the sudden </w:t>
      </w:r>
      <w:ins w:id="59" w:author="Vikram Venkat" w:date="2020-06-17T06:01:0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outbreak</w:t>
        </w:r>
      </w:ins>
      <w:del w:id="60" w:author="Vikram Venkat" w:date="2020-06-17T06:01:0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out broke</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of</w:t>
      </w:r>
      <w:ins w:id="61" w:author="Vikram Venkat" w:date="2020-06-17T06:01:0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the</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border dispute was triggered when a new 80 km-long road in the Himalayas, connecting to the border with China, </w:t>
      </w:r>
      <w:ins w:id="62" w:author="Vikram Venkat" w:date="2020-06-17T06:01:2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was inaugurated at the Lipulekh Pass.</w:t>
        </w:r>
      </w:ins>
      <w:del w:id="63" w:author="Vikram Venkat" w:date="2020-06-17T06:01:2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at the Lipulekh pass was inaugurated.</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p>
    <w:p>
      <w:pPr>
        <w:pStyle w:val="Normal1"/>
        <w:keepNext w:val="false"/>
        <w:keepLines w:val="false"/>
        <w:widowControl/>
        <w:pBdr/>
        <w:shd w:val="clear" w:fill="FFFFFF"/>
        <w:spacing w:lineRule="auto" w:line="24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widowControl/>
        <w:pBdr/>
        <w:shd w:val="clear" w:fill="FFFFFF"/>
        <w:spacing w:lineRule="auto" w:line="240" w:before="120" w:after="120"/>
        <w:ind w:left="0" w:right="0" w:hanging="0"/>
        <w:jc w:val="both"/>
        <w:rPr>
          <w:rFonts w:ascii="Times New Roman" w:hAnsi="Times New Roman" w:eastAsia="Times New Roman" w:cs="Times New Roman"/>
          <w:i w:val="false"/>
          <w:i w:val="false"/>
          <w:caps w:val="false"/>
          <w:smallCaps w:val="false"/>
          <w:strike w:val="false"/>
          <w:dstrike w:val="false"/>
          <w:color w:val="000000"/>
          <w:ins w:id="65" w:author="Vikram Venkat" w:date="2020-06-17T06:10:57Z"/>
          <w:position w:val="0"/>
          <w:sz w:val="22"/>
          <w:sz w:val="32"/>
          <w:szCs w:val="32"/>
          <w:u w:val="single"/>
          <w:vertAlign w:val="baseline"/>
        </w:rPr>
      </w:pPr>
      <w:r>
        <w:rPr>
          <w:rFonts w:eastAsia="Times New Roman" w:cs="Times New Roman" w:ascii="Times New Roman" w:hAnsi="Times New Roman"/>
          <w:i w:val="false"/>
          <w:caps w:val="false"/>
          <w:smallCaps w:val="false"/>
          <w:strike w:val="false"/>
          <w:dstrike w:val="false"/>
          <w:color w:val="000000"/>
          <w:position w:val="0"/>
          <w:sz w:val="32"/>
          <w:sz w:val="32"/>
          <w:szCs w:val="32"/>
          <w:u w:val="single"/>
          <w:shd w:fill="auto" w:val="clear"/>
          <w:vertAlign w:val="baseline"/>
          <w:rPrChange w:id="0" w:author="Vikram Venkat" w:date="2020-06-17T06:01:41Z"/>
        </w:rPr>
        <w:t>WHAT HAPPENED AFTER THE INAUGURATION OF NEW ROAD IN LIPULEKH PASS?</w:t>
      </w:r>
    </w:p>
    <w:p>
      <w:pPr>
        <w:pStyle w:val="Normal1"/>
        <w:keepNext w:val="false"/>
        <w:keepLines w:val="false"/>
        <w:widowControl/>
        <w:pBdr/>
        <w:shd w:val="clear" w:fill="FFFFFF"/>
        <w:spacing w:lineRule="auto" w:line="240" w:before="120" w:after="12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32"/>
          <w:sz w:val="32"/>
          <w:szCs w:val="32"/>
          <w:u w:val="single"/>
          <w:vertAlign w:val="baseline"/>
        </w:rPr>
      </w:pPr>
      <w:r>
        <w:rPr>
          <w:rFonts w:eastAsia="Times New Roman" w:cs="Times New Roman" w:ascii="Times New Roman" w:hAnsi="Times New Roman"/>
          <w:i w:val="false"/>
          <w:caps w:val="false"/>
          <w:smallCaps w:val="false"/>
          <w:strike w:val="false"/>
          <w:dstrike w:val="false"/>
          <w:color w:val="000000"/>
          <w:position w:val="0"/>
          <w:sz w:val="32"/>
          <w:sz w:val="32"/>
          <w:szCs w:val="32"/>
          <w:u w:val="single"/>
          <w:shd w:fill="auto" w:val="clear"/>
          <w:vertAlign w:val="baseline"/>
          <w:rPrChange w:id="0" w:author="Vikram Venkat" w:date="2020-06-17T06:01:41Z"/>
        </w:rPr>
        <w:rPrChange w:id="0" w:author="Vikram Venkat" w:date="2020-06-17T06:01:41Z"/>
      </w:r>
    </w:p>
    <w:p>
      <w:pPr>
        <w:pStyle w:val="Normal1"/>
        <w:keepNext w:val="false"/>
        <w:keepLines w:val="false"/>
        <w:widowControl/>
        <w:pBdr/>
        <w:shd w:val="clear" w:fill="FFFFFF"/>
        <w:spacing w:lineRule="auto" w:line="24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ins w:id="86" w:author="Vikram Venkat" w:date="2020-06-17T06:11:02Z"/>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On </w:t>
      </w:r>
      <w:ins w:id="67" w:author="Vikram Venkat" w:date="2020-06-17T06:02:03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May 8,</w:t>
        </w:r>
      </w:ins>
      <w:del w:id="68" w:author="Vikram Venkat" w:date="2020-06-17T06:02:03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8</w:delText>
        </w:r>
      </w:del>
      <w:del w:id="69" w:author="Vikram Venkat" w:date="2020-06-17T06:02:03Z">
        <w:r>
          <w:rPr>
            <w:rFonts w:eastAsia="Times New Roman" w:cs="Times New Roman" w:ascii="Times New Roman" w:hAnsi="Times New Roman"/>
            <w:b w:val="false"/>
            <w:i w:val="false"/>
            <w:caps w:val="false"/>
            <w:smallCaps w:val="false"/>
            <w:strike w:val="false"/>
            <w:dstrike w:val="false"/>
            <w:color w:val="000000"/>
            <w:sz w:val="32"/>
            <w:szCs w:val="32"/>
            <w:u w:val="none"/>
            <w:shd w:fill="auto" w:val="clear"/>
            <w:vertAlign w:val="superscript"/>
          </w:rPr>
          <w:delText>th</w:delText>
        </w:r>
      </w:del>
      <w:del w:id="70" w:author="Vikram Venkat" w:date="2020-06-17T06:02:03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May</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2020,  India’s defense minister Rajnath Singh </w:t>
      </w:r>
      <w:hyperlink r:id="rId6">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virtually</w:t>
        </w:r>
      </w:hyperlink>
      <w:ins w:id="71" w:author="Vikram Venkat" w:date="2020-06-17T06:02:2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 over a video conference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inaugurated a</w:t>
      </w:r>
      <w:ins w:id="72" w:author="Vikram Venkat" w:date="2020-06-17T06:03:33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n</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80 k</w:t>
      </w:r>
      <w:ins w:id="73" w:author="Vikram Venkat" w:date="2020-06-17T06:03:4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ilometre</w:t>
        </w:r>
      </w:ins>
      <w:del w:id="74" w:author="Vikram Venkat" w:date="2020-06-17T06:03:4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m</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-long road in the Himalayas, at the Lipulekh pass. The Nepal government immediately disagreed with India’s plan to lay the road</w:t>
      </w:r>
      <w:ins w:id="75" w:author="Vikram Venkat" w:date="2020-06-17T06:04:1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t>
        </w:r>
      </w:ins>
      <w:del w:id="76" w:author="Vikram Venkat" w:date="2020-06-17T06:04:1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They </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claim</w:t>
      </w:r>
      <w:ins w:id="77" w:author="Vikram Venkat" w:date="2020-06-17T06:04:1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ing</w:t>
        </w:r>
      </w:ins>
      <w:del w:id="78" w:author="Vikram Venkat" w:date="2020-06-17T06:04:1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ed</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that the new 80</w:t>
      </w:r>
      <w:ins w:id="79" w:author="Vikram Venkat" w:date="2020-06-17T06:04:0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t>
        </w:r>
      </w:ins>
      <w:del w:id="80" w:author="Vikram Venkat" w:date="2020-06-17T06:04:0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kilometre</w:t>
      </w:r>
      <w:del w:id="81" w:author="Vikram Venkat" w:date="2020-06-17T06:04:05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road </w:t>
      </w:r>
      <w:ins w:id="82" w:author="Vikram Venkat" w:date="2020-06-17T06:04:2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passes through</w:t>
        </w:r>
      </w:ins>
      <w:del w:id="83" w:author="Vikram Venkat" w:date="2020-06-17T06:04:2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toughs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their territor</w:t>
      </w:r>
      <w:ins w:id="84" w:author="Vikram Venkat" w:date="2020-06-17T06:04:3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y</w:t>
        </w:r>
      </w:ins>
      <w:del w:id="85" w:author="Vikram Venkat" w:date="2020-06-17T06:04:3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ies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p>
    <w:p>
      <w:pPr>
        <w:pStyle w:val="Normal1"/>
        <w:keepNext w:val="false"/>
        <w:keepLines w:val="false"/>
        <w:widowControl/>
        <w:pBdr/>
        <w:shd w:val="clear" w:fill="FFFFFF"/>
        <w:spacing w:lineRule="auto" w:line="24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Quite</w:t>
      </w: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soon after this issue, on 20 May 2020, the Nepal government launched its own map showing Kalapani present in eastern corner of Uttarakhand state of India as part</w:t>
      </w:r>
      <w:del w:id="87" w:author="Vikram Venkat" w:date="2020-06-17T06:04:5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of Nepal’s territory.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t>
      </w: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On 10 June 2020, the </w:t>
      </w:r>
      <w:hyperlink r:id="rId7">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Nepali parliament</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moved to approve a new map which included territory in India's Uttarakhand state. Nepal did this revision of its map mainly because of the inauguration of a new road at Lipulekh pass by the Indian government.</w:t>
      </w:r>
    </w:p>
    <w:p>
      <w:pPr>
        <w:pStyle w:val="Normal1"/>
        <w:keepNext w:val="false"/>
        <w:keepLines w:val="false"/>
        <w:widowControl/>
        <w:pBdr/>
        <w:shd w:val="clear" w:fill="FFFFFF"/>
        <w:spacing w:lineRule="auto" w:line="240" w:before="280" w:after="28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32"/>
          <w:szCs w:val="32"/>
          <w:u w:val="single"/>
          <w:vertAlign w:val="baseline"/>
        </w:rPr>
      </w:pPr>
      <w:r>
        <w:rPr>
          <w:rFonts w:eastAsia="Times New Roman" w:cs="Times New Roman" w:ascii="Times New Roman" w:hAnsi="Times New Roman"/>
          <w:i w:val="false"/>
          <w:caps w:val="false"/>
          <w:smallCaps w:val="false"/>
          <w:strike w:val="false"/>
          <w:dstrike w:val="false"/>
          <w:color w:val="000000"/>
          <w:position w:val="0"/>
          <w:sz w:val="32"/>
          <w:sz w:val="32"/>
          <w:szCs w:val="32"/>
          <w:u w:val="single"/>
          <w:shd w:fill="auto" w:val="clear"/>
          <w:vertAlign w:val="baseline"/>
          <w:rPrChange w:id="0" w:author="Vikram Venkat" w:date="2020-06-17T06:05:08Z"/>
        </w:rPr>
        <w:t>WHY WAS LIPULEKH PASS INAUGURATED?</w:t>
      </w:r>
    </w:p>
    <w:p>
      <w:pPr>
        <w:pStyle w:val="Normal1"/>
        <w:keepNext w:val="false"/>
        <w:keepLines w:val="false"/>
        <w:widowControl/>
        <w:pBdr/>
        <w:shd w:val="clear" w:fill="FFFFFF"/>
        <w:spacing w:lineRule="auto" w:line="240" w:before="280" w:after="28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Lipulekh, in the Uttarakhand state of India</w:t>
      </w:r>
      <w:ins w:id="89" w:author="Vikram Venkat" w:date="2020-06-17T06:05:17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is a </w:t>
      </w:r>
      <w:hyperlink r:id="rId8">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Himalayan</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w:t>
      </w:r>
      <w:hyperlink r:id="rId9">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pass</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on the border between India and the </w:t>
      </w:r>
      <w:hyperlink r:id="rId10">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Tibet</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region of China. This pass is located near Nepa</w:t>
      </w:r>
      <w:ins w:id="90" w:author="Vikram Venkat" w:date="2020-06-17T06:05:24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l,</w:t>
        </w:r>
      </w:ins>
      <w:del w:id="91" w:author="Vikram Venkat" w:date="2020-06-17T06:05:24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l and</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not in Nepal. Lipulekh pass was mainly </w:t>
      </w:r>
      <w:ins w:id="92" w:author="Vikram Venkat" w:date="2020-06-17T06:05:36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launched </w:t>
        </w:r>
      </w:ins>
      <w:del w:id="93" w:author="Vikram Venkat" w:date="2020-06-17T06:05:36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 xml:space="preserve">launghed </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for the wellness of pilgrims</w:t>
      </w:r>
      <w:ins w:id="94" w:author="Vikram Venkat" w:date="2020-06-17T06:05:49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as there is</w:t>
        </w:r>
      </w:ins>
      <w:del w:id="95" w:author="Vikram Venkat" w:date="2020-06-17T06:05:49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 T</w:delText>
        </w:r>
      </w:del>
      <w:del w:id="96" w:author="Vikram Venkat" w:date="2020-06-17T06:06:00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here</w:delText>
        </w:r>
      </w:del>
      <w:del w:id="97" w:author="Vikram Venkat" w:date="2020-06-17T06:07:02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 xml:space="preserve"> was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no </w:t>
      </w:r>
      <w:ins w:id="98" w:author="Vikram Venkat" w:date="2020-06-17T06:07:10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other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proper </w:t>
      </w:r>
      <w:ins w:id="99" w:author="Vikram Venkat" w:date="2020-06-17T06:07:16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means of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road transport</w:t>
      </w:r>
      <w:ins w:id="100" w:author="Vikram Venkat" w:date="2020-06-17T06:06:52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present</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for the pilgrims to reach Kailash. So, the Indian government has inaugurated</w:t>
      </w:r>
      <w:ins w:id="101" w:author="Vikram Venkat" w:date="2020-06-17T06:07:26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an </w:t>
        </w:r>
      </w:ins>
      <w:del w:id="102" w:author="Vikram Venkat" w:date="2020-06-17T06:07:26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 xml:space="preserve"> </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80 kilometer</w:t>
      </w:r>
      <w:del w:id="103" w:author="Vikram Venkat" w:date="2020-06-17T06:07:35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long road in the Lipulekh</w:t>
      </w:r>
      <w:del w:id="104" w:author="Vikram Venkat" w:date="2020-06-17T06:07:39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pass for the benefit of pilgrims.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The new road is now the quickest link between Delhi and the Tibetan plateau in China. Hence</w:t>
      </w:r>
      <w:ins w:id="105" w:author="Vikram Venkat" w:date="2020-06-17T06:07:47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the road serves pilgrims to reach </w:t>
      </w:r>
      <w:hyperlink r:id="rId11">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Kailas</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and </w:t>
      </w:r>
      <w:hyperlink r:id="rId12">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Manasarovar</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with ease</w:t>
      </w:r>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w:t>
      </w:r>
    </w:p>
    <w:p>
      <w:pPr>
        <w:pStyle w:val="Normal1"/>
        <w:keepNext w:val="false"/>
        <w:keepLines w:val="false"/>
        <w:widowControl/>
        <w:pBdr/>
        <w:shd w:val="clear" w:fill="FFFFFF"/>
        <w:spacing w:lineRule="auto" w:line="240" w:before="280" w:after="28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32"/>
          <w:szCs w:val="32"/>
          <w:highlight w:val="white"/>
          <w:u w:val="single"/>
          <w:vertAlign w:val="baseline"/>
        </w:rPr>
      </w:pPr>
      <w:r>
        <w:rPr>
          <w:rFonts w:eastAsia="Times New Roman" w:cs="Times New Roman" w:ascii="Times New Roman" w:hAnsi="Times New Roman"/>
          <w:i w:val="false"/>
          <w:caps w:val="false"/>
          <w:smallCaps w:val="false"/>
          <w:strike w:val="false"/>
          <w:dstrike w:val="false"/>
          <w:color w:val="000000"/>
          <w:position w:val="0"/>
          <w:sz w:val="32"/>
          <w:sz w:val="32"/>
          <w:szCs w:val="32"/>
          <w:highlight w:val="white"/>
          <w:u w:val="single"/>
          <w:vertAlign w:val="baseline"/>
          <w:rPrChange w:id="0" w:author="Vikram Venkat" w:date="2020-06-17T06:07:57Z"/>
        </w:rPr>
        <w:t xml:space="preserve">HOW </w:t>
      </w:r>
      <w:ins w:id="107" w:author="Vikram Venkat" w:date="2020-06-17T06:11:09Z">
        <w:r>
          <w:rPr>
            <w:rFonts w:eastAsia="Times New Roman" w:cs="Times New Roman" w:ascii="Times New Roman" w:hAnsi="Times New Roman"/>
            <w:i w:val="false"/>
            <w:caps w:val="false"/>
            <w:smallCaps w:val="false"/>
            <w:strike w:val="false"/>
            <w:dstrike w:val="false"/>
            <w:color w:val="000000"/>
            <w:position w:val="0"/>
            <w:sz w:val="32"/>
            <w:sz w:val="32"/>
            <w:szCs w:val="32"/>
            <w:highlight w:val="white"/>
            <w:u w:val="single"/>
            <w:vertAlign w:val="baseline"/>
          </w:rPr>
          <w:t xml:space="preserve">DOES THE </w:t>
        </w:r>
      </w:ins>
      <w:r>
        <w:rPr>
          <w:rFonts w:eastAsia="Times New Roman" w:cs="Times New Roman" w:ascii="Times New Roman" w:hAnsi="Times New Roman"/>
          <w:i w:val="false"/>
          <w:caps w:val="false"/>
          <w:smallCaps w:val="false"/>
          <w:strike w:val="false"/>
          <w:dstrike w:val="false"/>
          <w:color w:val="000000"/>
          <w:position w:val="0"/>
          <w:sz w:val="32"/>
          <w:sz w:val="32"/>
          <w:szCs w:val="32"/>
          <w:highlight w:val="white"/>
          <w:u w:val="single"/>
          <w:vertAlign w:val="baseline"/>
          <w:rPrChange w:id="0" w:author="Vikram Venkat" w:date="2020-06-17T06:07:57Z"/>
        </w:rPr>
        <w:t>KALI RIVER SEPARATE</w:t>
      </w:r>
      <w:del w:id="109" w:author="Vikram Venkat" w:date="2020-06-17T06:11:15Z">
        <w:r>
          <w:rPr>
            <w:rFonts w:eastAsia="Times New Roman" w:cs="Times New Roman" w:ascii="Times New Roman" w:hAnsi="Times New Roman"/>
            <w:i w:val="false"/>
            <w:caps w:val="false"/>
            <w:smallCaps w:val="false"/>
            <w:strike w:val="false"/>
            <w:dstrike w:val="false"/>
            <w:color w:val="000000"/>
            <w:position w:val="0"/>
            <w:sz w:val="32"/>
            <w:sz w:val="32"/>
            <w:szCs w:val="32"/>
            <w:highlight w:val="white"/>
            <w:u w:val="single"/>
            <w:vertAlign w:val="baseline"/>
          </w:rPr>
          <w:delText>S</w:delText>
        </w:r>
      </w:del>
      <w:r>
        <w:rPr>
          <w:rFonts w:eastAsia="Times New Roman" w:cs="Times New Roman" w:ascii="Times New Roman" w:hAnsi="Times New Roman"/>
          <w:i w:val="false"/>
          <w:caps w:val="false"/>
          <w:smallCaps w:val="false"/>
          <w:strike w:val="false"/>
          <w:dstrike w:val="false"/>
          <w:color w:val="000000"/>
          <w:position w:val="0"/>
          <w:sz w:val="32"/>
          <w:sz w:val="32"/>
          <w:szCs w:val="32"/>
          <w:highlight w:val="white"/>
          <w:u w:val="single"/>
          <w:vertAlign w:val="baseline"/>
          <w:rPrChange w:id="0" w:author="Vikram Venkat" w:date="2020-06-17T06:07:57Z"/>
        </w:rPr>
        <w:t xml:space="preserve"> INDIA AND NEPAL?</w:t>
      </w:r>
    </w:p>
    <w:p>
      <w:pPr>
        <w:pStyle w:val="Normal1"/>
        <w:keepNext w:val="false"/>
        <w:keepLines w:val="false"/>
        <w:widowControl/>
        <w:pBdr/>
        <w:shd w:val="clear" w:fill="FFFFFF"/>
        <w:spacing w:lineRule="auto" w:line="240" w:before="0" w:after="160"/>
        <w:ind w:left="0" w:right="0" w:hanging="0"/>
        <w:jc w:val="both"/>
        <w:rPr>
          <w:rFonts w:ascii="Calibri" w:hAnsi="Calibri" w:eastAsia="Calibri" w:cs="Calibri"/>
          <w:b w:val="false"/>
          <w:b w:val="false"/>
          <w:i w:val="false"/>
          <w:i w:val="false"/>
          <w:caps w:val="false"/>
          <w:smallCaps w:val="false"/>
          <w:strike w:val="false"/>
          <w:dstrike w:val="false"/>
          <w:color w:val="000000"/>
          <w:ins w:id="116" w:author="Vikram Venkat" w:date="2020-06-17T06:10:25Z"/>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The Kali river originates at Kalapani in the Pithoragarh district in the Uttar</w:t>
      </w:r>
      <w:ins w:id="111" w:author="Vikram Venkat" w:date="2020-06-17T06:08:45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a</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khand state of India. The river flows in few other places in </w:t>
      </w:r>
      <w:ins w:id="112" w:author="Vikram Venkat" w:date="2020-06-17T06:08:53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the countries of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India and Nepal.</w:t>
      </w: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 xml:space="preserve"> </w:t>
      </w:r>
      <w:ins w:id="113" w:author="Vikram Venkat" w:date="2020-06-17T06:09:00Z">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It</w:t>
        </w:r>
      </w:ins>
      <w:del w:id="114" w:author="Vikram Venkat" w:date="2020-06-17T06:09:0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The Kali river</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forms the boundary between India and </w:t>
      </w:r>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Nepal in the Kalapani region </w:t>
      </w:r>
      <w:del w:id="115" w:author="Vikram Venkat" w:date="2020-06-17T06:10:17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of Uttarakhand</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widowControl/>
        <w:pBdr/>
        <w:shd w:val="clear" w:fill="FFFFFF"/>
        <w:spacing w:lineRule="auto" w:line="24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ins w:id="125" w:author="Vikram Venkat" w:date="2020-06-17T06:11:50Z"/>
          <w:position w:val="0"/>
          <w:sz w:val="22"/>
          <w:sz w:val="32"/>
          <w:szCs w:val="32"/>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The Kali river borders the Nepalese district of </w:t>
      </w:r>
      <w:hyperlink r:id="rId13">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Darchula</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in the </w:t>
      </w:r>
      <w:hyperlink r:id="rId14">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Sudurpashchim Pradesh</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province</w:t>
      </w:r>
      <w:ins w:id="117" w:author="Vikram Venkat" w:date="2020-06-17T06:11:29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and the Indian district of </w:t>
      </w:r>
      <w:hyperlink r:id="rId15">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Pithoragarh</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in </w:t>
      </w:r>
      <w:hyperlink r:id="rId16">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Uttarakhand</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state. </w:t>
      </w: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The Sugauli Treaty signed between Nepal and British India on 4 March 1816</w:t>
      </w:r>
      <w:r>
        <w:rPr>
          <w:rFonts w:eastAsia="Times New Roman" w:cs="Times New Roman" w:ascii="Times New Roman" w:hAnsi="Times New Roman"/>
          <w:b w:val="false"/>
          <w:i w:val="false"/>
          <w:caps w:val="false"/>
          <w:smallCaps w:val="false"/>
          <w:strike w:val="false"/>
          <w:dstrike w:val="false"/>
          <w:color w:val="000000"/>
          <w:sz w:val="32"/>
          <w:szCs w:val="32"/>
          <w:u w:val="none"/>
          <w:shd w:fill="auto" w:val="clear"/>
          <w:vertAlign w:val="superscript"/>
        </w:rPr>
        <w:t xml:space="preserve"> </w:t>
      </w: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spotted the Kali River as Nepal's western boundary with India.</w:t>
      </w:r>
      <w:r>
        <w:rPr>
          <w:rFonts w:eastAsia="Arial" w:cs="Arial" w:ascii="Arial" w:hAnsi="Arial"/>
          <w:b w:val="false"/>
          <w:i w:val="false"/>
          <w:caps w:val="false"/>
          <w:smallCaps w:val="false"/>
          <w:strike w:val="false"/>
          <w:dstrike w:val="false"/>
          <w:color w:val="202122"/>
          <w:position w:val="0"/>
          <w:sz w:val="32"/>
          <w:sz w:val="32"/>
          <w:szCs w:val="32"/>
          <w:u w:val="none"/>
          <w:shd w:fill="auto" w:val="clear"/>
          <w:vertAlign w:val="baseline"/>
        </w:rPr>
        <w:t xml:space="preserve"> </w:t>
      </w:r>
      <w:ins w:id="118" w:author="Vikram Venkat" w:date="2020-06-17T06:12:01Z">
        <w:r>
          <w:rPr>
            <w:rFonts w:eastAsia="Arial" w:cs="Arial" w:ascii="Arial" w:hAnsi="Arial"/>
            <w:b w:val="false"/>
            <w:i w:val="false"/>
            <w:caps w:val="false"/>
            <w:smallCaps w:val="false"/>
            <w:strike w:val="false"/>
            <w:dstrike w:val="false"/>
            <w:color w:val="202122"/>
            <w:position w:val="0"/>
            <w:sz w:val="32"/>
            <w:sz w:val="32"/>
            <w:szCs w:val="32"/>
            <w:u w:val="none"/>
            <w:shd w:fill="auto" w:val="clear"/>
            <w:vertAlign w:val="baseline"/>
          </w:rPr>
          <w:t xml:space="preserve">The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Nepal</w:t>
      </w:r>
      <w:ins w:id="119" w:author="Vikram Venkat" w:date="2020-06-17T06:12:04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i</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government affirms that the river to the west of  Kalapani is the main </w:t>
      </w:r>
      <w:hyperlink r:id="rId17">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Kali river</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hence the area should belong to Nepal. But India claims that the river to the west of Kalapani is not the main Kali river</w:t>
      </w:r>
      <w:del w:id="120" w:author="Vikram Venkat" w:date="2020-06-17T06:12:18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and</w:t>
      </w:r>
      <w:del w:id="121" w:author="Vikram Venkat" w:date="2020-06-17T06:12:14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w:delText>
        </w:r>
      </w:del>
      <w:ins w:id="122" w:author="Vikram Venkat" w:date="2020-06-17T06:12:14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therefore</w:t>
      </w:r>
      <w:ins w:id="123" w:author="Vikram Venkat" w:date="2020-06-17T06:12:27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w:t>
        </w:r>
      </w:ins>
      <w:del w:id="124" w:author="Vikram Venkat" w:date="2020-06-17T06:12:27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 xml:space="preserve"> </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the border there should be based on the ridge lines of the mountains Om Parvat and not based on the flowing river. </w:t>
      </w:r>
    </w:p>
    <w:p>
      <w:pPr>
        <w:pStyle w:val="Normal1"/>
        <w:keepNext w:val="false"/>
        <w:keepLines w:val="false"/>
        <w:widowControl/>
        <w:pBdr/>
        <w:shd w:val="clear" w:fill="FFFFFF"/>
        <w:spacing w:lineRule="auto" w:line="24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The Kali River flows through an area that covers a disputed area of about 400 km² around the source of the river although the correct size of the disputed area may vary from source to source. From 1962 onward</w:t>
      </w:r>
      <w:ins w:id="126" w:author="Vikram Venkat" w:date="2020-06-17T06:12:42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s</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the Indian government forwarded their  disagreement that</w:t>
      </w:r>
      <w:ins w:id="127" w:author="Vikram Venkat" w:date="2020-06-17T06:12:52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the</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border should be based on the ridge lines of the mountain </w:t>
      </w:r>
      <w:ins w:id="128" w:author="Vikram Venkat" w:date="2020-06-17T06:12:59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of </w:t>
        </w:r>
      </w:ins>
      <w:hyperlink r:id="rId18">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Om Parvat</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w:t>
      </w:r>
      <w:r>
        <w:rPr>
          <w:rFonts w:eastAsia="Arial" w:cs="Arial" w:ascii="Arial" w:hAnsi="Arial"/>
          <w:b w:val="false"/>
          <w:i w:val="false"/>
          <w:caps w:val="false"/>
          <w:smallCaps w:val="false"/>
          <w:strike w:val="false"/>
          <w:dstrike w:val="false"/>
          <w:color w:val="202122"/>
          <w:position w:val="0"/>
          <w:sz w:val="32"/>
          <w:sz w:val="32"/>
          <w:szCs w:val="3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The dispute also aggravated in 1997 as the Nepal government considered a treaty on hydroelectric development in the Kali river. India and Nepal argued on which stream of the river constitutes</w:t>
      </w:r>
      <w:del w:id="129" w:author="Vikram Venkat" w:date="2020-06-17T06:13:0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to</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their country</w:t>
      </w:r>
      <w:ins w:id="130" w:author="Vikram Venkat" w:date="2020-06-17T06:13:1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in order to</w:t>
        </w:r>
      </w:ins>
      <w:del w:id="131" w:author="Vikram Venkat" w:date="2020-06-17T06:13:1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to</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establish</w:t>
      </w:r>
      <w:del w:id="132" w:author="Vikram Venkat" w:date="2020-06-17T06:13:2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the</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hydroelectric development.</w:t>
      </w: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This argument in locating the source of the river Kali led to boundary disputes between India and Nepal. Both India and Nepal produced maps supporting their own claims. </w:t>
      </w:r>
    </w:p>
    <w:p>
      <w:pPr>
        <w:pStyle w:val="Normal1"/>
        <w:keepNext w:val="false"/>
        <w:keepLines w:val="false"/>
        <w:widowControl/>
        <w:pBdr/>
        <w:shd w:val="clear" w:fill="FFFFFF"/>
        <w:spacing w:lineRule="auto" w:line="240" w:before="280" w:after="28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32"/>
          <w:szCs w:val="32"/>
          <w:highlight w:val="white"/>
          <w:u w:val="single"/>
          <w:vertAlign w:val="baseline"/>
        </w:rPr>
      </w:pPr>
      <w:r>
        <w:rPr>
          <w:rFonts w:eastAsia="Times New Roman" w:cs="Times New Roman" w:ascii="Times New Roman" w:hAnsi="Times New Roman"/>
          <w:i w:val="false"/>
          <w:caps w:val="false"/>
          <w:smallCaps w:val="false"/>
          <w:strike w:val="false"/>
          <w:dstrike w:val="false"/>
          <w:color w:val="000000"/>
          <w:position w:val="0"/>
          <w:sz w:val="32"/>
          <w:sz w:val="32"/>
          <w:szCs w:val="32"/>
          <w:highlight w:val="white"/>
          <w:u w:val="single"/>
          <w:vertAlign w:val="baseline"/>
          <w:rPrChange w:id="0" w:author="Vikram Venkat" w:date="2020-06-17T06:13:42Z"/>
        </w:rPr>
        <w:t>AREAS IN THE INDIA – NEPAL BORDER DISPUTE</w:t>
      </w:r>
    </w:p>
    <w:p>
      <w:pPr>
        <w:pStyle w:val="Normal1"/>
        <w:jc w:val="both"/>
        <w:rPr>
          <w:rFonts w:ascii="Times New Roman" w:hAnsi="Times New Roman" w:eastAsia="Times New Roman" w:cs="Times New Roman"/>
          <w:color w:val="000000"/>
          <w:sz w:val="32"/>
          <w:szCs w:val="32"/>
          <w:u w:val="none"/>
        </w:rPr>
      </w:pPr>
      <w:r>
        <w:fldChar w:fldCharType="begin"/>
      </w:r>
      <w:r>
        <w:rPr>
          <w:sz w:val="32"/>
          <w:u w:val="none"/>
          <w:szCs w:val="32"/>
          <w:rFonts w:eastAsia="Times New Roman" w:cs="Times New Roman" w:ascii="Times New Roman" w:hAnsi="Times New Roman"/>
          <w:color w:val="000000"/>
        </w:rPr>
        <w:instrText> HYPERLINK "https://en.wikipedia.org/wiki/Territorial_disputes_of_India_and_Nepal" \l "Limpiyadhura,_Lipulekh_and_Kalapani"</w:instrText>
      </w:r>
      <w:r>
        <w:rPr>
          <w:sz w:val="32"/>
          <w:u w:val="none"/>
          <w:szCs w:val="32"/>
          <w:rFonts w:eastAsia="Times New Roman" w:cs="Times New Roman" w:ascii="Times New Roman" w:hAnsi="Times New Roman"/>
          <w:color w:val="000000"/>
        </w:rPr>
        <w:fldChar w:fldCharType="separate"/>
      </w:r>
      <w:r>
        <w:rPr>
          <w:rFonts w:eastAsia="Times New Roman" w:cs="Times New Roman" w:ascii="Times New Roman" w:hAnsi="Times New Roman"/>
          <w:color w:val="000000"/>
          <w:sz w:val="32"/>
          <w:szCs w:val="32"/>
          <w:u w:val="none"/>
        </w:rPr>
        <w:t>Lipulekh</w:t>
      </w:r>
      <w:r>
        <w:rPr>
          <w:sz w:val="32"/>
          <w:u w:val="none"/>
          <w:szCs w:val="32"/>
          <w:rFonts w:eastAsia="Times New Roman" w:cs="Times New Roman" w:ascii="Times New Roman" w:hAnsi="Times New Roman"/>
          <w:color w:val="000000"/>
        </w:rPr>
        <w:fldChar w:fldCharType="end"/>
      </w:r>
      <w:ins w:id="134" w:author="Vikram Venkat" w:date="2020-06-17T06:13:50Z">
        <w:r>
          <w:fldChar w:fldCharType="begin"/>
        </w:r>
        <w:r>
          <w:rPr>
            <w:sz w:val="32"/>
            <w:u w:val="none"/>
            <w:szCs w:val="32"/>
            <w:rFonts w:eastAsia="Times New Roman" w:cs="Times New Roman" w:ascii="Times New Roman" w:hAnsi="Times New Roman"/>
            <w:color w:val="000000"/>
          </w:rPr>
          <w:instrText> HYPERLINK "https://en.wikipedia.org/wiki/Territorial_disputes_of_India_and_Nepal" \l "Limpiyadhura,_Lipulekh_and_Kalapani"</w:instrText>
        </w:r>
      </w:ins>
      <w:r>
        <w:rPr>
          <w:sz w:val="32"/>
          <w:u w:val="none"/>
          <w:szCs w:val="32"/>
          <w:rFonts w:eastAsia="Times New Roman" w:cs="Times New Roman" w:ascii="Times New Roman" w:hAnsi="Times New Roman"/>
          <w:color w:val="000000"/>
        </w:rPr>
        <w:fldChar w:fldCharType="separate"/>
      </w:r>
      <w:ins w:id="135" w:author="Vikram Venkat" w:date="2020-06-17T06:13:50Z">
        <w:r>
          <w:rPr>
            <w:rFonts w:eastAsia="Times New Roman" w:cs="Times New Roman" w:ascii="Times New Roman" w:hAnsi="Times New Roman"/>
            <w:color w:val="000000"/>
            <w:sz w:val="32"/>
            <w:szCs w:val="32"/>
            <w:u w:val="none"/>
          </w:rPr>
          <w:t xml:space="preserve"> and</w:t>
        </w:r>
      </w:ins>
      <w:r>
        <w:rPr>
          <w:sz w:val="32"/>
          <w:u w:val="none"/>
          <w:szCs w:val="32"/>
          <w:rFonts w:eastAsia="Times New Roman" w:cs="Times New Roman" w:ascii="Times New Roman" w:hAnsi="Times New Roman"/>
          <w:color w:val="000000"/>
        </w:rPr>
        <w:fldChar w:fldCharType="end"/>
      </w:r>
      <w:del w:id="136" w:author="Vikram Venkat" w:date="2020-06-17T06:13:50Z">
        <w:r>
          <w:fldChar w:fldCharType="begin"/>
        </w:r>
        <w:r>
          <w:rPr>
            <w:sz w:val="32"/>
            <w:u w:val="none"/>
            <w:szCs w:val="32"/>
            <w:rFonts w:eastAsia="Times New Roman" w:cs="Times New Roman" w:ascii="Times New Roman" w:hAnsi="Times New Roman"/>
            <w:color w:val="000000"/>
          </w:rPr>
          <w:delInstrText> HYPERLINK "https://en.wikipedia.org/wiki/Territorial_disputes_of_India_and_Nepal" \l "Limpiyadhura,_Lipulekh_and_Kalapani"</w:delInstrText>
        </w:r>
      </w:del>
      <w:r>
        <w:rPr>
          <w:sz w:val="32"/>
          <w:u w:val="none"/>
          <w:szCs w:val="32"/>
          <w:rFonts w:eastAsia="Times New Roman" w:cs="Times New Roman" w:ascii="Times New Roman" w:hAnsi="Times New Roman"/>
          <w:color w:val="000000"/>
        </w:rPr>
        <w:fldChar w:fldCharType="separate"/>
      </w:r>
      <w:del w:id="137" w:author="Vikram Venkat" w:date="2020-06-17T06:13:50Z">
        <w:r>
          <w:rPr>
            <w:rFonts w:eastAsia="Times New Roman" w:cs="Times New Roman" w:ascii="Times New Roman" w:hAnsi="Times New Roman"/>
            <w:color w:val="000000"/>
            <w:sz w:val="32"/>
            <w:szCs w:val="32"/>
            <w:u w:val="none"/>
          </w:rPr>
          <w:delText>,</w:delText>
        </w:r>
      </w:del>
      <w:r>
        <w:rPr>
          <w:sz w:val="32"/>
          <w:u w:val="none"/>
          <w:szCs w:val="32"/>
          <w:rFonts w:eastAsia="Times New Roman" w:cs="Times New Roman" w:ascii="Times New Roman" w:hAnsi="Times New Roman"/>
          <w:color w:val="000000"/>
        </w:rPr>
        <w:fldChar w:fldCharType="end"/>
      </w:r>
      <w:r>
        <w:fldChar w:fldCharType="begin"/>
      </w:r>
      <w:r>
        <w:rPr>
          <w:sz w:val="32"/>
          <w:u w:val="none"/>
          <w:szCs w:val="32"/>
          <w:rFonts w:eastAsia="Times New Roman" w:cs="Times New Roman" w:ascii="Times New Roman" w:hAnsi="Times New Roman"/>
          <w:color w:val="000000"/>
        </w:rPr>
        <w:instrText> HYPERLINK "https://en.wikipedia.org/wiki/Territorial_disputes_of_India_and_Nepal" \l "Limpiyadhura,_Lipulekh_and_Kalapani"</w:instrText>
      </w:r>
      <w:r>
        <w:rPr>
          <w:sz w:val="32"/>
          <w:u w:val="none"/>
          <w:szCs w:val="32"/>
          <w:rFonts w:eastAsia="Times New Roman" w:cs="Times New Roman" w:ascii="Times New Roman" w:hAnsi="Times New Roman"/>
          <w:color w:val="000000"/>
        </w:rPr>
        <w:fldChar w:fldCharType="separate"/>
      </w:r>
      <w:r>
        <w:rPr>
          <w:rFonts w:eastAsia="Times New Roman" w:cs="Times New Roman" w:ascii="Times New Roman" w:hAnsi="Times New Roman"/>
          <w:color w:val="000000"/>
          <w:sz w:val="32"/>
          <w:szCs w:val="32"/>
          <w:u w:val="none"/>
        </w:rPr>
        <w:t xml:space="preserve"> Kalapani</w:t>
      </w:r>
      <w:r>
        <w:rPr>
          <w:sz w:val="32"/>
          <w:u w:val="none"/>
          <w:szCs w:val="32"/>
          <w:rFonts w:eastAsia="Times New Roman" w:cs="Times New Roman" w:ascii="Times New Roman" w:hAnsi="Times New Roman"/>
          <w:color w:val="000000"/>
        </w:rPr>
        <w:fldChar w:fldCharType="end"/>
      </w:r>
      <w:r>
        <w:rPr>
          <w:rFonts w:eastAsia="Times New Roman" w:cs="Times New Roman" w:ascii="Times New Roman" w:hAnsi="Times New Roman"/>
          <w:color w:val="000000"/>
          <w:sz w:val="32"/>
          <w:szCs w:val="32"/>
          <w:u w:val="none"/>
        </w:rPr>
        <w:t xml:space="preserve"> are </w:t>
      </w:r>
      <w:del w:id="138" w:author="Vikram Venkat" w:date="2020-06-17T06:13:57Z">
        <w:r>
          <w:rPr>
            <w:rFonts w:eastAsia="Times New Roman" w:cs="Times New Roman" w:ascii="Times New Roman" w:hAnsi="Times New Roman"/>
            <w:color w:val="000000"/>
            <w:sz w:val="32"/>
            <w:szCs w:val="32"/>
            <w:u w:val="none"/>
          </w:rPr>
          <w:delText>the</w:delText>
        </w:r>
      </w:del>
      <w:r>
        <w:rPr>
          <w:rFonts w:eastAsia="Times New Roman" w:cs="Times New Roman" w:ascii="Times New Roman" w:hAnsi="Times New Roman"/>
          <w:color w:val="000000"/>
          <w:sz w:val="32"/>
          <w:szCs w:val="32"/>
          <w:u w:val="none"/>
        </w:rPr>
        <w:t xml:space="preserve"> major regions in India, and </w:t>
      </w:r>
      <w:ins w:id="139" w:author="Vikram Venkat" w:date="2020-06-17T06:14:02Z">
        <w:r>
          <w:rPr>
            <w:rFonts w:eastAsia="Times New Roman" w:cs="Times New Roman" w:ascii="Times New Roman" w:hAnsi="Times New Roman"/>
            <w:color w:val="000000"/>
            <w:sz w:val="32"/>
            <w:szCs w:val="32"/>
            <w:u w:val="none"/>
          </w:rPr>
          <w:t xml:space="preserve">the </w:t>
        </w:r>
      </w:ins>
      <w:r>
        <w:rPr>
          <w:rFonts w:eastAsia="Times New Roman" w:cs="Times New Roman" w:ascii="Times New Roman" w:hAnsi="Times New Roman"/>
          <w:color w:val="000000"/>
          <w:sz w:val="32"/>
          <w:szCs w:val="32"/>
          <w:u w:val="none"/>
        </w:rPr>
        <w:t xml:space="preserve">Susta region in Nepal </w:t>
      </w:r>
      <w:ins w:id="140" w:author="Vikram Venkat" w:date="2020-06-17T06:14:06Z">
        <w:r>
          <w:rPr>
            <w:rFonts w:eastAsia="Times New Roman" w:cs="Times New Roman" w:ascii="Times New Roman" w:hAnsi="Times New Roman"/>
            <w:color w:val="000000"/>
            <w:sz w:val="32"/>
            <w:szCs w:val="32"/>
            <w:u w:val="none"/>
          </w:rPr>
          <w:t>is</w:t>
        </w:r>
      </w:ins>
      <w:del w:id="141" w:author="Vikram Venkat" w:date="2020-06-17T06:14:06Z">
        <w:r>
          <w:rPr>
            <w:rFonts w:eastAsia="Times New Roman" w:cs="Times New Roman" w:ascii="Times New Roman" w:hAnsi="Times New Roman"/>
            <w:color w:val="000000"/>
            <w:sz w:val="32"/>
            <w:szCs w:val="32"/>
            <w:u w:val="none"/>
          </w:rPr>
          <w:delText>are</w:delText>
        </w:r>
      </w:del>
      <w:r>
        <w:rPr>
          <w:rFonts w:eastAsia="Times New Roman" w:cs="Times New Roman" w:ascii="Times New Roman" w:hAnsi="Times New Roman"/>
          <w:color w:val="000000"/>
          <w:sz w:val="32"/>
          <w:szCs w:val="32"/>
          <w:u w:val="none"/>
        </w:rPr>
        <w:t xml:space="preserve"> covered in the border dispute between India and Nepal. </w:t>
      </w:r>
    </w:p>
    <w:p>
      <w:pPr>
        <w:pStyle w:val="Normal1"/>
        <w:jc w:val="both"/>
        <w:rPr>
          <w:rFonts w:ascii="Times New Roman" w:hAnsi="Times New Roman" w:eastAsia="Times New Roman" w:cs="Times New Roman"/>
          <w:color w:val="000000"/>
          <w:sz w:val="32"/>
          <w:szCs w:val="32"/>
          <w:highlight w:val="white"/>
        </w:rPr>
      </w:pPr>
      <w:r>
        <w:rPr>
          <w:rFonts w:eastAsia="Times New Roman" w:cs="Times New Roman" w:ascii="Times New Roman" w:hAnsi="Times New Roman"/>
          <w:color w:val="000000"/>
          <w:sz w:val="32"/>
          <w:szCs w:val="32"/>
        </w:rPr>
        <w:t xml:space="preserve">The </w:t>
      </w:r>
      <w:ins w:id="142" w:author="Vikram Venkat" w:date="2020-06-17T06:14:13Z">
        <w:r>
          <w:rPr>
            <w:rFonts w:eastAsia="Times New Roman" w:cs="Times New Roman" w:ascii="Times New Roman" w:hAnsi="Times New Roman"/>
            <w:color w:val="000000"/>
            <w:sz w:val="32"/>
            <w:szCs w:val="32"/>
          </w:rPr>
          <w:t>t</w:t>
        </w:r>
      </w:ins>
      <w:del w:id="143" w:author="Vikram Venkat" w:date="2020-06-17T06:14:13Z">
        <w:r>
          <w:rPr>
            <w:rFonts w:eastAsia="Times New Roman" w:cs="Times New Roman" w:ascii="Times New Roman" w:hAnsi="Times New Roman"/>
            <w:color w:val="000000"/>
            <w:sz w:val="32"/>
            <w:szCs w:val="32"/>
          </w:rPr>
          <w:delText>T</w:delText>
        </w:r>
      </w:del>
      <w:r>
        <w:rPr>
          <w:rFonts w:eastAsia="Times New Roman" w:cs="Times New Roman" w:ascii="Times New Roman" w:hAnsi="Times New Roman"/>
          <w:color w:val="000000"/>
          <w:sz w:val="32"/>
          <w:szCs w:val="32"/>
        </w:rPr>
        <w:t>erritorial dispute</w:t>
      </w:r>
      <w:del w:id="144" w:author="Vikram Venkat" w:date="2020-06-17T06:14:16Z">
        <w:r>
          <w:rPr>
            <w:rFonts w:eastAsia="Times New Roman" w:cs="Times New Roman" w:ascii="Times New Roman" w:hAnsi="Times New Roman"/>
            <w:color w:val="000000"/>
            <w:sz w:val="32"/>
            <w:szCs w:val="32"/>
          </w:rPr>
          <w:delText>s</w:delText>
        </w:r>
      </w:del>
      <w:r>
        <w:rPr>
          <w:rFonts w:eastAsia="Times New Roman" w:cs="Times New Roman" w:ascii="Times New Roman" w:hAnsi="Times New Roman"/>
          <w:color w:val="000000"/>
          <w:sz w:val="32"/>
          <w:szCs w:val="32"/>
        </w:rPr>
        <w:t xml:space="preserve"> </w:t>
      </w:r>
      <w:ins w:id="145" w:author="Vikram Venkat" w:date="2020-06-17T06:14:21Z">
        <w:r>
          <w:rPr>
            <w:rFonts w:eastAsia="Times New Roman" w:cs="Times New Roman" w:ascii="Times New Roman" w:hAnsi="Times New Roman"/>
            <w:color w:val="000000"/>
            <w:sz w:val="32"/>
            <w:szCs w:val="32"/>
          </w:rPr>
          <w:t>between</w:t>
        </w:r>
      </w:ins>
      <w:del w:id="146" w:author="Vikram Venkat" w:date="2020-06-17T06:14:21Z">
        <w:r>
          <w:rPr>
            <w:rFonts w:eastAsia="Times New Roman" w:cs="Times New Roman" w:ascii="Times New Roman" w:hAnsi="Times New Roman"/>
            <w:color w:val="000000"/>
            <w:sz w:val="32"/>
            <w:szCs w:val="32"/>
          </w:rPr>
          <w:delText>of</w:delText>
        </w:r>
      </w:del>
      <w:r>
        <w:rPr>
          <w:rFonts w:eastAsia="Times New Roman" w:cs="Times New Roman" w:ascii="Times New Roman" w:hAnsi="Times New Roman"/>
          <w:color w:val="000000"/>
          <w:sz w:val="32"/>
          <w:szCs w:val="32"/>
        </w:rPr>
        <w:t xml:space="preserve"> India and Nepal include</w:t>
      </w:r>
      <w:ins w:id="147" w:author="Vikram Venkat" w:date="2020-06-17T06:14:29Z">
        <w:r>
          <w:rPr>
            <w:rFonts w:eastAsia="Times New Roman" w:cs="Times New Roman" w:ascii="Times New Roman" w:hAnsi="Times New Roman"/>
            <w:color w:val="000000"/>
            <w:sz w:val="32"/>
            <w:szCs w:val="32"/>
          </w:rPr>
          <w:t>s</w:t>
        </w:r>
      </w:ins>
      <w:del w:id="148" w:author="Vikram Venkat" w:date="2020-06-17T06:14:29Z">
        <w:r>
          <w:rPr>
            <w:rFonts w:eastAsia="Times New Roman" w:cs="Times New Roman" w:ascii="Times New Roman" w:hAnsi="Times New Roman"/>
            <w:color w:val="000000"/>
            <w:sz w:val="32"/>
            <w:szCs w:val="32"/>
          </w:rPr>
          <w:delText> </w:delText>
        </w:r>
      </w:del>
      <w:hyperlink r:id="rId19">
        <w:del w:id="149" w:author="Vikram Venkat" w:date="2020-06-17T06:14:29Z">
          <w:r>
            <w:rPr>
              <w:rFonts w:eastAsia="Times New Roman" w:cs="Times New Roman" w:ascii="Times New Roman" w:hAnsi="Times New Roman"/>
              <w:color w:val="000000"/>
              <w:sz w:val="32"/>
              <w:szCs w:val="32"/>
            </w:rPr>
            <w:delText>Kalapani</w:delText>
          </w:r>
        </w:del>
      </w:hyperlink>
      <w:r>
        <w:rPr>
          <w:rFonts w:eastAsia="Times New Roman" w:cs="Times New Roman" w:ascii="Times New Roman" w:hAnsi="Times New Roman"/>
          <w:color w:val="000000"/>
          <w:sz w:val="32"/>
          <w:szCs w:val="32"/>
        </w:rPr>
        <w:t> </w:t>
      </w:r>
      <w:ins w:id="150" w:author="Vikram Venkat" w:date="2020-06-17T06:14:50Z">
        <w:r>
          <w:rPr>
            <w:rFonts w:eastAsia="Times New Roman" w:cs="Times New Roman" w:ascii="Times New Roman" w:hAnsi="Times New Roman"/>
            <w:color w:val="000000"/>
            <w:sz w:val="32"/>
            <w:szCs w:val="32"/>
          </w:rPr>
          <w:t xml:space="preserve">an area of </w:t>
        </w:r>
      </w:ins>
      <w:r>
        <w:rPr>
          <w:rFonts w:eastAsia="Times New Roman" w:cs="Times New Roman" w:ascii="Times New Roman" w:hAnsi="Times New Roman"/>
          <w:color w:val="000000"/>
          <w:sz w:val="32"/>
          <w:szCs w:val="32"/>
        </w:rPr>
        <w:t>400 km</w:t>
      </w:r>
      <w:r>
        <w:rPr>
          <w:rFonts w:eastAsia="Times New Roman" w:cs="Times New Roman" w:ascii="Times New Roman" w:hAnsi="Times New Roman"/>
          <w:color w:val="000000"/>
          <w:sz w:val="32"/>
          <w:szCs w:val="32"/>
          <w:vertAlign w:val="superscript"/>
        </w:rPr>
        <w:t>2</w:t>
      </w:r>
      <w:r>
        <w:rPr>
          <w:rFonts w:eastAsia="Times New Roman" w:cs="Times New Roman" w:ascii="Times New Roman" w:hAnsi="Times New Roman"/>
          <w:color w:val="000000"/>
          <w:sz w:val="32"/>
          <w:szCs w:val="32"/>
        </w:rPr>
        <w:t> at the India-Nepal-China tri-junction region.</w:t>
      </w:r>
      <w:r>
        <w:rPr>
          <w:rFonts w:eastAsia="Arial" w:cs="Arial" w:ascii="Arial" w:hAnsi="Arial"/>
          <w:color w:val="000000"/>
          <w:sz w:val="32"/>
          <w:szCs w:val="32"/>
        </w:rPr>
        <w:t xml:space="preserve"> </w:t>
      </w:r>
      <w:r>
        <w:rPr>
          <w:rFonts w:eastAsia="Times New Roman" w:cs="Times New Roman" w:ascii="Times New Roman" w:hAnsi="Times New Roman"/>
          <w:color w:val="000000"/>
          <w:sz w:val="32"/>
          <w:szCs w:val="32"/>
          <w:highlight w:val="white"/>
        </w:rPr>
        <w:t>The Kalapani territory is a region under Indian administration as a sector of </w:t>
      </w:r>
      <w:hyperlink r:id="rId20">
        <w:r>
          <w:rPr>
            <w:rFonts w:eastAsia="Times New Roman" w:cs="Times New Roman" w:ascii="Times New Roman" w:hAnsi="Times New Roman"/>
            <w:color w:val="000000"/>
            <w:sz w:val="32"/>
            <w:szCs w:val="32"/>
            <w:highlight w:val="white"/>
            <w:u w:val="none"/>
          </w:rPr>
          <w:t>Pithoragarh district</w:t>
        </w:r>
      </w:hyperlink>
      <w:r>
        <w:rPr>
          <w:rFonts w:eastAsia="Times New Roman" w:cs="Times New Roman" w:ascii="Times New Roman" w:hAnsi="Times New Roman"/>
          <w:color w:val="000000"/>
          <w:sz w:val="32"/>
          <w:szCs w:val="32"/>
          <w:highlight w:val="white"/>
        </w:rPr>
        <w:t> in the </w:t>
      </w:r>
      <w:hyperlink r:id="rId21">
        <w:r>
          <w:rPr>
            <w:rFonts w:eastAsia="Times New Roman" w:cs="Times New Roman" w:ascii="Times New Roman" w:hAnsi="Times New Roman"/>
            <w:color w:val="000000"/>
            <w:sz w:val="32"/>
            <w:szCs w:val="32"/>
            <w:highlight w:val="white"/>
            <w:u w:val="none"/>
          </w:rPr>
          <w:t>Uttarakhand</w:t>
        </w:r>
      </w:hyperlink>
      <w:r>
        <w:rPr>
          <w:rFonts w:eastAsia="Times New Roman" w:cs="Times New Roman" w:ascii="Times New Roman" w:hAnsi="Times New Roman"/>
          <w:color w:val="000000"/>
          <w:sz w:val="32"/>
          <w:szCs w:val="32"/>
          <w:highlight w:val="white"/>
        </w:rPr>
        <w:t xml:space="preserve"> state, but </w:t>
      </w:r>
      <w:ins w:id="151" w:author="Vikram Venkat" w:date="2020-06-17T06:15:06Z">
        <w:r>
          <w:rPr>
            <w:rFonts w:eastAsia="Times New Roman" w:cs="Times New Roman" w:ascii="Times New Roman" w:hAnsi="Times New Roman"/>
            <w:color w:val="000000"/>
            <w:sz w:val="32"/>
            <w:szCs w:val="32"/>
            <w:highlight w:val="white"/>
          </w:rPr>
          <w:t xml:space="preserve">has </w:t>
        </w:r>
      </w:ins>
      <w:del w:id="152" w:author="Vikram Venkat" w:date="2020-06-17T06:15:06Z">
        <w:r>
          <w:rPr>
            <w:rFonts w:eastAsia="Times New Roman" w:cs="Times New Roman" w:ascii="Times New Roman" w:hAnsi="Times New Roman"/>
            <w:color w:val="000000"/>
            <w:sz w:val="32"/>
            <w:szCs w:val="32"/>
            <w:highlight w:val="white"/>
          </w:rPr>
          <w:delText>is</w:delText>
        </w:r>
      </w:del>
      <w:r>
        <w:rPr>
          <w:rFonts w:eastAsia="Times New Roman" w:cs="Times New Roman" w:ascii="Times New Roman" w:hAnsi="Times New Roman"/>
          <w:color w:val="000000"/>
          <w:sz w:val="32"/>
          <w:szCs w:val="32"/>
          <w:highlight w:val="white"/>
        </w:rPr>
        <w:t xml:space="preserve"> also</w:t>
      </w:r>
      <w:ins w:id="153" w:author="Vikram Venkat" w:date="2020-06-17T06:15:12Z">
        <w:r>
          <w:rPr>
            <w:rFonts w:eastAsia="Times New Roman" w:cs="Times New Roman" w:ascii="Times New Roman" w:hAnsi="Times New Roman"/>
            <w:color w:val="000000"/>
            <w:sz w:val="32"/>
            <w:szCs w:val="32"/>
            <w:highlight w:val="white"/>
          </w:rPr>
          <w:t xml:space="preserve"> been</w:t>
        </w:r>
      </w:ins>
      <w:r>
        <w:rPr>
          <w:rFonts w:eastAsia="Times New Roman" w:cs="Times New Roman" w:ascii="Times New Roman" w:hAnsi="Times New Roman"/>
          <w:color w:val="000000"/>
          <w:sz w:val="32"/>
          <w:szCs w:val="32"/>
          <w:highlight w:val="white"/>
        </w:rPr>
        <w:t> </w:t>
      </w:r>
      <w:hyperlink r:id="rId22">
        <w:r>
          <w:rPr>
            <w:rFonts w:eastAsia="Times New Roman" w:cs="Times New Roman" w:ascii="Times New Roman" w:hAnsi="Times New Roman"/>
            <w:color w:val="000000"/>
            <w:sz w:val="32"/>
            <w:szCs w:val="32"/>
            <w:highlight w:val="white"/>
            <w:u w:val="none"/>
          </w:rPr>
          <w:t>claimed</w:t>
        </w:r>
      </w:hyperlink>
      <w:r>
        <w:rPr>
          <w:rFonts w:eastAsia="Times New Roman" w:cs="Times New Roman" w:ascii="Times New Roman" w:hAnsi="Times New Roman"/>
          <w:color w:val="000000"/>
          <w:sz w:val="32"/>
          <w:szCs w:val="32"/>
          <w:highlight w:val="white"/>
        </w:rPr>
        <w:t> by </w:t>
      </w:r>
      <w:hyperlink r:id="rId23">
        <w:r>
          <w:rPr>
            <w:rFonts w:eastAsia="Times New Roman" w:cs="Times New Roman" w:ascii="Times New Roman" w:hAnsi="Times New Roman"/>
            <w:color w:val="000000"/>
            <w:sz w:val="32"/>
            <w:szCs w:val="32"/>
            <w:highlight w:val="white"/>
            <w:u w:val="none"/>
          </w:rPr>
          <w:t>Nepal</w:t>
        </w:r>
      </w:hyperlink>
      <w:r>
        <w:rPr>
          <w:rFonts w:eastAsia="Times New Roman" w:cs="Times New Roman" w:ascii="Times New Roman" w:hAnsi="Times New Roman"/>
          <w:color w:val="000000"/>
          <w:sz w:val="32"/>
          <w:szCs w:val="32"/>
          <w:highlight w:val="white"/>
        </w:rPr>
        <w:t> since 1998. However, the Nepal government claims that</w:t>
      </w:r>
      <w:del w:id="154" w:author="Vikram Venkat" w:date="2020-06-17T06:15:20Z">
        <w:r>
          <w:rPr>
            <w:rFonts w:eastAsia="Times New Roman" w:cs="Times New Roman" w:ascii="Times New Roman" w:hAnsi="Times New Roman"/>
            <w:color w:val="000000"/>
            <w:sz w:val="32"/>
            <w:szCs w:val="32"/>
            <w:highlight w:val="white"/>
          </w:rPr>
          <w:delText>,</w:delText>
        </w:r>
      </w:del>
      <w:r>
        <w:rPr>
          <w:rFonts w:eastAsia="Times New Roman" w:cs="Times New Roman" w:ascii="Times New Roman" w:hAnsi="Times New Roman"/>
          <w:color w:val="000000"/>
          <w:sz w:val="32"/>
          <w:szCs w:val="32"/>
          <w:highlight w:val="white"/>
        </w:rPr>
        <w:t xml:space="preserve"> Kalapani province lies in </w:t>
      </w:r>
      <w:hyperlink r:id="rId24">
        <w:r>
          <w:rPr>
            <w:rFonts w:eastAsia="Times New Roman" w:cs="Times New Roman" w:ascii="Times New Roman" w:hAnsi="Times New Roman"/>
            <w:color w:val="000000"/>
            <w:sz w:val="32"/>
            <w:szCs w:val="32"/>
            <w:highlight w:val="white"/>
            <w:u w:val="none"/>
          </w:rPr>
          <w:t>Darchula district</w:t>
        </w:r>
      </w:hyperlink>
      <w:r>
        <w:rPr>
          <w:rFonts w:eastAsia="Times New Roman" w:cs="Times New Roman" w:ascii="Times New Roman" w:hAnsi="Times New Roman"/>
          <w:color w:val="000000"/>
          <w:sz w:val="32"/>
          <w:szCs w:val="32"/>
          <w:highlight w:val="white"/>
        </w:rPr>
        <w:t>, </w:t>
      </w:r>
      <w:hyperlink r:id="rId25">
        <w:ins w:id="155" w:author="Vikram Venkat" w:date="2020-06-17T06:15:26Z">
          <w:r>
            <w:rPr>
              <w:rFonts w:eastAsia="Times New Roman" w:cs="Times New Roman" w:ascii="Times New Roman" w:hAnsi="Times New Roman"/>
              <w:color w:val="000000"/>
              <w:sz w:val="32"/>
              <w:szCs w:val="32"/>
              <w:highlight w:val="white"/>
            </w:rPr>
            <w:t>Sudurpaschim</w:t>
          </w:r>
        </w:ins>
      </w:hyperlink>
      <w:hyperlink r:id="rId26">
        <w:del w:id="156" w:author="Vikram Venkat" w:date="2020-06-17T06:15:26Z">
          <w:r>
            <w:rPr>
              <w:rFonts w:eastAsia="Times New Roman" w:cs="Times New Roman" w:ascii="Times New Roman" w:hAnsi="Times New Roman"/>
              <w:color w:val="000000"/>
              <w:sz w:val="32"/>
              <w:szCs w:val="32"/>
              <w:highlight w:val="white"/>
              <w:u w:val="none"/>
            </w:rPr>
            <w:delText>Sudurpashchim</w:delText>
          </w:r>
        </w:del>
      </w:hyperlink>
      <w:hyperlink r:id="rId27">
        <w:r>
          <w:rPr>
            <w:rFonts w:eastAsia="Times New Roman" w:cs="Times New Roman" w:ascii="Times New Roman" w:hAnsi="Times New Roman"/>
            <w:color w:val="000000"/>
            <w:sz w:val="32"/>
            <w:szCs w:val="32"/>
            <w:highlight w:val="white"/>
            <w:u w:val="none"/>
          </w:rPr>
          <w:t xml:space="preserve"> Pradesh</w:t>
        </w:r>
      </w:hyperlink>
      <w:r>
        <w:rPr>
          <w:rFonts w:eastAsia="Times New Roman" w:cs="Times New Roman" w:ascii="Times New Roman" w:hAnsi="Times New Roman"/>
          <w:color w:val="000000"/>
          <w:sz w:val="32"/>
          <w:szCs w:val="32"/>
          <w:highlight w:val="white"/>
        </w:rPr>
        <w:t>. Kalapani has been controlled by India's Indo-Tibetan border security forces since 1962.</w:t>
      </w:r>
      <w:r>
        <w:rPr>
          <w:rFonts w:eastAsia="Times New Roman" w:cs="Times New Roman" w:ascii="Times New Roman" w:hAnsi="Times New Roman"/>
          <w:color w:val="000000"/>
          <w:sz w:val="32"/>
          <w:szCs w:val="32"/>
        </w:rPr>
        <w:t xml:space="preserve"> But</w:t>
      </w:r>
      <w:ins w:id="157" w:author="Vikram Venkat" w:date="2020-06-17T06:15:41Z">
        <w:r>
          <w:rPr>
            <w:rFonts w:eastAsia="Times New Roman" w:cs="Times New Roman" w:ascii="Times New Roman" w:hAnsi="Times New Roman"/>
            <w:color w:val="000000"/>
            <w:sz w:val="32"/>
            <w:szCs w:val="32"/>
          </w:rPr>
          <w:t>,</w:t>
        </w:r>
      </w:ins>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color w:val="000000"/>
          <w:sz w:val="32"/>
          <w:szCs w:val="32"/>
          <w:highlight w:val="white"/>
        </w:rPr>
        <w:t>Nepal demands the withdrawal of the Indian border forces in Kalapani area because they are claiming that Kalapani belongs to them.</w:t>
      </w:r>
    </w:p>
    <w:p>
      <w:pPr>
        <w:pStyle w:val="Normal1"/>
        <w:keepNext w:val="false"/>
        <w:keepLines w:val="false"/>
        <w:widowControl/>
        <w:pBdr/>
        <w:shd w:val="clear" w:fill="FFFFFF"/>
        <w:spacing w:lineRule="auto" w:line="24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Lipulekh is a </w:t>
      </w:r>
      <w:hyperlink r:id="rId28">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Himalayan</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w:t>
      </w:r>
      <w:hyperlink r:id="rId29">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pass</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w:t>
      </w:r>
      <w:ins w:id="158" w:author="Vikram Venkat" w:date="2020-06-17T06:15:5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situated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on the border</w:t>
      </w:r>
      <w:del w:id="159" w:author="Vikram Venkat" w:date="2020-06-17T06:15:4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ed</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between </w:t>
      </w:r>
      <w:hyperlink r:id="rId30">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Uttarakhand</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state of India and the </w:t>
      </w:r>
      <w:hyperlink r:id="rId31">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Tibet</w:t>
        </w:r>
      </w:hyperlink>
      <w:ins w:id="160" w:author="Vikram Venkat" w:date="2020-06-17T06:16:4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an autonomous</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region of China, near their </w:t>
      </w:r>
      <w:hyperlink r:id="rId32">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trijunction</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with </w:t>
      </w:r>
      <w:hyperlink r:id="rId33">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Nepal</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Nepal affirms that  the southern side of the Lipulekh pass, called </w:t>
      </w:r>
      <w:hyperlink r:id="rId34">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Kalapani territory</w:t>
        </w:r>
      </w:hyperlink>
      <w:del w:id="161" w:author="Vikram Venkat" w:date="2020-06-17T06:17:05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ins w:id="162" w:author="Vikram Venkat" w:date="2020-06-17T06:17:0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which is controlled by </w:t>
      </w:r>
      <w:hyperlink r:id="rId35">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India</w:t>
        </w:r>
      </w:hyperlink>
      <w:ins w:id="163" w:author="Vikram Venkat" w:date="2020-06-17T06:17:0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belongs to Nepal. The pass is near the Chinese trading town of Taklakot in </w:t>
      </w:r>
      <w:hyperlink r:id="rId36">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Tibet</w:t>
        </w:r>
      </w:hyperlink>
      <w:ins w:id="164" w:author="Vikram Venkat" w:date="2020-06-17T06:17:1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and </w:t>
      </w:r>
      <w:ins w:id="165" w:author="Vikram Venkat" w:date="2020-06-17T06:17:2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has been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used since ancient times by traders, mendicants and pilgrims transiting between India and China. Lipulekh pass is also used by pilgrims to reach </w:t>
      </w:r>
      <w:hyperlink r:id="rId37">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Kailas</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and </w:t>
      </w:r>
      <w:hyperlink r:id="rId38">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Manasarovar</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t>
      </w:r>
    </w:p>
    <w:p>
      <w:pPr>
        <w:pStyle w:val="Normal1"/>
        <w:jc w:val="both"/>
        <w:rPr>
          <w:rFonts w:ascii="Times New Roman" w:hAnsi="Times New Roman" w:eastAsia="Times New Roman" w:cs="Times New Roman"/>
          <w:color w:val="000000"/>
          <w:sz w:val="32"/>
          <w:szCs w:val="32"/>
        </w:rPr>
      </w:pPr>
      <w:hyperlink r:id="rId39">
        <w:r>
          <w:rPr>
            <w:rFonts w:eastAsia="Times New Roman" w:cs="Times New Roman" w:ascii="Times New Roman" w:hAnsi="Times New Roman"/>
            <w:color w:val="000000"/>
            <w:sz w:val="32"/>
            <w:szCs w:val="32"/>
            <w:u w:val="none"/>
          </w:rPr>
          <w:t>Susta territory</w:t>
        </w:r>
      </w:hyperlink>
      <w:r>
        <w:rPr>
          <w:rFonts w:eastAsia="Times New Roman" w:cs="Times New Roman" w:ascii="Times New Roman" w:hAnsi="Times New Roman"/>
          <w:color w:val="000000"/>
          <w:sz w:val="32"/>
          <w:szCs w:val="32"/>
        </w:rPr>
        <w:t> is an area under Nepal province and it is near </w:t>
      </w:r>
      <w:hyperlink r:id="rId40">
        <w:r>
          <w:rPr>
            <w:rFonts w:eastAsia="Times New Roman" w:cs="Times New Roman" w:ascii="Times New Roman" w:hAnsi="Times New Roman"/>
            <w:color w:val="000000"/>
            <w:sz w:val="32"/>
            <w:szCs w:val="32"/>
            <w:u w:val="none"/>
          </w:rPr>
          <w:t>Nichlaul</w:t>
        </w:r>
      </w:hyperlink>
      <w:r>
        <w:rPr>
          <w:rFonts w:eastAsia="Times New Roman" w:cs="Times New Roman" w:ascii="Times New Roman" w:hAnsi="Times New Roman"/>
          <w:color w:val="000000"/>
          <w:sz w:val="32"/>
          <w:szCs w:val="32"/>
        </w:rPr>
        <w:t>, </w:t>
      </w:r>
      <w:hyperlink r:id="rId41">
        <w:r>
          <w:rPr>
            <w:rFonts w:eastAsia="Times New Roman" w:cs="Times New Roman" w:ascii="Times New Roman" w:hAnsi="Times New Roman"/>
            <w:color w:val="000000"/>
            <w:sz w:val="32"/>
            <w:szCs w:val="32"/>
            <w:u w:val="none"/>
          </w:rPr>
          <w:t>Uttar Pradesh</w:t>
        </w:r>
      </w:hyperlink>
      <w:r>
        <w:rPr>
          <w:rFonts w:eastAsia="Times New Roman" w:cs="Times New Roman" w:ascii="Times New Roman" w:hAnsi="Times New Roman"/>
          <w:color w:val="000000"/>
          <w:sz w:val="32"/>
          <w:szCs w:val="32"/>
        </w:rPr>
        <w:t>, India. Susta is a rural municipal</w:t>
      </w:r>
      <w:del w:id="166" w:author="Vikram Venkat" w:date="2020-06-17T06:17:36Z">
        <w:r>
          <w:rPr>
            <w:rFonts w:eastAsia="Times New Roman" w:cs="Times New Roman" w:ascii="Times New Roman" w:hAnsi="Times New Roman"/>
            <w:color w:val="000000"/>
            <w:sz w:val="32"/>
            <w:szCs w:val="32"/>
          </w:rPr>
          <w:delText>ity</w:delText>
        </w:r>
      </w:del>
      <w:r>
        <w:rPr>
          <w:rFonts w:eastAsia="Times New Roman" w:cs="Times New Roman" w:ascii="Times New Roman" w:hAnsi="Times New Roman"/>
          <w:color w:val="000000"/>
          <w:sz w:val="32"/>
          <w:szCs w:val="32"/>
        </w:rPr>
        <w:t xml:space="preserve"> region in the Parasi district present in </w:t>
      </w:r>
      <w:ins w:id="167" w:author="Vikram Venkat" w:date="2020-06-17T06:17:41Z">
        <w:r>
          <w:rPr>
            <w:rFonts w:eastAsia="Times New Roman" w:cs="Times New Roman" w:ascii="Times New Roman" w:hAnsi="Times New Roman"/>
            <w:color w:val="000000"/>
            <w:sz w:val="32"/>
            <w:szCs w:val="32"/>
          </w:rPr>
          <w:t xml:space="preserve">the </w:t>
        </w:r>
      </w:ins>
      <w:r>
        <w:rPr>
          <w:rFonts w:eastAsia="Times New Roman" w:cs="Times New Roman" w:ascii="Times New Roman" w:hAnsi="Times New Roman"/>
          <w:color w:val="000000"/>
          <w:sz w:val="32"/>
          <w:szCs w:val="32"/>
        </w:rPr>
        <w:t>southern side of Nepal. This area under dispute totals over 140 km</w:t>
      </w:r>
      <w:r>
        <w:rPr>
          <w:rFonts w:eastAsia="Times New Roman" w:cs="Times New Roman" w:ascii="Times New Roman" w:hAnsi="Times New Roman"/>
          <w:color w:val="000000"/>
          <w:sz w:val="32"/>
          <w:szCs w:val="32"/>
          <w:vertAlign w:val="superscript"/>
        </w:rPr>
        <w:t>2</w:t>
      </w:r>
      <w:r>
        <w:rPr>
          <w:rFonts w:eastAsia="Times New Roman" w:cs="Times New Roman" w:ascii="Times New Roman" w:hAnsi="Times New Roman"/>
          <w:color w:val="000000"/>
          <w:sz w:val="32"/>
          <w:szCs w:val="32"/>
        </w:rPr>
        <w:t xml:space="preserve"> and is being controlled by the Indian Government.</w:t>
      </w:r>
    </w:p>
    <w:p>
      <w:pPr>
        <w:pStyle w:val="Normal1"/>
        <w:jc w:val="both"/>
        <w:rPr>
          <w:rFonts w:ascii="Times New Roman" w:hAnsi="Times New Roman" w:eastAsia="Times New Roman" w:cs="Times New Roman"/>
          <w:color w:val="000000"/>
          <w:sz w:val="32"/>
          <w:szCs w:val="32"/>
          <w:u w:val="single"/>
        </w:rPr>
      </w:pPr>
      <w:r>
        <w:rPr>
          <w:rFonts w:eastAsia="Times New Roman" w:cs="Times New Roman" w:ascii="Times New Roman" w:hAnsi="Times New Roman"/>
          <w:b/>
          <w:color w:val="000000"/>
          <w:sz w:val="32"/>
          <w:szCs w:val="32"/>
          <w:u w:val="single"/>
          <w:rPrChange w:id="0" w:author="Vikram Venkat" w:date="2020-06-17T06:17:53Z"/>
        </w:rPr>
        <w:t>SURVEY TEAM TO SOLVE THE BORDER ISSUE</w:t>
      </w:r>
    </w:p>
    <w:p>
      <w:pPr>
        <w:pStyle w:val="Normal1"/>
        <w:keepNext w:val="false"/>
        <w:keepLines w:val="false"/>
        <w:widowControl/>
        <w:pBdr/>
        <w:shd w:val="clear" w:fill="FFFFFF"/>
        <w:spacing w:lineRule="auto" w:line="24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ins w:id="174" w:author="Vikram Venkat" w:date="2020-06-17T06:18:45Z"/>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As an initiative to demarcate the India - Nepal border, survey teams from both countries were set</w:t>
      </w:r>
      <w:ins w:id="169" w:author="Vikram Venkat" w:date="2020-06-17T06:18:0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up</w:t>
      </w:r>
      <w:ins w:id="170" w:author="Vikram Venkat" w:date="2020-06-17T06:18:0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in order to explore and resolve the issue</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The</w:t>
      </w:r>
      <w:ins w:id="171" w:author="Vikram Venkat" w:date="2020-06-17T06:18:2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y</w:t>
        </w:r>
      </w:ins>
      <w:del w:id="172" w:author="Vikram Venkat" w:date="2020-06-17T06:18:2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survey teams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conducted a survey of the border pillars prepared by the Joint Technical Level Nepal-India Boundary Committee (JTLNIBC).  The JTLNIBC was set up in 1981 to demarcate the India - Nepal border</w:t>
      </w:r>
      <w:ins w:id="173" w:author="Vikram Venkat" w:date="2020-06-17T06:18:35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and after years of surveying, deliberations, and extensions, the Committee had finally submitted the demarcating report in 2007 for ratification by both the countries. </w:t>
      </w:r>
    </w:p>
    <w:p>
      <w:pPr>
        <w:pStyle w:val="Normal1"/>
        <w:keepNext w:val="false"/>
        <w:keepLines w:val="false"/>
        <w:widowControl/>
        <w:pBdr/>
        <w:shd w:val="clear" w:fill="FFFFFF"/>
        <w:spacing w:lineRule="auto" w:line="240"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sz w:val="32"/>
          <w:szCs w:val="32"/>
          <w:u w:val="none"/>
          <w:vertAlign w:val="superscript"/>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The survey team identified missing pillars along the borders. Nepal maintained that it cannot ratify the maps given by the survey team without the resolution of Kalapani and Susta in the Nepal map. India, on the other hand, awaited for Nepal's ratification. In the absence </w:t>
      </w:r>
      <w:ins w:id="175" w:author="Vikram Venkat" w:date="2020-06-17T06:18:5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of </w:t>
        </w:r>
      </w:ins>
      <w:del w:id="176" w:author="Vikram Venkat" w:date="2020-06-17T06:18:5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ratification, the process of completely demarcating the India-Nepal boundary could not be undertaken</w:t>
      </w:r>
      <w:ins w:id="177" w:author="Vikram Venkat" w:date="2020-06-17T06:19:0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and the border issue was not solved despite </w:t>
      </w:r>
      <w:ins w:id="178" w:author="Vikram Venkat" w:date="2020-06-17T06:19:3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the</w:t>
        </w:r>
      </w:ins>
      <w:del w:id="179" w:author="Vikram Venkat" w:date="2020-06-17T06:19:3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of</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form</w:t>
      </w:r>
      <w:ins w:id="180" w:author="Vikram Venkat" w:date="2020-06-17T06:19:3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ation</w:t>
        </w:r>
      </w:ins>
      <w:del w:id="181" w:author="Vikram Venkat" w:date="2020-06-17T06:19:3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ing</w:delText>
        </w:r>
      </w:del>
      <w:ins w:id="182" w:author="Vikram Venkat" w:date="2020-06-17T06:19:3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of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ins w:id="183" w:author="Vikram Venkat" w:date="2020-06-17T06:19:4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a</w:t>
        </w:r>
      </w:ins>
      <w:del w:id="184" w:author="Vikram Venkat" w:date="2020-06-17T06:19:4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the</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survey team. From this argument, it is evident that both the countries</w:t>
      </w:r>
      <w:ins w:id="185" w:author="Vikram Venkat" w:date="2020-06-17T06:19:55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continue to</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fail to compromise</w:t>
      </w:r>
      <w:ins w:id="186" w:author="Vikram Venkat" w:date="2020-06-17T06:20:0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and </w:t>
      </w:r>
      <w:ins w:id="187" w:author="Vikram Venkat" w:date="2020-06-17T06:20:0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a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lack</w:t>
      </w:r>
      <w:del w:id="188" w:author="Vikram Venkat" w:date="2020-06-17T06:20:0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s</w:delText>
        </w:r>
      </w:del>
      <w:ins w:id="189" w:author="Vikram Venkat" w:date="2020-06-17T06:20:0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of</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understand</w:t>
      </w:r>
      <w:ins w:id="190" w:author="Vikram Venkat" w:date="2020-06-17T06:20:1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ing is present</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between them. </w:t>
      </w:r>
    </w:p>
    <w:p>
      <w:pPr>
        <w:pStyle w:val="Normal1"/>
        <w:keepNext w:val="false"/>
        <w:keepLines w:val="false"/>
        <w:widowControl/>
        <w:pBdr/>
        <w:shd w:val="clear" w:fill="FFFFFF"/>
        <w:spacing w:lineRule="auto" w:line="240" w:before="120" w:after="120"/>
        <w:ind w:left="0" w:right="0" w:hanging="0"/>
        <w:jc w:val="left"/>
        <w:rPr>
          <w:rFonts w:ascii="Arial" w:hAnsi="Arial" w:eastAsia="Arial" w:cs="Arial"/>
          <w:b w:val="false"/>
          <w:b w:val="false"/>
          <w:i w:val="false"/>
          <w:i w:val="false"/>
          <w:caps w:val="false"/>
          <w:smallCaps w:val="false"/>
          <w:strike w:val="false"/>
          <w:dstrike w:val="false"/>
          <w:color w:val="202122"/>
          <w:position w:val="0"/>
          <w:sz w:val="21"/>
          <w:sz w:val="21"/>
          <w:szCs w:val="21"/>
          <w:u w:val="none"/>
          <w:vertAlign w:val="baseline"/>
        </w:rPr>
      </w:pPr>
      <w:r>
        <w:rPr>
          <w:rFonts w:eastAsia="Arial" w:cs="Arial" w:ascii="Arial" w:hAnsi="Arial"/>
          <w:b w:val="false"/>
          <w:i w:val="false"/>
          <w:caps w:val="false"/>
          <w:smallCaps w:val="false"/>
          <w:strike w:val="false"/>
          <w:dstrike w:val="false"/>
          <w:color w:val="202122"/>
          <w:position w:val="0"/>
          <w:sz w:val="21"/>
          <w:sz w:val="21"/>
          <w:szCs w:val="21"/>
          <w:u w:val="none"/>
          <w:shd w:fill="auto" w:val="clear"/>
          <w:vertAlign w:val="baseline"/>
        </w:rPr>
      </w:r>
    </w:p>
    <w:p>
      <w:pPr>
        <w:pStyle w:val="Normal1"/>
        <w:rPr>
          <w:rFonts w:ascii="Times New Roman" w:hAnsi="Times New Roman" w:eastAsia="Times New Roman" w:cs="Times New Roman"/>
          <w:sz w:val="32"/>
          <w:szCs w:val="32"/>
          <w:u w:val="single"/>
        </w:rPr>
      </w:pPr>
      <w:ins w:id="191" w:author="Vikram Venkat" w:date="2020-06-17T06:20:22Z">
        <w:r>
          <w:rPr>
            <w:rFonts w:eastAsia="Arial" w:cs="Arial" w:ascii="Arial" w:hAnsi="Arial"/>
            <w:b w:val="false"/>
            <w:i w:val="false"/>
            <w:caps w:val="false"/>
            <w:smallCaps w:val="false"/>
            <w:strike w:val="false"/>
            <w:dstrike w:val="false"/>
            <w:color w:val="202122"/>
            <w:position w:val="0"/>
            <w:sz w:val="21"/>
            <w:sz w:val="21"/>
            <w:szCs w:val="21"/>
            <w:u w:val="none"/>
            <w:shd w:fill="auto" w:val="clear"/>
            <w:vertAlign w:val="baseline"/>
          </w:rPr>
          <w:t>Are there any possible long-term solutions for this dispute to end?</w:t>
        </w:r>
      </w:ins>
      <w:del w:id="192" w:author="Vikram Venkat" w:date="2020-06-17T06:20:22Z">
        <w:r>
          <w:rPr>
            <w:rFonts w:eastAsia="Times New Roman" w:cs="Times New Roman" w:ascii="Times New Roman" w:hAnsi="Times New Roman"/>
            <w:sz w:val="32"/>
            <w:szCs w:val="32"/>
            <w:u w:val="single"/>
          </w:rPr>
          <w:delText>Is there any possible long-term solutions to this dispute?</w:delText>
        </w:r>
      </w:del>
    </w:p>
    <w:p>
      <w:pPr>
        <w:pStyle w:val="Normal1"/>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"India-Nepal border issues appear </w:t>
      </w:r>
      <w:ins w:id="193" w:author="Vikram Venkat" w:date="2020-06-17T06:20:39Z">
        <w:r>
          <w:rPr>
            <w:rFonts w:eastAsia="Times New Roman" w:cs="Times New Roman" w:ascii="Times New Roman" w:hAnsi="Times New Roman"/>
            <w:sz w:val="32"/>
            <w:szCs w:val="32"/>
          </w:rPr>
          <w:t>to be</w:t>
        </w:r>
      </w:ins>
      <w:del w:id="194" w:author="Vikram Venkat" w:date="2020-06-17T06:20:46Z">
        <w:r>
          <w:rPr>
            <w:rFonts w:eastAsia="Times New Roman" w:cs="Times New Roman" w:ascii="Times New Roman" w:hAnsi="Times New Roman"/>
            <w:sz w:val="32"/>
            <w:szCs w:val="32"/>
          </w:rPr>
          <w:delText>more</w:delText>
        </w:r>
      </w:del>
      <w:r>
        <w:rPr>
          <w:rFonts w:eastAsia="Times New Roman" w:cs="Times New Roman" w:ascii="Times New Roman" w:hAnsi="Times New Roman"/>
          <w:sz w:val="32"/>
          <w:szCs w:val="32"/>
        </w:rPr>
        <w:t xml:space="preserve"> easily solvable, </w:t>
      </w:r>
      <w:ins w:id="195" w:author="Vikram Venkat" w:date="2020-06-17T06:20:52Z">
        <w:r>
          <w:rPr>
            <w:rFonts w:eastAsia="Times New Roman" w:cs="Times New Roman" w:ascii="Times New Roman" w:hAnsi="Times New Roman"/>
            <w:sz w:val="32"/>
            <w:szCs w:val="32"/>
          </w:rPr>
          <w:t>as</w:t>
        </w:r>
      </w:ins>
      <w:del w:id="196" w:author="Vikram Venkat" w:date="2020-06-17T06:20:52Z">
        <w:r>
          <w:rPr>
            <w:rFonts w:eastAsia="Times New Roman" w:cs="Times New Roman" w:ascii="Times New Roman" w:hAnsi="Times New Roman"/>
            <w:sz w:val="32"/>
            <w:szCs w:val="32"/>
          </w:rPr>
          <w:delText>so</w:delText>
        </w:r>
      </w:del>
      <w:r>
        <w:rPr>
          <w:rFonts w:eastAsia="Times New Roman" w:cs="Times New Roman" w:ascii="Times New Roman" w:hAnsi="Times New Roman"/>
          <w:sz w:val="32"/>
          <w:szCs w:val="32"/>
        </w:rPr>
        <w:t xml:space="preserve"> long as there</w:t>
      </w:r>
      <w:ins w:id="197" w:author="Vikram Venkat" w:date="2020-06-17T06:20:59Z">
        <w:r>
          <w:rPr>
            <w:rFonts w:eastAsia="Times New Roman" w:cs="Times New Roman" w:ascii="Times New Roman" w:hAnsi="Times New Roman"/>
            <w:sz w:val="32"/>
            <w:szCs w:val="32"/>
          </w:rPr>
          <w:t xml:space="preserve"> is</w:t>
        </w:r>
      </w:ins>
      <w:del w:id="198" w:author="Vikram Venkat" w:date="2020-06-17T06:20:59Z">
        <w:r>
          <w:rPr>
            <w:rFonts w:eastAsia="Times New Roman" w:cs="Times New Roman" w:ascii="Times New Roman" w:hAnsi="Times New Roman"/>
            <w:sz w:val="32"/>
            <w:szCs w:val="32"/>
          </w:rPr>
          <w:delText xml:space="preserve"> are</w:delText>
        </w:r>
      </w:del>
      <w:r>
        <w:rPr>
          <w:rFonts w:eastAsia="Times New Roman" w:cs="Times New Roman" w:ascii="Times New Roman" w:hAnsi="Times New Roman"/>
          <w:sz w:val="32"/>
          <w:szCs w:val="32"/>
        </w:rPr>
        <w:t xml:space="preserve"> political goodwill and statecraft</w:t>
      </w:r>
      <w:ins w:id="199" w:author="Vikram Venkat" w:date="2020-06-17T06:21:05Z">
        <w:r>
          <w:rPr>
            <w:rFonts w:eastAsia="Times New Roman" w:cs="Times New Roman" w:ascii="Times New Roman" w:hAnsi="Times New Roman"/>
            <w:sz w:val="32"/>
            <w:szCs w:val="32"/>
          </w:rPr>
          <w:t xml:space="preserve"> being</w:t>
        </w:r>
      </w:ins>
      <w:r>
        <w:rPr>
          <w:rFonts w:eastAsia="Times New Roman" w:cs="Times New Roman" w:ascii="Times New Roman" w:hAnsi="Times New Roman"/>
          <w:sz w:val="32"/>
          <w:szCs w:val="32"/>
        </w:rPr>
        <w:t xml:space="preserve"> exercised on both sides. The way to move forward is to formally approve the strip maps, resolve the two remaining disputes, demarcate the entire India-Nepal boundary, and speedily execute the work of boundary maintenance," Prasad wrote in The Hindu. Similarly, many journalist</w:t>
      </w:r>
      <w:ins w:id="200" w:author="Vikram Venkat" w:date="2020-06-17T06:21:21Z">
        <w:r>
          <w:rPr>
            <w:rFonts w:eastAsia="Times New Roman" w:cs="Times New Roman" w:ascii="Times New Roman" w:hAnsi="Times New Roman"/>
            <w:sz w:val="32"/>
            <w:szCs w:val="32"/>
          </w:rPr>
          <w:t>s</w:t>
        </w:r>
      </w:ins>
      <w:r>
        <w:rPr>
          <w:rFonts w:eastAsia="Times New Roman" w:cs="Times New Roman" w:ascii="Times New Roman" w:hAnsi="Times New Roman"/>
          <w:sz w:val="32"/>
          <w:szCs w:val="32"/>
        </w:rPr>
        <w:t xml:space="preserve"> and commoners have raised their views </w:t>
      </w:r>
      <w:ins w:id="201" w:author="Vikram Venkat" w:date="2020-06-17T06:21:25Z">
        <w:r>
          <w:rPr>
            <w:rFonts w:eastAsia="Times New Roman" w:cs="Times New Roman" w:ascii="Times New Roman" w:hAnsi="Times New Roman"/>
            <w:sz w:val="32"/>
            <w:szCs w:val="32"/>
          </w:rPr>
          <w:t xml:space="preserve">and opinions on how </w:t>
        </w:r>
      </w:ins>
      <w:r>
        <w:rPr>
          <w:rFonts w:eastAsia="Times New Roman" w:cs="Times New Roman" w:ascii="Times New Roman" w:hAnsi="Times New Roman"/>
          <w:sz w:val="32"/>
          <w:szCs w:val="32"/>
        </w:rPr>
        <w:t>to solve the border dispute between India and Nepal.</w:t>
      </w:r>
    </w:p>
    <w:p>
      <w:pPr>
        <w:pStyle w:val="Normal1"/>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It is easily possible to solve the border dispute if both countries compromise and concentrate on trade, economy, and the well-being of the citizens.</w:t>
      </w:r>
    </w:p>
    <w:p>
      <w:pPr>
        <w:pStyle w:val="Normal1"/>
        <w:spacing w:before="0" w:after="160"/>
        <w:rPr>
          <w:rFonts w:ascii="Times New Roman" w:hAnsi="Times New Roman" w:eastAsia="Times New Roman" w:cs="Times New Roman"/>
          <w:sz w:val="32"/>
          <w:szCs w:val="32"/>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70"/>
  <w:revisionView w:insDel="0" w:formatting="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1950_Indo-Nepal_Treaty_of_Peace_and_Friendship" TargetMode="External"/><Relationship Id="rId3" Type="http://schemas.openxmlformats.org/officeDocument/2006/relationships/hyperlink" Target="https://en.wikipedia.org/wiki/1950_Indo-Nepal_Treaty_of_Peace_and_Friendship" TargetMode="External"/><Relationship Id="rId4" Type="http://schemas.openxmlformats.org/officeDocument/2006/relationships/hyperlink" Target="https://en.wikipedia.org/wiki/1950_Indo-Nepal_Treaty_of_Peace_and_Friendship" TargetMode="External"/><Relationship Id="rId5" Type="http://schemas.openxmlformats.org/officeDocument/2006/relationships/hyperlink" Target="https://en.wikipedia.org/wiki/Rana_dynasty" TargetMode="External"/><Relationship Id="rId6" Type="http://schemas.openxmlformats.org/officeDocument/2006/relationships/hyperlink" Target="https://pib.gov.in/PressReleasePage.aspx?PRID=1622091" TargetMode="External"/><Relationship Id="rId7" Type="http://schemas.openxmlformats.org/officeDocument/2006/relationships/hyperlink" Target="https://en.wikipedia.org/wiki/Federal_Parliament_of_Nepal" TargetMode="External"/><Relationship Id="rId8" Type="http://schemas.openxmlformats.org/officeDocument/2006/relationships/hyperlink" Target="https://en.wikipedia.org/wiki/Himalaya" TargetMode="External"/><Relationship Id="rId9" Type="http://schemas.openxmlformats.org/officeDocument/2006/relationships/hyperlink" Target="https://en.wikipedia.org/wiki/Mountain_pass" TargetMode="External"/><Relationship Id="rId10" Type="http://schemas.openxmlformats.org/officeDocument/2006/relationships/hyperlink" Target="https://en.wikipedia.org/wiki/Tibet_Autonomous_Region" TargetMode="External"/><Relationship Id="rId11" Type="http://schemas.openxmlformats.org/officeDocument/2006/relationships/hyperlink" Target="https://en.wikipedia.org/wiki/Mount_Kailash" TargetMode="External"/><Relationship Id="rId12" Type="http://schemas.openxmlformats.org/officeDocument/2006/relationships/hyperlink" Target="https://en.wikipedia.org/wiki/Manasarovar" TargetMode="External"/><Relationship Id="rId13" Type="http://schemas.openxmlformats.org/officeDocument/2006/relationships/hyperlink" Target="https://en.wikipedia.org/wiki/Darchula_District" TargetMode="External"/><Relationship Id="rId14" Type="http://schemas.openxmlformats.org/officeDocument/2006/relationships/hyperlink" Target="https://en.wikipedia.org/wiki/Sudurpashchim_Pradesh" TargetMode="External"/><Relationship Id="rId15" Type="http://schemas.openxmlformats.org/officeDocument/2006/relationships/hyperlink" Target="https://en.wikipedia.org/wiki/Pithoragarh_District" TargetMode="External"/><Relationship Id="rId16" Type="http://schemas.openxmlformats.org/officeDocument/2006/relationships/hyperlink" Target="https://en.wikipedia.org/wiki/Uttarakhand" TargetMode="External"/><Relationship Id="rId17" Type="http://schemas.openxmlformats.org/officeDocument/2006/relationships/hyperlink" Target="https://en.wikipedia.org/wiki/Kali_River_(Uttarakhand)" TargetMode="External"/><Relationship Id="rId18" Type="http://schemas.openxmlformats.org/officeDocument/2006/relationships/hyperlink" Target="https://en.wikipedia.org/wiki/Om_Parvat" TargetMode="External"/><Relationship Id="rId19" Type="http://schemas.openxmlformats.org/officeDocument/2006/relationships/hyperlink" Target="https://en.wikipedia.org/wiki/Kalapani_territory" TargetMode="External"/><Relationship Id="rId20" Type="http://schemas.openxmlformats.org/officeDocument/2006/relationships/hyperlink" Target="https://en.wikipedia.org/wiki/Pithoragarh_district" TargetMode="External"/><Relationship Id="rId21" Type="http://schemas.openxmlformats.org/officeDocument/2006/relationships/hyperlink" Target="https://en.wikipedia.org/wiki/Uttarakhand" TargetMode="External"/><Relationship Id="rId22" Type="http://schemas.openxmlformats.org/officeDocument/2006/relationships/hyperlink" Target="https://en.wikipedia.org/wiki/Territorial_disputes_of_India_and_Nepal" TargetMode="External"/><Relationship Id="rId23" Type="http://schemas.openxmlformats.org/officeDocument/2006/relationships/hyperlink" Target="https://en.wikipedia.org/wiki/Nepal" TargetMode="External"/><Relationship Id="rId24" Type="http://schemas.openxmlformats.org/officeDocument/2006/relationships/hyperlink" Target="https://en.wikipedia.org/wiki/Darchula_district" TargetMode="External"/><Relationship Id="rId25" Type="http://schemas.openxmlformats.org/officeDocument/2006/relationships/hyperlink" Target="https://en.wikipedia.org/wiki/Sudurpashchim_Pradesh" TargetMode="External"/><Relationship Id="rId26" Type="http://schemas.openxmlformats.org/officeDocument/2006/relationships/hyperlink" Target="https://en.wikipedia.org/wiki/Sudurpashchim_Pradesh" TargetMode="External"/><Relationship Id="rId27" Type="http://schemas.openxmlformats.org/officeDocument/2006/relationships/hyperlink" Target="https://en.wikipedia.org/wiki/Sudurpashchim_Pradesh" TargetMode="External"/><Relationship Id="rId28" Type="http://schemas.openxmlformats.org/officeDocument/2006/relationships/hyperlink" Target="https://en.wikipedia.org/wiki/Himalaya" TargetMode="External"/><Relationship Id="rId29" Type="http://schemas.openxmlformats.org/officeDocument/2006/relationships/hyperlink" Target="https://en.wikipedia.org/wiki/Mountain_pass" TargetMode="External"/><Relationship Id="rId30" Type="http://schemas.openxmlformats.org/officeDocument/2006/relationships/hyperlink" Target="https://en.wikipedia.org/wiki/Uttarakhand" TargetMode="External"/><Relationship Id="rId31" Type="http://schemas.openxmlformats.org/officeDocument/2006/relationships/hyperlink" Target="https://en.wikipedia.org/wiki/Tibet_Autonomous_Region" TargetMode="External"/><Relationship Id="rId32" Type="http://schemas.openxmlformats.org/officeDocument/2006/relationships/hyperlink" Target="https://en.wikipedia.org/wiki/Trijunction" TargetMode="External"/><Relationship Id="rId33" Type="http://schemas.openxmlformats.org/officeDocument/2006/relationships/hyperlink" Target="https://en.wikipedia.org/wiki/Nepal" TargetMode="External"/><Relationship Id="rId34" Type="http://schemas.openxmlformats.org/officeDocument/2006/relationships/hyperlink" Target="https://en.wikipedia.org/wiki/Kalapani_territory" TargetMode="External"/><Relationship Id="rId35" Type="http://schemas.openxmlformats.org/officeDocument/2006/relationships/hyperlink" Target="https://en.wikipedia.org/wiki/India" TargetMode="External"/><Relationship Id="rId36" Type="http://schemas.openxmlformats.org/officeDocument/2006/relationships/hyperlink" Target="https://en.wikipedia.org/wiki/Tibet" TargetMode="External"/><Relationship Id="rId37" Type="http://schemas.openxmlformats.org/officeDocument/2006/relationships/hyperlink" Target="https://en.wikipedia.org/wiki/Mount_Kailash" TargetMode="External"/><Relationship Id="rId38" Type="http://schemas.openxmlformats.org/officeDocument/2006/relationships/hyperlink" Target="https://en.wikipedia.org/wiki/Manasarovar" TargetMode="External"/><Relationship Id="rId39" Type="http://schemas.openxmlformats.org/officeDocument/2006/relationships/hyperlink" Target="https://en.wikipedia.org/wiki/Susta_territory" TargetMode="External"/><Relationship Id="rId40" Type="http://schemas.openxmlformats.org/officeDocument/2006/relationships/hyperlink" Target="https://en.wikipedia.org/wiki/Nichlaul" TargetMode="External"/><Relationship Id="rId41" Type="http://schemas.openxmlformats.org/officeDocument/2006/relationships/hyperlink" Target="https://en.wikipedia.org/wiki/Uttar_Pradesh" TargetMode="Externa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LibreOffice/6.4.2.2$Windows_X86_64 LibreOffice_project/4e471d8c02c9c90f512f7f9ead8875b57fcb1ec3</Application>
  <Pages>2</Pages>
  <Words>1393</Words>
  <Characters>7120</Characters>
  <CharactersWithSpaces>8512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