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u w:val="single"/>
          <w:rPrChange w:author="Vikram Venkat" w:id="0" w:date="2020-07-02T05:31:10Z">
            <w:rPr>
              <w:rFonts w:ascii="Times New Roman" w:cs="Times New Roman" w:eastAsia="Times New Roman" w:hAnsi="Times New Roman"/>
              <w:sz w:val="32"/>
              <w:szCs w:val="32"/>
            </w:rPr>
          </w:rPrChange>
        </w:rPr>
      </w:pPr>
      <w:r w:rsidDel="00000000" w:rsidR="00000000" w:rsidRPr="00000000">
        <w:rPr>
          <w:rFonts w:ascii="Times New Roman" w:cs="Times New Roman" w:eastAsia="Times New Roman" w:hAnsi="Times New Roman"/>
          <w:b w:val="1"/>
          <w:sz w:val="36"/>
          <w:szCs w:val="36"/>
          <w:u w:val="single"/>
          <w:rtl w:val="0"/>
          <w:rPrChange w:author="Vikram Venkat" w:id="0" w:date="2020-07-02T05:31:10Z">
            <w:rPr>
              <w:rFonts w:ascii="Times New Roman" w:cs="Times New Roman" w:eastAsia="Times New Roman" w:hAnsi="Times New Roman"/>
              <w:b w:val="1"/>
              <w:sz w:val="32"/>
              <w:szCs w:val="32"/>
            </w:rPr>
          </w:rPrChange>
        </w:rPr>
        <w:t xml:space="preserve">FAVELA – THE BRAZILIAN SLUM</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“Tears come from the heart and not from the brain”. The tears of the Brazilian slum </w:t>
      </w:r>
      <w:ins w:author="Vikram Venkat" w:id="1" w:date="2020-07-02T05:31:41Z">
        <w:r w:rsidDel="00000000" w:rsidR="00000000" w:rsidRPr="00000000">
          <w:rPr>
            <w:rFonts w:ascii="Times New Roman" w:cs="Times New Roman" w:eastAsia="Times New Roman" w:hAnsi="Times New Roman"/>
            <w:sz w:val="32"/>
            <w:szCs w:val="32"/>
            <w:rtl w:val="0"/>
          </w:rPr>
          <w:t xml:space="preserve">have</w:t>
        </w:r>
      </w:ins>
      <w:del w:author="Vikram Venkat" w:id="1" w:date="2020-07-02T05:31:41Z">
        <w:r w:rsidDel="00000000" w:rsidR="00000000" w:rsidRPr="00000000">
          <w:rPr>
            <w:rFonts w:ascii="Times New Roman" w:cs="Times New Roman" w:eastAsia="Times New Roman" w:hAnsi="Times New Roman"/>
            <w:sz w:val="32"/>
            <w:szCs w:val="32"/>
            <w:rtl w:val="0"/>
          </w:rPr>
          <w:delText xml:space="preserve">has</w:delText>
        </w:r>
      </w:del>
      <w:r w:rsidDel="00000000" w:rsidR="00000000" w:rsidRPr="00000000">
        <w:rPr>
          <w:rFonts w:ascii="Times New Roman" w:cs="Times New Roman" w:eastAsia="Times New Roman" w:hAnsi="Times New Roman"/>
          <w:sz w:val="32"/>
          <w:szCs w:val="32"/>
          <w:rtl w:val="0"/>
        </w:rPr>
        <w:t xml:space="preserve"> made the entire </w:t>
      </w:r>
      <w:ins w:author="Vikram Venkat" w:id="2" w:date="2020-07-02T05:31:45Z">
        <w:r w:rsidDel="00000000" w:rsidR="00000000" w:rsidRPr="00000000">
          <w:rPr>
            <w:rFonts w:ascii="Times New Roman" w:cs="Times New Roman" w:eastAsia="Times New Roman" w:hAnsi="Times New Roman"/>
            <w:sz w:val="32"/>
            <w:szCs w:val="32"/>
            <w:rtl w:val="0"/>
          </w:rPr>
          <w:t xml:space="preserve">world witness</w:t>
        </w:r>
      </w:ins>
      <w:del w:author="Vikram Venkat" w:id="2" w:date="2020-07-02T05:31:45Z">
        <w:r w:rsidDel="00000000" w:rsidR="00000000" w:rsidRPr="00000000">
          <w:rPr>
            <w:rFonts w:ascii="Times New Roman" w:cs="Times New Roman" w:eastAsia="Times New Roman" w:hAnsi="Times New Roman"/>
            <w:sz w:val="32"/>
            <w:szCs w:val="32"/>
            <w:rtl w:val="0"/>
          </w:rPr>
          <w:delText xml:space="preserve">world to look</w:delText>
        </w:r>
      </w:del>
      <w:del w:author="Vikram Venkat" w:id="3" w:date="2020-07-02T05:32:37Z">
        <w:r w:rsidDel="00000000" w:rsidR="00000000" w:rsidRPr="00000000">
          <w:rPr>
            <w:rFonts w:ascii="Times New Roman" w:cs="Times New Roman" w:eastAsia="Times New Roman" w:hAnsi="Times New Roman"/>
            <w:sz w:val="32"/>
            <w:szCs w:val="32"/>
            <w:rtl w:val="0"/>
          </w:rPr>
          <w:delText xml:space="preserve"> at</w:delText>
        </w:r>
      </w:del>
      <w:r w:rsidDel="00000000" w:rsidR="00000000" w:rsidRPr="00000000">
        <w:rPr>
          <w:rFonts w:ascii="Times New Roman" w:cs="Times New Roman" w:eastAsia="Times New Roman" w:hAnsi="Times New Roman"/>
          <w:sz w:val="32"/>
          <w:szCs w:val="32"/>
          <w:rtl w:val="0"/>
        </w:rPr>
        <w:t xml:space="preserve"> their agony. </w:t>
      </w:r>
    </w:p>
    <w:p w:rsidR="00000000" w:rsidDel="00000000" w:rsidP="00000000" w:rsidRDefault="00000000" w:rsidRPr="00000000" w14:paraId="00000003">
      <w:pPr>
        <w:shd w:fill="ffffff" w:val="clear"/>
        <w:spacing w:after="0" w:line="240" w:lineRule="auto"/>
        <w:jc w:val="both"/>
        <w:rPr>
          <w:rFonts w:ascii="Times New Roman" w:cs="Times New Roman" w:eastAsia="Times New Roman" w:hAnsi="Times New Roman"/>
          <w:color w:val="000000"/>
          <w:sz w:val="32"/>
          <w:szCs w:val="32"/>
          <w:highlight w:val="white"/>
        </w:rPr>
      </w:pPr>
      <w:ins w:author="Vikram Venkat" w:id="4" w:date="2020-07-02T05:32:44Z">
        <w:r w:rsidDel="00000000" w:rsidR="00000000" w:rsidRPr="00000000">
          <w:rPr>
            <w:rFonts w:ascii="Times New Roman" w:cs="Times New Roman" w:eastAsia="Times New Roman" w:hAnsi="Times New Roman"/>
            <w:sz w:val="32"/>
            <w:szCs w:val="32"/>
            <w:rtl w:val="0"/>
          </w:rPr>
          <w:t xml:space="preserve">A </w:t>
        </w:r>
      </w:ins>
      <w:r w:rsidDel="00000000" w:rsidR="00000000" w:rsidRPr="00000000">
        <w:rPr>
          <w:rFonts w:ascii="Times New Roman" w:cs="Times New Roman" w:eastAsia="Times New Roman" w:hAnsi="Times New Roman"/>
          <w:color w:val="000000"/>
          <w:sz w:val="32"/>
          <w:szCs w:val="32"/>
          <w:rtl w:val="0"/>
        </w:rPr>
        <w:t xml:space="preserve">Brazilian slum is </w:t>
      </w:r>
      <w:ins w:author="Vikram Venkat" w:id="5" w:date="2020-07-02T05:31:52Z">
        <w:r w:rsidDel="00000000" w:rsidR="00000000" w:rsidRPr="00000000">
          <w:rPr>
            <w:rFonts w:ascii="Times New Roman" w:cs="Times New Roman" w:eastAsia="Times New Roman" w:hAnsi="Times New Roman"/>
            <w:color w:val="000000"/>
            <w:sz w:val="32"/>
            <w:szCs w:val="32"/>
            <w:rtl w:val="0"/>
          </w:rPr>
          <w:t xml:space="preserve">called a</w:t>
        </w:r>
      </w:ins>
      <w:del w:author="Vikram Venkat" w:id="5" w:date="2020-07-02T05:31:52Z">
        <w:r w:rsidDel="00000000" w:rsidR="00000000" w:rsidRPr="00000000">
          <w:rPr>
            <w:rFonts w:ascii="Times New Roman" w:cs="Times New Roman" w:eastAsia="Times New Roman" w:hAnsi="Times New Roman"/>
            <w:color w:val="000000"/>
            <w:sz w:val="32"/>
            <w:szCs w:val="32"/>
            <w:rtl w:val="0"/>
          </w:rPr>
          <w:delText xml:space="preserve">called as a</w:delText>
        </w:r>
      </w:del>
      <w:r w:rsidDel="00000000" w:rsidR="00000000" w:rsidRPr="00000000">
        <w:rPr>
          <w:rFonts w:ascii="Times New Roman" w:cs="Times New Roman" w:eastAsia="Times New Roman" w:hAnsi="Times New Roman"/>
          <w:color w:val="000000"/>
          <w:sz w:val="32"/>
          <w:szCs w:val="32"/>
          <w:rtl w:val="0"/>
        </w:rPr>
        <w:t xml:space="preserve"> </w:t>
      </w:r>
      <w:hyperlink r:id="rId6">
        <w:r w:rsidDel="00000000" w:rsidR="00000000" w:rsidRPr="00000000">
          <w:rPr>
            <w:rFonts w:ascii="Times New Roman" w:cs="Times New Roman" w:eastAsia="Times New Roman" w:hAnsi="Times New Roman"/>
            <w:color w:val="000000"/>
            <w:sz w:val="32"/>
            <w:szCs w:val="32"/>
            <w:rtl w:val="0"/>
          </w:rPr>
          <w:t xml:space="preserve">favela</w:t>
        </w:r>
      </w:hyperlink>
      <w:r w:rsidDel="00000000" w:rsidR="00000000" w:rsidRPr="00000000">
        <w:rPr>
          <w:rFonts w:ascii="Times New Roman" w:cs="Times New Roman" w:eastAsia="Times New Roman" w:hAnsi="Times New Roman"/>
          <w:color w:val="000000"/>
          <w:sz w:val="32"/>
          <w:szCs w:val="32"/>
          <w:rtl w:val="0"/>
        </w:rPr>
        <w:t xml:space="preserve">. The name originated during war-time</w:t>
      </w:r>
      <w:ins w:author="Vikram Venkat" w:id="6" w:date="2020-07-02T05:32:51Z">
        <w:r w:rsidDel="00000000" w:rsidR="00000000" w:rsidRPr="00000000">
          <w:rPr>
            <w:rFonts w:ascii="Times New Roman" w:cs="Times New Roman" w:eastAsia="Times New Roman" w:hAnsi="Times New Roman"/>
            <w:color w:val="000000"/>
            <w:sz w:val="32"/>
            <w:szCs w:val="32"/>
            <w:rtl w:val="0"/>
          </w:rPr>
          <w:t xml:space="preserve">s</w:t>
        </w:r>
      </w:ins>
      <w:r w:rsidDel="00000000" w:rsidR="00000000" w:rsidRPr="00000000">
        <w:rPr>
          <w:rFonts w:ascii="Times New Roman" w:cs="Times New Roman" w:eastAsia="Times New Roman" w:hAnsi="Times New Roman"/>
          <w:color w:val="000000"/>
          <w:sz w:val="32"/>
          <w:szCs w:val="32"/>
          <w:rtl w:val="0"/>
        </w:rPr>
        <w:t xml:space="preserve">, as soldiers during Brazil’s civil war</w:t>
      </w:r>
      <w:ins w:author="Vikram Venkat" w:id="7" w:date="2020-07-02T05:32:59Z">
        <w:r w:rsidDel="00000000" w:rsidR="00000000" w:rsidRPr="00000000">
          <w:rPr>
            <w:rFonts w:ascii="Times New Roman" w:cs="Times New Roman" w:eastAsia="Times New Roman" w:hAnsi="Times New Roman"/>
            <w:color w:val="000000"/>
            <w:sz w:val="32"/>
            <w:szCs w:val="32"/>
            <w:rtl w:val="0"/>
          </w:rPr>
          <w:t xml:space="preserve"> took</w:t>
        </w:r>
      </w:ins>
      <w:del w:author="Vikram Venkat" w:id="7" w:date="2020-07-02T05:32:59Z">
        <w:r w:rsidDel="00000000" w:rsidR="00000000" w:rsidRPr="00000000">
          <w:rPr>
            <w:rFonts w:ascii="Times New Roman" w:cs="Times New Roman" w:eastAsia="Times New Roman" w:hAnsi="Times New Roman"/>
            <w:color w:val="000000"/>
            <w:sz w:val="32"/>
            <w:szCs w:val="32"/>
            <w:rtl w:val="0"/>
          </w:rPr>
          <w:delText xml:space="preserve"> were</w:delText>
        </w:r>
      </w:del>
      <w:r w:rsidDel="00000000" w:rsidR="00000000" w:rsidRPr="00000000">
        <w:rPr>
          <w:rFonts w:ascii="Times New Roman" w:cs="Times New Roman" w:eastAsia="Times New Roman" w:hAnsi="Times New Roman"/>
          <w:color w:val="000000"/>
          <w:sz w:val="32"/>
          <w:szCs w:val="32"/>
          <w:rtl w:val="0"/>
        </w:rPr>
        <w:t xml:space="preserve"> temporary refuge</w:t>
      </w:r>
      <w:ins w:author="Vikram Venkat" w:id="8" w:date="2020-07-02T05:33:04Z">
        <w:r w:rsidDel="00000000" w:rsidR="00000000" w:rsidRPr="00000000">
          <w:rPr>
            <w:rFonts w:ascii="Times New Roman" w:cs="Times New Roman" w:eastAsia="Times New Roman" w:hAnsi="Times New Roman"/>
            <w:color w:val="000000"/>
            <w:sz w:val="32"/>
            <w:szCs w:val="32"/>
            <w:rtl w:val="0"/>
          </w:rPr>
          <w:t xml:space="preserve">,</w:t>
        </w:r>
      </w:ins>
      <w:r w:rsidDel="00000000" w:rsidR="00000000" w:rsidRPr="00000000">
        <w:rPr>
          <w:rFonts w:ascii="Times New Roman" w:cs="Times New Roman" w:eastAsia="Times New Roman" w:hAnsi="Times New Roman"/>
          <w:color w:val="000000"/>
          <w:sz w:val="32"/>
          <w:szCs w:val="32"/>
          <w:rtl w:val="0"/>
        </w:rPr>
        <w:t xml:space="preserve"> residing </w:t>
      </w:r>
      <w:ins w:author="Vikram Venkat" w:id="9" w:date="2020-07-02T05:33:07Z">
        <w:r w:rsidDel="00000000" w:rsidR="00000000" w:rsidRPr="00000000">
          <w:rPr>
            <w:rFonts w:ascii="Times New Roman" w:cs="Times New Roman" w:eastAsia="Times New Roman" w:hAnsi="Times New Roman"/>
            <w:color w:val="000000"/>
            <w:sz w:val="32"/>
            <w:szCs w:val="32"/>
            <w:rtl w:val="0"/>
          </w:rPr>
          <w:t xml:space="preserve">in</w:t>
        </w:r>
      </w:ins>
      <w:del w:author="Vikram Venkat" w:id="9" w:date="2020-07-02T05:33:07Z">
        <w:r w:rsidDel="00000000" w:rsidR="00000000" w:rsidRPr="00000000">
          <w:rPr>
            <w:rFonts w:ascii="Times New Roman" w:cs="Times New Roman" w:eastAsia="Times New Roman" w:hAnsi="Times New Roman"/>
            <w:color w:val="000000"/>
            <w:sz w:val="32"/>
            <w:szCs w:val="32"/>
            <w:rtl w:val="0"/>
          </w:rPr>
          <w:delText xml:space="preserve">on</w:delText>
        </w:r>
      </w:del>
      <w:r w:rsidDel="00000000" w:rsidR="00000000" w:rsidRPr="00000000">
        <w:rPr>
          <w:rFonts w:ascii="Times New Roman" w:cs="Times New Roman" w:eastAsia="Times New Roman" w:hAnsi="Times New Roman"/>
          <w:color w:val="000000"/>
          <w:sz w:val="32"/>
          <w:szCs w:val="32"/>
          <w:rtl w:val="0"/>
        </w:rPr>
        <w:t xml:space="preserve"> hills </w:t>
      </w:r>
      <w:ins w:author="Vikram Venkat" w:id="10" w:date="2020-07-02T05:31:55Z">
        <w:r w:rsidDel="00000000" w:rsidR="00000000" w:rsidRPr="00000000">
          <w:rPr>
            <w:rFonts w:ascii="Times New Roman" w:cs="Times New Roman" w:eastAsia="Times New Roman" w:hAnsi="Times New Roman"/>
            <w:color w:val="000000"/>
            <w:sz w:val="32"/>
            <w:szCs w:val="32"/>
            <w:rtl w:val="0"/>
          </w:rPr>
          <w:t xml:space="preserve">filled with</w:t>
        </w:r>
      </w:ins>
      <w:del w:author="Vikram Venkat" w:id="10" w:date="2020-07-02T05:31:55Z">
        <w:r w:rsidDel="00000000" w:rsidR="00000000" w:rsidRPr="00000000">
          <w:rPr>
            <w:rFonts w:ascii="Times New Roman" w:cs="Times New Roman" w:eastAsia="Times New Roman" w:hAnsi="Times New Roman"/>
            <w:color w:val="000000"/>
            <w:sz w:val="32"/>
            <w:szCs w:val="32"/>
            <w:rtl w:val="0"/>
          </w:rPr>
          <w:delText xml:space="preserve">filled covered with</w:delText>
        </w:r>
      </w:del>
      <w:r w:rsidDel="00000000" w:rsidR="00000000" w:rsidRPr="00000000">
        <w:rPr>
          <w:rFonts w:ascii="Times New Roman" w:cs="Times New Roman" w:eastAsia="Times New Roman" w:hAnsi="Times New Roman"/>
          <w:color w:val="000000"/>
          <w:sz w:val="32"/>
          <w:szCs w:val="32"/>
          <w:rtl w:val="0"/>
        </w:rPr>
        <w:t xml:space="preserve"> favela plants.</w:t>
      </w:r>
      <w:r w:rsidDel="00000000" w:rsidR="00000000" w:rsidRPr="00000000">
        <w:rPr>
          <w:rFonts w:ascii="Times New Roman" w:cs="Times New Roman" w:eastAsia="Times New Roman" w:hAnsi="Times New Roman"/>
          <w:color w:val="000000"/>
          <w:sz w:val="32"/>
          <w:szCs w:val="32"/>
          <w:highlight w:val="white"/>
          <w:rtl w:val="0"/>
        </w:rPr>
        <w:t xml:space="preserve"> Rocinha is the largest favela in Brazil. Rocinha is built on a steep hilly surface. There are as many as 1000 favelas in Brazil.  A favela typically comes into being when a large crowd </w:t>
      </w:r>
      <w:ins w:author="Vikram Venkat" w:id="11" w:date="2020-07-02T05:32:02Z">
        <w:r w:rsidDel="00000000" w:rsidR="00000000" w:rsidRPr="00000000">
          <w:rPr>
            <w:rFonts w:ascii="Times New Roman" w:cs="Times New Roman" w:eastAsia="Times New Roman" w:hAnsi="Times New Roman"/>
            <w:color w:val="000000"/>
            <w:sz w:val="32"/>
            <w:szCs w:val="32"/>
            <w:highlight w:val="white"/>
            <w:rtl w:val="0"/>
          </w:rPr>
          <w:t xml:space="preserve">occupies</w:t>
        </w:r>
      </w:ins>
      <w:del w:author="Vikram Venkat" w:id="11" w:date="2020-07-02T05:32:02Z">
        <w:r w:rsidDel="00000000" w:rsidR="00000000" w:rsidRPr="00000000">
          <w:rPr>
            <w:rFonts w:ascii="Times New Roman" w:cs="Times New Roman" w:eastAsia="Times New Roman" w:hAnsi="Times New Roman"/>
            <w:color w:val="000000"/>
            <w:sz w:val="32"/>
            <w:szCs w:val="32"/>
            <w:highlight w:val="white"/>
            <w:rtl w:val="0"/>
          </w:rPr>
          <w:delText xml:space="preserve">occupy</w:delText>
        </w:r>
      </w:del>
      <w:r w:rsidDel="00000000" w:rsidR="00000000" w:rsidRPr="00000000">
        <w:rPr>
          <w:rFonts w:ascii="Times New Roman" w:cs="Times New Roman" w:eastAsia="Times New Roman" w:hAnsi="Times New Roman"/>
          <w:color w:val="000000"/>
          <w:sz w:val="32"/>
          <w:szCs w:val="32"/>
          <w:highlight w:val="white"/>
          <w:rtl w:val="0"/>
        </w:rPr>
        <w:t xml:space="preserve"> </w:t>
      </w:r>
      <w:ins w:author="Vikram Venkat" w:id="12" w:date="2020-07-02T05:33:24Z">
        <w:r w:rsidDel="00000000" w:rsidR="00000000" w:rsidRPr="00000000">
          <w:rPr>
            <w:rFonts w:ascii="Times New Roman" w:cs="Times New Roman" w:eastAsia="Times New Roman" w:hAnsi="Times New Roman"/>
            <w:color w:val="000000"/>
            <w:sz w:val="32"/>
            <w:szCs w:val="32"/>
            <w:highlight w:val="white"/>
            <w:rtl w:val="0"/>
          </w:rPr>
          <w:t xml:space="preserve">a </w:t>
        </w:r>
      </w:ins>
      <w:r w:rsidDel="00000000" w:rsidR="00000000" w:rsidRPr="00000000">
        <w:rPr>
          <w:rFonts w:ascii="Times New Roman" w:cs="Times New Roman" w:eastAsia="Times New Roman" w:hAnsi="Times New Roman"/>
          <w:color w:val="000000"/>
          <w:sz w:val="32"/>
          <w:szCs w:val="32"/>
          <w:highlight w:val="white"/>
          <w:rtl w:val="0"/>
        </w:rPr>
        <w:t xml:space="preserve">vacant</w:t>
      </w:r>
      <w:ins w:author="Vikram Venkat" w:id="13" w:date="2020-07-02T05:33:26Z">
        <w:r w:rsidDel="00000000" w:rsidR="00000000" w:rsidRPr="00000000">
          <w:rPr>
            <w:rFonts w:ascii="Times New Roman" w:cs="Times New Roman" w:eastAsia="Times New Roman" w:hAnsi="Times New Roman"/>
            <w:color w:val="000000"/>
            <w:sz w:val="32"/>
            <w:szCs w:val="32"/>
            <w:highlight w:val="white"/>
            <w:rtl w:val="0"/>
          </w:rPr>
          <w:t xml:space="preserve"> piece of</w:t>
        </w:r>
      </w:ins>
      <w:r w:rsidDel="00000000" w:rsidR="00000000" w:rsidRPr="00000000">
        <w:rPr>
          <w:rFonts w:ascii="Times New Roman" w:cs="Times New Roman" w:eastAsia="Times New Roman" w:hAnsi="Times New Roman"/>
          <w:color w:val="000000"/>
          <w:sz w:val="32"/>
          <w:szCs w:val="32"/>
          <w:highlight w:val="white"/>
          <w:rtl w:val="0"/>
        </w:rPr>
        <w:t xml:space="preserve"> land at the edge of a city and </w:t>
      </w:r>
      <w:ins w:author="Vikram Venkat" w:id="14" w:date="2020-07-02T05:32:04Z">
        <w:r w:rsidDel="00000000" w:rsidR="00000000" w:rsidRPr="00000000">
          <w:rPr>
            <w:rFonts w:ascii="Times New Roman" w:cs="Times New Roman" w:eastAsia="Times New Roman" w:hAnsi="Times New Roman"/>
            <w:color w:val="000000"/>
            <w:sz w:val="32"/>
            <w:szCs w:val="32"/>
            <w:highlight w:val="white"/>
            <w:rtl w:val="0"/>
          </w:rPr>
          <w:t xml:space="preserve">constructs </w:t>
        </w:r>
      </w:ins>
      <w:del w:author="Vikram Venkat" w:id="14" w:date="2020-07-02T05:32:04Z">
        <w:r w:rsidDel="00000000" w:rsidR="00000000" w:rsidRPr="00000000">
          <w:rPr>
            <w:rFonts w:ascii="Times New Roman" w:cs="Times New Roman" w:eastAsia="Times New Roman" w:hAnsi="Times New Roman"/>
            <w:color w:val="000000"/>
            <w:sz w:val="32"/>
            <w:szCs w:val="32"/>
            <w:highlight w:val="white"/>
            <w:rtl w:val="0"/>
          </w:rPr>
          <w:delText xml:space="preserve">construct</w:delText>
        </w:r>
      </w:del>
      <w:r w:rsidDel="00000000" w:rsidR="00000000" w:rsidRPr="00000000">
        <w:rPr>
          <w:rFonts w:ascii="Times New Roman" w:cs="Times New Roman" w:eastAsia="Times New Roman" w:hAnsi="Times New Roman"/>
          <w:color w:val="000000"/>
          <w:sz w:val="32"/>
          <w:szCs w:val="32"/>
          <w:highlight w:val="white"/>
          <w:rtl w:val="0"/>
        </w:rPr>
        <w:t xml:space="preserve"> house</w:t>
      </w:r>
      <w:ins w:author="Vikram Venkat" w:id="15" w:date="2020-07-02T05:33:34Z">
        <w:r w:rsidDel="00000000" w:rsidR="00000000" w:rsidRPr="00000000">
          <w:rPr>
            <w:rFonts w:ascii="Times New Roman" w:cs="Times New Roman" w:eastAsia="Times New Roman" w:hAnsi="Times New Roman"/>
            <w:color w:val="000000"/>
            <w:sz w:val="32"/>
            <w:szCs w:val="32"/>
            <w:highlight w:val="white"/>
            <w:rtl w:val="0"/>
          </w:rPr>
          <w:t xml:space="preserve">s</w:t>
        </w:r>
      </w:ins>
      <w:r w:rsidDel="00000000" w:rsidR="00000000" w:rsidRPr="00000000">
        <w:rPr>
          <w:rFonts w:ascii="Times New Roman" w:cs="Times New Roman" w:eastAsia="Times New Roman" w:hAnsi="Times New Roman"/>
          <w:color w:val="000000"/>
          <w:sz w:val="32"/>
          <w:szCs w:val="32"/>
          <w:highlight w:val="white"/>
          <w:rtl w:val="0"/>
        </w:rPr>
        <w:t xml:space="preserve"> with scrap and stolen material. </w:t>
      </w:r>
    </w:p>
    <w:p w:rsidR="00000000" w:rsidDel="00000000" w:rsidP="00000000" w:rsidRDefault="00000000" w:rsidRPr="00000000" w14:paraId="00000004">
      <w:pPr>
        <w:shd w:fill="ffffff" w:val="clear"/>
        <w:spacing w:after="0" w:line="240" w:lineRule="auto"/>
        <w:jc w:val="both"/>
        <w:rPr>
          <w:rFonts w:ascii="Times New Roman" w:cs="Times New Roman" w:eastAsia="Times New Roman" w:hAnsi="Times New Roman"/>
          <w:color w:val="222222"/>
          <w:sz w:val="32"/>
          <w:szCs w:val="32"/>
          <w:highlight w:val="whit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highlight w:val="white"/>
          <w:rtl w:val="0"/>
        </w:rPr>
        <w:t xml:space="preserve">The history of the slums of Brazil </w:t>
      </w:r>
      <w:ins w:author="Vikram Venkat" w:id="16" w:date="2020-07-02T05:35:36Z">
        <w:r w:rsidDel="00000000" w:rsidR="00000000" w:rsidRPr="00000000">
          <w:rPr>
            <w:rFonts w:ascii="Times New Roman" w:cs="Times New Roman" w:eastAsia="Times New Roman" w:hAnsi="Times New Roman"/>
            <w:color w:val="000000"/>
            <w:sz w:val="32"/>
            <w:szCs w:val="32"/>
            <w:highlight w:val="white"/>
            <w:rtl w:val="0"/>
          </w:rPr>
          <w:t xml:space="preserve">came into light</w:t>
        </w:r>
      </w:ins>
      <w:del w:author="Vikram Venkat" w:id="16" w:date="2020-07-02T05:35:36Z">
        <w:r w:rsidDel="00000000" w:rsidR="00000000" w:rsidRPr="00000000">
          <w:rPr>
            <w:rFonts w:ascii="Times New Roman" w:cs="Times New Roman" w:eastAsia="Times New Roman" w:hAnsi="Times New Roman"/>
            <w:color w:val="000000"/>
            <w:sz w:val="32"/>
            <w:szCs w:val="32"/>
            <w:highlight w:val="white"/>
            <w:rtl w:val="0"/>
          </w:rPr>
          <w:delText xml:space="preserve">embarked</w:delText>
        </w:r>
      </w:del>
      <w:r w:rsidDel="00000000" w:rsidR="00000000" w:rsidRPr="00000000">
        <w:rPr>
          <w:rFonts w:ascii="Times New Roman" w:cs="Times New Roman" w:eastAsia="Times New Roman" w:hAnsi="Times New Roman"/>
          <w:color w:val="000000"/>
          <w:sz w:val="32"/>
          <w:szCs w:val="32"/>
          <w:highlight w:val="white"/>
          <w:rtl w:val="0"/>
        </w:rPr>
        <w:t xml:space="preserve"> </w:t>
      </w:r>
      <w:ins w:author="Vikram Venkat" w:id="17" w:date="2020-07-02T05:35:48Z">
        <w:r w:rsidDel="00000000" w:rsidR="00000000" w:rsidRPr="00000000">
          <w:rPr>
            <w:rFonts w:ascii="Times New Roman" w:cs="Times New Roman" w:eastAsia="Times New Roman" w:hAnsi="Times New Roman"/>
            <w:color w:val="000000"/>
            <w:sz w:val="32"/>
            <w:szCs w:val="32"/>
            <w:highlight w:val="white"/>
            <w:rtl w:val="0"/>
          </w:rPr>
          <w:t xml:space="preserve">during</w:t>
        </w:r>
      </w:ins>
      <w:del w:author="Vikram Venkat" w:id="17" w:date="2020-07-02T05:35:48Z">
        <w:r w:rsidDel="00000000" w:rsidR="00000000" w:rsidRPr="00000000">
          <w:rPr>
            <w:rFonts w:ascii="Times New Roman" w:cs="Times New Roman" w:eastAsia="Times New Roman" w:hAnsi="Times New Roman"/>
            <w:color w:val="000000"/>
            <w:sz w:val="32"/>
            <w:szCs w:val="32"/>
            <w:highlight w:val="white"/>
            <w:rtl w:val="0"/>
          </w:rPr>
          <w:delText xml:space="preserve">in</w:delText>
        </w:r>
      </w:del>
      <w:r w:rsidDel="00000000" w:rsidR="00000000" w:rsidRPr="00000000">
        <w:rPr>
          <w:rFonts w:ascii="Times New Roman" w:cs="Times New Roman" w:eastAsia="Times New Roman" w:hAnsi="Times New Roman"/>
          <w:color w:val="000000"/>
          <w:sz w:val="32"/>
          <w:szCs w:val="32"/>
          <w:highlight w:val="white"/>
          <w:rtl w:val="0"/>
        </w:rPr>
        <w:t xml:space="preserve"> the final years of the nineteenth century</w:t>
      </w:r>
      <w:ins w:author="Vikram Venkat" w:id="18" w:date="2020-07-02T05:35:52Z">
        <w:r w:rsidDel="00000000" w:rsidR="00000000" w:rsidRPr="00000000">
          <w:rPr>
            <w:rFonts w:ascii="Times New Roman" w:cs="Times New Roman" w:eastAsia="Times New Roman" w:hAnsi="Times New Roman"/>
            <w:color w:val="000000"/>
            <w:sz w:val="32"/>
            <w:szCs w:val="32"/>
            <w:highlight w:val="white"/>
            <w:rtl w:val="0"/>
          </w:rPr>
          <w:t xml:space="preserve">,</w:t>
        </w:r>
      </w:ins>
      <w:r w:rsidDel="00000000" w:rsidR="00000000" w:rsidRPr="00000000">
        <w:rPr>
          <w:rFonts w:ascii="Times New Roman" w:cs="Times New Roman" w:eastAsia="Times New Roman" w:hAnsi="Times New Roman"/>
          <w:color w:val="000000"/>
          <w:sz w:val="32"/>
          <w:szCs w:val="32"/>
          <w:highlight w:val="white"/>
          <w:rtl w:val="0"/>
        </w:rPr>
        <w:t xml:space="preserve"> as Brazil transformed from an empire to a republic nation. As the country continued to undergo substantial political and economic changes, the size and number </w:t>
      </w:r>
      <w:ins w:author="Vikram Venkat" w:id="19" w:date="2020-07-02T05:36:05Z">
        <w:r w:rsidDel="00000000" w:rsidR="00000000" w:rsidRPr="00000000">
          <w:rPr>
            <w:rFonts w:ascii="Times New Roman" w:cs="Times New Roman" w:eastAsia="Times New Roman" w:hAnsi="Times New Roman"/>
            <w:color w:val="000000"/>
            <w:sz w:val="32"/>
            <w:szCs w:val="32"/>
            <w:highlight w:val="white"/>
            <w:rtl w:val="0"/>
          </w:rPr>
          <w:t xml:space="preserve">of </w:t>
        </w:r>
      </w:ins>
      <w:r w:rsidDel="00000000" w:rsidR="00000000" w:rsidRPr="00000000">
        <w:rPr>
          <w:rFonts w:ascii="Times New Roman" w:cs="Times New Roman" w:eastAsia="Times New Roman" w:hAnsi="Times New Roman"/>
          <w:color w:val="000000"/>
          <w:sz w:val="32"/>
          <w:szCs w:val="32"/>
          <w:highlight w:val="white"/>
          <w:rtl w:val="0"/>
        </w:rPr>
        <w:t xml:space="preserve">slums multiplied. The favelas</w:t>
      </w:r>
      <w:del w:author="Vikram Venkat" w:id="20" w:date="2020-07-02T05:36:09Z">
        <w:r w:rsidDel="00000000" w:rsidR="00000000" w:rsidRPr="00000000">
          <w:rPr>
            <w:rFonts w:ascii="Times New Roman" w:cs="Times New Roman" w:eastAsia="Times New Roman" w:hAnsi="Times New Roman"/>
            <w:color w:val="000000"/>
            <w:sz w:val="32"/>
            <w:szCs w:val="32"/>
            <w:highlight w:val="white"/>
            <w:rtl w:val="0"/>
          </w:rPr>
          <w:delText xml:space="preserve"> (slums)</w:delText>
        </w:r>
      </w:del>
      <w:r w:rsidDel="00000000" w:rsidR="00000000" w:rsidRPr="00000000">
        <w:rPr>
          <w:rFonts w:ascii="Times New Roman" w:cs="Times New Roman" w:eastAsia="Times New Roman" w:hAnsi="Times New Roman"/>
          <w:color w:val="000000"/>
          <w:sz w:val="32"/>
          <w:szCs w:val="32"/>
          <w:highlight w:val="white"/>
          <w:rtl w:val="0"/>
        </w:rPr>
        <w:t xml:space="preserve"> of Brazil </w:t>
      </w:r>
      <w:ins w:author="Vikram Venkat" w:id="21" w:date="2020-07-02T05:32:12Z">
        <w:r w:rsidDel="00000000" w:rsidR="00000000" w:rsidRPr="00000000">
          <w:rPr>
            <w:rFonts w:ascii="Times New Roman" w:cs="Times New Roman" w:eastAsia="Times New Roman" w:hAnsi="Times New Roman"/>
            <w:color w:val="000000"/>
            <w:sz w:val="32"/>
            <w:szCs w:val="32"/>
            <w:highlight w:val="white"/>
            <w:rtl w:val="0"/>
          </w:rPr>
          <w:t xml:space="preserve">garnered</w:t>
        </w:r>
        <w:r w:rsidDel="00000000" w:rsidR="00000000" w:rsidRPr="00000000">
          <w:rPr>
            <w:rFonts w:ascii="Times New Roman" w:cs="Times New Roman" w:eastAsia="Times New Roman" w:hAnsi="Times New Roman"/>
            <w:color w:val="000000"/>
            <w:sz w:val="32"/>
            <w:szCs w:val="32"/>
            <w:highlight w:val="white"/>
            <w:rtl w:val="0"/>
          </w:rPr>
          <w:t xml:space="preserve"> political</w:t>
        </w:r>
      </w:ins>
      <w:del w:author="Vikram Venkat" w:id="21" w:date="2020-07-02T05:32:12Z">
        <w:r w:rsidDel="00000000" w:rsidR="00000000" w:rsidRPr="00000000">
          <w:rPr>
            <w:rFonts w:ascii="Times New Roman" w:cs="Times New Roman" w:eastAsia="Times New Roman" w:hAnsi="Times New Roman"/>
            <w:color w:val="000000"/>
            <w:sz w:val="32"/>
            <w:szCs w:val="32"/>
            <w:highlight w:val="white"/>
            <w:rtl w:val="0"/>
          </w:rPr>
          <w:delText xml:space="preserve">turned the political</w:delText>
        </w:r>
      </w:del>
      <w:r w:rsidDel="00000000" w:rsidR="00000000" w:rsidRPr="00000000">
        <w:rPr>
          <w:rFonts w:ascii="Times New Roman" w:cs="Times New Roman" w:eastAsia="Times New Roman" w:hAnsi="Times New Roman"/>
          <w:color w:val="000000"/>
          <w:sz w:val="32"/>
          <w:szCs w:val="32"/>
          <w:highlight w:val="white"/>
          <w:rtl w:val="0"/>
        </w:rPr>
        <w:t xml:space="preserve"> attention in the 1940s. </w:t>
      </w:r>
      <w:ins w:author="Vikram Venkat" w:id="22" w:date="2020-07-02T05:36:29Z">
        <w:r w:rsidDel="00000000" w:rsidR="00000000" w:rsidRPr="00000000">
          <w:rPr>
            <w:rFonts w:ascii="Times New Roman" w:cs="Times New Roman" w:eastAsia="Times New Roman" w:hAnsi="Times New Roman"/>
            <w:color w:val="000000"/>
            <w:sz w:val="32"/>
            <w:szCs w:val="32"/>
            <w:highlight w:val="white"/>
            <w:rtl w:val="0"/>
          </w:rPr>
          <w:t xml:space="preserve">Ever since,</w:t>
        </w:r>
      </w:ins>
      <w:del w:author="Vikram Venkat" w:id="22" w:date="2020-07-02T05:36:29Z">
        <w:r w:rsidDel="00000000" w:rsidR="00000000" w:rsidRPr="00000000">
          <w:rPr>
            <w:rFonts w:ascii="Times New Roman" w:cs="Times New Roman" w:eastAsia="Times New Roman" w:hAnsi="Times New Roman"/>
            <w:color w:val="000000"/>
            <w:sz w:val="32"/>
            <w:szCs w:val="32"/>
            <w:highlight w:val="white"/>
            <w:rtl w:val="0"/>
          </w:rPr>
          <w:delText xml:space="preserve">Thus, from the 1940s to now,</w:delText>
        </w:r>
      </w:del>
      <w:r w:rsidDel="00000000" w:rsidR="00000000" w:rsidRPr="00000000">
        <w:rPr>
          <w:rFonts w:ascii="Times New Roman" w:cs="Times New Roman" w:eastAsia="Times New Roman" w:hAnsi="Times New Roman"/>
          <w:color w:val="000000"/>
          <w:sz w:val="32"/>
          <w:szCs w:val="32"/>
          <w:highlight w:val="white"/>
          <w:rtl w:val="0"/>
        </w:rPr>
        <w:t xml:space="preserve"> the Brazilian government </w:t>
      </w:r>
      <w:ins w:author="Vikram Venkat" w:id="23" w:date="2020-07-02T05:36:39Z">
        <w:r w:rsidDel="00000000" w:rsidR="00000000" w:rsidRPr="00000000">
          <w:rPr>
            <w:rFonts w:ascii="Times New Roman" w:cs="Times New Roman" w:eastAsia="Times New Roman" w:hAnsi="Times New Roman"/>
            <w:color w:val="000000"/>
            <w:sz w:val="32"/>
            <w:szCs w:val="32"/>
            <w:highlight w:val="white"/>
            <w:rtl w:val="0"/>
          </w:rPr>
          <w:t xml:space="preserve">has been</w:t>
        </w:r>
      </w:ins>
      <w:del w:author="Vikram Venkat" w:id="23" w:date="2020-07-02T05:36:39Z">
        <w:r w:rsidDel="00000000" w:rsidR="00000000" w:rsidRPr="00000000">
          <w:rPr>
            <w:rFonts w:ascii="Times New Roman" w:cs="Times New Roman" w:eastAsia="Times New Roman" w:hAnsi="Times New Roman"/>
            <w:color w:val="000000"/>
            <w:sz w:val="32"/>
            <w:szCs w:val="32"/>
            <w:highlight w:val="white"/>
            <w:rtl w:val="0"/>
          </w:rPr>
          <w:delText xml:space="preserve">is</w:delText>
        </w:r>
      </w:del>
      <w:r w:rsidDel="00000000" w:rsidR="00000000" w:rsidRPr="00000000">
        <w:rPr>
          <w:rFonts w:ascii="Times New Roman" w:cs="Times New Roman" w:eastAsia="Times New Roman" w:hAnsi="Times New Roman"/>
          <w:color w:val="000000"/>
          <w:sz w:val="32"/>
          <w:szCs w:val="32"/>
          <w:highlight w:val="white"/>
          <w:rtl w:val="0"/>
        </w:rPr>
        <w:t xml:space="preserve"> gradually </w:t>
      </w:r>
      <w:ins w:author="Vikram Venkat" w:id="24" w:date="2020-07-02T05:36:43Z">
        <w:r w:rsidDel="00000000" w:rsidR="00000000" w:rsidRPr="00000000">
          <w:rPr>
            <w:rFonts w:ascii="Times New Roman" w:cs="Times New Roman" w:eastAsia="Times New Roman" w:hAnsi="Times New Roman"/>
            <w:color w:val="000000"/>
            <w:sz w:val="32"/>
            <w:szCs w:val="32"/>
            <w:highlight w:val="white"/>
            <w:rtl w:val="0"/>
          </w:rPr>
          <w:t xml:space="preserve">taking</w:t>
        </w:r>
      </w:ins>
      <w:del w:author="Vikram Venkat" w:id="24" w:date="2020-07-02T05:36:43Z">
        <w:r w:rsidDel="00000000" w:rsidR="00000000" w:rsidRPr="00000000">
          <w:rPr>
            <w:rFonts w:ascii="Times New Roman" w:cs="Times New Roman" w:eastAsia="Times New Roman" w:hAnsi="Times New Roman"/>
            <w:color w:val="000000"/>
            <w:sz w:val="32"/>
            <w:szCs w:val="32"/>
            <w:highlight w:val="white"/>
            <w:rtl w:val="0"/>
          </w:rPr>
          <w:delText xml:space="preserve">making</w:delText>
        </w:r>
      </w:del>
      <w:r w:rsidDel="00000000" w:rsidR="00000000" w:rsidRPr="00000000">
        <w:rPr>
          <w:rFonts w:ascii="Times New Roman" w:cs="Times New Roman" w:eastAsia="Times New Roman" w:hAnsi="Times New Roman"/>
          <w:color w:val="000000"/>
          <w:sz w:val="32"/>
          <w:szCs w:val="32"/>
          <w:highlight w:val="white"/>
          <w:rtl w:val="0"/>
        </w:rPr>
        <w:t xml:space="preserve"> steps to clear the slums and provide the people</w:t>
      </w:r>
      <w:ins w:author="Vikram Venkat" w:id="25" w:date="2020-07-02T05:36:53Z">
        <w:r w:rsidDel="00000000" w:rsidR="00000000" w:rsidRPr="00000000">
          <w:rPr>
            <w:rFonts w:ascii="Times New Roman" w:cs="Times New Roman" w:eastAsia="Times New Roman" w:hAnsi="Times New Roman"/>
            <w:color w:val="000000"/>
            <w:sz w:val="32"/>
            <w:szCs w:val="32"/>
            <w:highlight w:val="white"/>
            <w:rtl w:val="0"/>
          </w:rPr>
          <w:t xml:space="preserve"> with</w:t>
        </w:r>
      </w:ins>
      <w:r w:rsidDel="00000000" w:rsidR="00000000" w:rsidRPr="00000000">
        <w:rPr>
          <w:rFonts w:ascii="Times New Roman" w:cs="Times New Roman" w:eastAsia="Times New Roman" w:hAnsi="Times New Roman"/>
          <w:color w:val="000000"/>
          <w:sz w:val="32"/>
          <w:szCs w:val="32"/>
          <w:highlight w:val="white"/>
          <w:rtl w:val="0"/>
        </w:rPr>
        <w:t xml:space="preserve"> public houses and safe</w:t>
      </w:r>
      <w:del w:author="Vikram Venkat" w:id="26" w:date="2020-07-02T05:36:56Z">
        <w:r w:rsidDel="00000000" w:rsidR="00000000" w:rsidRPr="00000000">
          <w:rPr>
            <w:rFonts w:ascii="Times New Roman" w:cs="Times New Roman" w:eastAsia="Times New Roman" w:hAnsi="Times New Roman"/>
            <w:color w:val="000000"/>
            <w:sz w:val="32"/>
            <w:szCs w:val="32"/>
            <w:highlight w:val="white"/>
            <w:rtl w:val="0"/>
          </w:rPr>
          <w:delText xml:space="preserve">ty</w:delText>
        </w:r>
      </w:del>
      <w:r w:rsidDel="00000000" w:rsidR="00000000" w:rsidRPr="00000000">
        <w:rPr>
          <w:rFonts w:ascii="Times New Roman" w:cs="Times New Roman" w:eastAsia="Times New Roman" w:hAnsi="Times New Roman"/>
          <w:color w:val="000000"/>
          <w:sz w:val="32"/>
          <w:szCs w:val="32"/>
          <w:highlight w:val="white"/>
          <w:rtl w:val="0"/>
        </w:rPr>
        <w:t xml:space="preserve"> lifestyles. However, the </w:t>
      </w:r>
      <w:ins w:author="Vikram Venkat" w:id="27" w:date="2020-07-02T05:32:14Z">
        <w:r w:rsidDel="00000000" w:rsidR="00000000" w:rsidRPr="00000000">
          <w:rPr>
            <w:rFonts w:ascii="Times New Roman" w:cs="Times New Roman" w:eastAsia="Times New Roman" w:hAnsi="Times New Roman"/>
            <w:color w:val="000000"/>
            <w:sz w:val="32"/>
            <w:szCs w:val="32"/>
            <w:highlight w:val="white"/>
            <w:rtl w:val="0"/>
          </w:rPr>
          <w:t xml:space="preserve">slums</w:t>
        </w:r>
      </w:ins>
      <w:del w:author="Vikram Venkat" w:id="27" w:date="2020-07-02T05:32:14Z">
        <w:r w:rsidDel="00000000" w:rsidR="00000000" w:rsidRPr="00000000">
          <w:rPr>
            <w:rFonts w:ascii="Times New Roman" w:cs="Times New Roman" w:eastAsia="Times New Roman" w:hAnsi="Times New Roman"/>
            <w:color w:val="000000"/>
            <w:sz w:val="32"/>
            <w:szCs w:val="32"/>
            <w:highlight w:val="white"/>
            <w:rtl w:val="0"/>
          </w:rPr>
          <w:delText xml:space="preserve">slum</w:delText>
        </w:r>
      </w:del>
      <w:r w:rsidDel="00000000" w:rsidR="00000000" w:rsidRPr="00000000">
        <w:rPr>
          <w:rFonts w:ascii="Times New Roman" w:cs="Times New Roman" w:eastAsia="Times New Roman" w:hAnsi="Times New Roman"/>
          <w:color w:val="000000"/>
          <w:sz w:val="32"/>
          <w:szCs w:val="32"/>
          <w:highlight w:val="white"/>
          <w:rtl w:val="0"/>
        </w:rPr>
        <w:t xml:space="preserve"> in Brazil </w:t>
      </w:r>
      <w:ins w:author="Vikram Venkat" w:id="28" w:date="2020-07-02T05:37:12Z">
        <w:r w:rsidDel="00000000" w:rsidR="00000000" w:rsidRPr="00000000">
          <w:rPr>
            <w:rFonts w:ascii="Times New Roman" w:cs="Times New Roman" w:eastAsia="Times New Roman" w:hAnsi="Times New Roman"/>
            <w:color w:val="000000"/>
            <w:sz w:val="32"/>
            <w:szCs w:val="32"/>
            <w:highlight w:val="white"/>
            <w:rtl w:val="0"/>
          </w:rPr>
          <w:t xml:space="preserve">ha</w:t>
        </w:r>
        <w:r w:rsidDel="00000000" w:rsidR="00000000" w:rsidRPr="00000000">
          <w:rPr>
            <w:rFonts w:ascii="Times New Roman" w:cs="Times New Roman" w:eastAsia="Times New Roman" w:hAnsi="Times New Roman"/>
            <w:color w:val="000000"/>
            <w:sz w:val="32"/>
            <w:szCs w:val="32"/>
            <w:highlight w:val="white"/>
            <w:rtl w:val="0"/>
          </w:rPr>
          <w:t xml:space="preserve">d</w:t>
        </w:r>
      </w:ins>
      <w:del w:author="Vikram Venkat" w:id="28" w:date="2020-07-02T05:37:12Z">
        <w:r w:rsidDel="00000000" w:rsidR="00000000" w:rsidRPr="00000000">
          <w:rPr>
            <w:rFonts w:ascii="Times New Roman" w:cs="Times New Roman" w:eastAsia="Times New Roman" w:hAnsi="Times New Roman"/>
            <w:color w:val="000000"/>
            <w:sz w:val="32"/>
            <w:szCs w:val="32"/>
            <w:highlight w:val="white"/>
            <w:rtl w:val="0"/>
          </w:rPr>
          <w:delText xml:space="preserve">s</w:delText>
        </w:r>
      </w:del>
      <w:del w:author="Vikram Venkat" w:id="29" w:date="2020-07-02T05:37:56Z">
        <w:r w:rsidDel="00000000" w:rsidR="00000000" w:rsidRPr="00000000">
          <w:rPr>
            <w:rFonts w:ascii="Times New Roman" w:cs="Times New Roman" w:eastAsia="Times New Roman" w:hAnsi="Times New Roman"/>
            <w:color w:val="000000"/>
            <w:sz w:val="32"/>
            <w:szCs w:val="32"/>
            <w:highlight w:val="white"/>
            <w:rtl w:val="0"/>
          </w:rPr>
          <w:delText xml:space="preserve">tarted</w:delText>
        </w:r>
      </w:del>
      <w:r w:rsidDel="00000000" w:rsidR="00000000" w:rsidRPr="00000000">
        <w:rPr>
          <w:rFonts w:ascii="Times New Roman" w:cs="Times New Roman" w:eastAsia="Times New Roman" w:hAnsi="Times New Roman"/>
          <w:color w:val="000000"/>
          <w:sz w:val="32"/>
          <w:szCs w:val="32"/>
          <w:highlight w:val="white"/>
          <w:rtl w:val="0"/>
        </w:rPr>
        <w:t xml:space="preserve"> </w:t>
      </w:r>
      <w:ins w:author="Vikram Venkat" w:id="30" w:date="2020-07-02T05:37:20Z">
        <w:r w:rsidDel="00000000" w:rsidR="00000000" w:rsidRPr="00000000">
          <w:rPr>
            <w:rFonts w:ascii="Times New Roman" w:cs="Times New Roman" w:eastAsia="Times New Roman" w:hAnsi="Times New Roman"/>
            <w:color w:val="000000"/>
            <w:sz w:val="32"/>
            <w:szCs w:val="32"/>
            <w:highlight w:val="white"/>
            <w:rtl w:val="0"/>
          </w:rPr>
          <w:t xml:space="preserve">grown</w:t>
        </w:r>
      </w:ins>
      <w:del w:author="Vikram Venkat" w:id="30" w:date="2020-07-02T05:37:20Z">
        <w:r w:rsidDel="00000000" w:rsidR="00000000" w:rsidRPr="00000000">
          <w:rPr>
            <w:rFonts w:ascii="Times New Roman" w:cs="Times New Roman" w:eastAsia="Times New Roman" w:hAnsi="Times New Roman"/>
            <w:color w:val="000000"/>
            <w:sz w:val="32"/>
            <w:szCs w:val="32"/>
            <w:highlight w:val="white"/>
            <w:rtl w:val="0"/>
          </w:rPr>
          <w:delText xml:space="preserve">growing</w:delText>
        </w:r>
      </w:del>
      <w:ins w:author="Vikram Venkat" w:id="30" w:date="2020-07-02T05:37:20Z">
        <w:r w:rsidDel="00000000" w:rsidR="00000000" w:rsidRPr="00000000">
          <w:rPr>
            <w:rFonts w:ascii="Times New Roman" w:cs="Times New Roman" w:eastAsia="Times New Roman" w:hAnsi="Times New Roman"/>
            <w:color w:val="000000"/>
            <w:sz w:val="32"/>
            <w:szCs w:val="32"/>
            <w:highlight w:val="white"/>
            <w:rtl w:val="0"/>
          </w:rPr>
          <w:t xml:space="preserve"> in number</w:t>
        </w:r>
      </w:ins>
      <w:r w:rsidDel="00000000" w:rsidR="00000000" w:rsidRPr="00000000">
        <w:rPr>
          <w:rFonts w:ascii="Times New Roman" w:cs="Times New Roman" w:eastAsia="Times New Roman" w:hAnsi="Times New Roman"/>
          <w:color w:val="000000"/>
          <w:sz w:val="32"/>
          <w:szCs w:val="32"/>
          <w:highlight w:val="white"/>
          <w:rtl w:val="0"/>
        </w:rPr>
        <w:t xml:space="preserve"> tremendously between the </w:t>
      </w:r>
      <w:hyperlink r:id="rId7">
        <w:r w:rsidDel="00000000" w:rsidR="00000000" w:rsidRPr="00000000">
          <w:rPr>
            <w:rFonts w:ascii="Times New Roman" w:cs="Times New Roman" w:eastAsia="Times New Roman" w:hAnsi="Times New Roman"/>
            <w:color w:val="000000"/>
            <w:sz w:val="32"/>
            <w:szCs w:val="32"/>
            <w:highlight w:val="white"/>
            <w:u w:val="none"/>
            <w:rtl w:val="0"/>
          </w:rPr>
          <w:t xml:space="preserve">1950s and 1980s</w:t>
        </w:r>
      </w:hyperlink>
      <w:r w:rsidDel="00000000" w:rsidR="00000000" w:rsidRPr="00000000">
        <w:rPr>
          <w:rFonts w:ascii="Times New Roman" w:cs="Times New Roman" w:eastAsia="Times New Roman" w:hAnsi="Times New Roman"/>
          <w:color w:val="000000"/>
          <w:sz w:val="32"/>
          <w:szCs w:val="32"/>
          <w:rtl w:val="0"/>
        </w:rPr>
        <w:t xml:space="preserve">.</w:t>
      </w:r>
    </w:p>
    <w:p w:rsidR="00000000" w:rsidDel="00000000" w:rsidP="00000000" w:rsidRDefault="00000000" w:rsidRPr="00000000" w14:paraId="00000006">
      <w:pPr>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highlight w:val="white"/>
          <w:rtl w:val="0"/>
        </w:rPr>
        <w:t xml:space="preserve">Despite the fact that Brazil has the </w:t>
      </w:r>
      <w:hyperlink r:id="rId8">
        <w:r w:rsidDel="00000000" w:rsidR="00000000" w:rsidRPr="00000000">
          <w:rPr>
            <w:rFonts w:ascii="Times New Roman" w:cs="Times New Roman" w:eastAsia="Times New Roman" w:hAnsi="Times New Roman"/>
            <w:color w:val="000000"/>
            <w:sz w:val="32"/>
            <w:szCs w:val="32"/>
            <w:highlight w:val="white"/>
            <w:u w:val="none"/>
            <w:rtl w:val="0"/>
          </w:rPr>
          <w:t xml:space="preserve">ninth largest</w:t>
        </w:r>
      </w:hyperlink>
      <w:r w:rsidDel="00000000" w:rsidR="00000000" w:rsidRPr="00000000">
        <w:rPr>
          <w:rFonts w:ascii="Times New Roman" w:cs="Times New Roman" w:eastAsia="Times New Roman" w:hAnsi="Times New Roman"/>
          <w:color w:val="000000"/>
          <w:sz w:val="32"/>
          <w:szCs w:val="32"/>
          <w:rtl w:val="0"/>
        </w:rPr>
        <w:t xml:space="preserve"> economy</w:t>
      </w:r>
      <w:r w:rsidDel="00000000" w:rsidR="00000000" w:rsidRPr="00000000">
        <w:rPr>
          <w:rFonts w:ascii="Times New Roman" w:cs="Times New Roman" w:eastAsia="Times New Roman" w:hAnsi="Times New Roman"/>
          <w:color w:val="000000"/>
          <w:sz w:val="32"/>
          <w:szCs w:val="32"/>
          <w:highlight w:val="white"/>
          <w:rtl w:val="0"/>
        </w:rPr>
        <w:t xml:space="preserve"> in the world by nominal Gross Domestic Product (GDP) and the </w:t>
      </w:r>
      <w:hyperlink r:id="rId9">
        <w:r w:rsidDel="00000000" w:rsidR="00000000" w:rsidRPr="00000000">
          <w:rPr>
            <w:rFonts w:ascii="Times New Roman" w:cs="Times New Roman" w:eastAsia="Times New Roman" w:hAnsi="Times New Roman"/>
            <w:color w:val="000000"/>
            <w:sz w:val="32"/>
            <w:szCs w:val="32"/>
            <w:highlight w:val="white"/>
            <w:u w:val="none"/>
            <w:rtl w:val="0"/>
          </w:rPr>
          <w:t xml:space="preserve">eighth largest</w:t>
        </w:r>
      </w:hyperlink>
      <w:r w:rsidDel="00000000" w:rsidR="00000000" w:rsidRPr="00000000">
        <w:rPr>
          <w:rFonts w:ascii="Times New Roman" w:cs="Times New Roman" w:eastAsia="Times New Roman" w:hAnsi="Times New Roman"/>
          <w:color w:val="000000"/>
          <w:sz w:val="32"/>
          <w:szCs w:val="32"/>
          <w:highlight w:val="white"/>
          <w:rtl w:val="0"/>
        </w:rPr>
        <w:t xml:space="preserve"> economy by </w:t>
      </w:r>
      <w:hyperlink r:id="rId10">
        <w:r w:rsidDel="00000000" w:rsidR="00000000" w:rsidRPr="00000000">
          <w:rPr>
            <w:rFonts w:ascii="Times New Roman" w:cs="Times New Roman" w:eastAsia="Times New Roman" w:hAnsi="Times New Roman"/>
            <w:color w:val="000000"/>
            <w:sz w:val="32"/>
            <w:szCs w:val="32"/>
            <w:highlight w:val="white"/>
            <w:u w:val="none"/>
            <w:rtl w:val="0"/>
          </w:rPr>
          <w:t xml:space="preserve">purchasing power parity</w:t>
        </w:r>
      </w:hyperlink>
      <w:r w:rsidDel="00000000" w:rsidR="00000000" w:rsidRPr="00000000">
        <w:rPr>
          <w:rFonts w:ascii="Times New Roman" w:cs="Times New Roman" w:eastAsia="Times New Roman" w:hAnsi="Times New Roman"/>
          <w:color w:val="000000"/>
          <w:sz w:val="32"/>
          <w:szCs w:val="32"/>
          <w:highlight w:val="white"/>
          <w:rtl w:val="0"/>
        </w:rPr>
        <w:t xml:space="preserve">, a large population of the country still lives </w:t>
      </w:r>
      <w:ins w:author="Vikram Venkat" w:id="31" w:date="2020-07-02T05:38:22Z">
        <w:r w:rsidDel="00000000" w:rsidR="00000000" w:rsidRPr="00000000">
          <w:rPr>
            <w:rFonts w:ascii="Times New Roman" w:cs="Times New Roman" w:eastAsia="Times New Roman" w:hAnsi="Times New Roman"/>
            <w:color w:val="000000"/>
            <w:sz w:val="32"/>
            <w:szCs w:val="32"/>
            <w:highlight w:val="white"/>
            <w:rtl w:val="0"/>
          </w:rPr>
          <w:t xml:space="preserve">the favela way</w:t>
        </w:r>
      </w:ins>
      <w:del w:author="Vikram Venkat" w:id="31" w:date="2020-07-02T05:38:22Z">
        <w:r w:rsidDel="00000000" w:rsidR="00000000" w:rsidRPr="00000000">
          <w:rPr>
            <w:rFonts w:ascii="Times New Roman" w:cs="Times New Roman" w:eastAsia="Times New Roman" w:hAnsi="Times New Roman"/>
            <w:color w:val="000000"/>
            <w:sz w:val="32"/>
            <w:szCs w:val="32"/>
            <w:highlight w:val="white"/>
            <w:rtl w:val="0"/>
          </w:rPr>
          <w:delText xml:space="preserve">in the slum</w:delText>
        </w:r>
      </w:del>
      <w:r w:rsidDel="00000000" w:rsidR="00000000" w:rsidRPr="00000000">
        <w:rPr>
          <w:rFonts w:ascii="Times New Roman" w:cs="Times New Roman" w:eastAsia="Times New Roman" w:hAnsi="Times New Roman"/>
          <w:color w:val="000000"/>
          <w:sz w:val="32"/>
          <w:szCs w:val="32"/>
          <w:highlight w:val="white"/>
          <w:rtl w:val="0"/>
        </w:rPr>
        <w:t xml:space="preserve">.</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000000"/>
          <w:sz w:val="32"/>
          <w:szCs w:val="32"/>
          <w:highlight w:val="white"/>
          <w:u w:val="single"/>
          <w:rPrChange w:author="Vikram Venkat" w:id="32" w:date="2020-07-02T05:38:31Z">
            <w:rPr>
              <w:rFonts w:ascii="Times New Roman" w:cs="Times New Roman" w:eastAsia="Times New Roman" w:hAnsi="Times New Roman"/>
              <w:b w:val="1"/>
              <w:color w:val="000000"/>
              <w:sz w:val="32"/>
              <w:szCs w:val="32"/>
              <w:highlight w:val="white"/>
            </w:rPr>
          </w:rPrChange>
        </w:rPr>
      </w:pPr>
      <w:r w:rsidDel="00000000" w:rsidR="00000000" w:rsidRPr="00000000">
        <w:rPr>
          <w:rFonts w:ascii="Times New Roman" w:cs="Times New Roman" w:eastAsia="Times New Roman" w:hAnsi="Times New Roman"/>
          <w:color w:val="000000"/>
          <w:sz w:val="32"/>
          <w:szCs w:val="32"/>
          <w:highlight w:val="white"/>
          <w:u w:val="single"/>
          <w:rtl w:val="0"/>
          <w:rPrChange w:author="Vikram Venkat" w:id="32" w:date="2020-07-02T05:38:31Z">
            <w:rPr>
              <w:rFonts w:ascii="Times New Roman" w:cs="Times New Roman" w:eastAsia="Times New Roman" w:hAnsi="Times New Roman"/>
              <w:b w:val="1"/>
              <w:color w:val="000000"/>
              <w:sz w:val="32"/>
              <w:szCs w:val="32"/>
              <w:highlight w:val="white"/>
            </w:rPr>
          </w:rPrChange>
        </w:rPr>
        <w:t xml:space="preserve">HIGHLIGHTS</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w:t>
      </w:r>
      <w:hyperlink r:id="rId11">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Summer Olympic Games</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2016 was held in Rio de Janeiro, Brazil. While the majority of the media focused on </w:t>
      </w:r>
      <w:ins w:author="Vikram Venkat" w:id="33" w:date="2020-07-02T05:38:53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main events of the Games</w:t>
        </w:r>
      </w:ins>
      <w:del w:author="Vikram Venkat" w:id="33" w:date="2020-07-02T05:38:53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the gaming events</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some </w:t>
      </w:r>
      <w:ins w:author="Vikram Venkat" w:id="34" w:date="2020-07-02T05:32:15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media outlets were concerned</w:t>
        </w:r>
      </w:ins>
      <w:del w:author="Vikram Venkat" w:id="34" w:date="2020-07-02T05:32:15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media concerned</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about the country’s slums. After this </w:t>
      </w:r>
      <w:ins w:author="Vikram Venkat" w:id="35" w:date="2020-07-02T05:39:22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stunt</w:t>
        </w:r>
      </w:ins>
      <w:del w:author="Vikram Venkat" w:id="35" w:date="2020-07-02T05:39:22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Olympic Games</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the Brazilian slum</w:t>
      </w:r>
      <w:ins w:author="Vikram Venkat" w:id="36" w:date="2020-07-02T05:39:28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became more </w:t>
      </w:r>
      <w:ins w:author="Vikram Venkat" w:id="37" w:date="2020-07-02T05:39:32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renown</w:t>
        </w:r>
      </w:ins>
      <w:del w:author="Vikram Venkat" w:id="37" w:date="2020-07-02T05:39:32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popular</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worldwide.</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Slum clearance and resettlement has become an important task </w:t>
      </w:r>
      <w:ins w:author="Vikram Venkat" w:id="38" w:date="2020-07-02T05:39:48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for the</w:t>
        </w:r>
      </w:ins>
      <w:del w:author="Vikram Venkat" w:id="38" w:date="2020-07-02T05:39:48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of</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Brazilian government </w:t>
      </w:r>
      <w:ins w:author="Vikram Venkat" w:id="39" w:date="2020-07-02T05:39:52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w:t>
        </w:r>
      </w:ins>
      <w:del w:author="Vikram Venkat" w:id="39" w:date="2020-07-02T05:39:52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for</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the past few years.</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According to the census released in December 2011,</w:t>
      </w:r>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 </w:t>
      </w:r>
      <w:hyperlink r:id="rId12">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Brazilian Institute of Geography and Statistics</w:t>
        </w:r>
      </w:hyperlink>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(IBGE) </w:t>
      </w:r>
      <w:ins w:author="Vikram Venkat" w:id="40" w:date="2020-07-02T05:40:08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has </w:t>
        </w:r>
      </w:ins>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stated that nearly </w:t>
      </w:r>
      <w:hyperlink r:id="rId13">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6 percent</w:t>
        </w:r>
      </w:hyperlink>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of Brazil’s population lives in</w:t>
      </w:r>
      <w:del w:author="Vikram Venkat" w:id="41" w:date="2020-07-02T05:40:12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delText xml:space="preserve"> a</w:delText>
        </w:r>
      </w:del>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slum</w:t>
      </w:r>
      <w:ins w:author="Vikram Venkat" w:id="42" w:date="2020-07-02T05:40:14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s</w:t>
        </w:r>
      </w:ins>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This is mainly due to the low income and extremely high cost of living in Rio de Janeiro and other parts of Brazil.</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‘The Future Begins at Home’ is a project by a private organization in Recife, Brazil that allows </w:t>
      </w:r>
      <w:hyperlink r:id="rId14">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250 families</w:t>
        </w:r>
      </w:hyperlink>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access to healthier spaces for work, play, and family life. This is their small part towards slum clearance in Brazil.</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The life expectancy in Brazil is approximately 68 years while the life expectancy of individuals living in the Brazilian slum is</w:t>
      </w:r>
      <w:ins w:author="Vikram Venkat" w:id="43" w:date="2020-07-02T05:40:36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estimated to be a lowly</w:t>
        </w:r>
      </w:ins>
      <w:del w:author="Vikram Venkat" w:id="43" w:date="2020-07-02T05:40:36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delText xml:space="preserve"> nearly</w:delText>
        </w:r>
      </w:del>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w:t>
      </w:r>
      <w:hyperlink r:id="rId15">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48 years</w:t>
        </w:r>
      </w:hyperlink>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government is trying to provide modern, sanitary, public housing units to the people </w:t>
      </w:r>
      <w:ins w:author="Vikram Venkat" w:id="44" w:date="2020-07-02T05:41:01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from favelas</w:t>
        </w:r>
      </w:ins>
      <w:del w:author="Vikram Venkat" w:id="44" w:date="2020-07-02T05:41:01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of the slum</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at a faster </w:t>
      </w:r>
      <w:ins w:author="Vikram Venkat" w:id="45" w:date="2020-07-02T05:41:10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pace</w:t>
        </w:r>
      </w:ins>
      <w:del w:author="Vikram Venkat" w:id="45" w:date="2020-07-02T05:41:10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phase</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0D">
      <w:pPr>
        <w:shd w:fill="ffffff" w:val="clear"/>
        <w:spacing w:after="60" w:before="360" w:lineRule="auto"/>
        <w:jc w:val="both"/>
        <w:rPr>
          <w:rFonts w:ascii="Times New Roman" w:cs="Times New Roman" w:eastAsia="Times New Roman" w:hAnsi="Times New Roman"/>
          <w:color w:val="000000"/>
          <w:sz w:val="32"/>
          <w:szCs w:val="32"/>
          <w:highlight w:val="white"/>
          <w:u w:val="single"/>
          <w:rPrChange w:author="Vikram Venkat" w:id="46" w:date="2020-07-02T05:41:22Z">
            <w:rPr>
              <w:rFonts w:ascii="Times New Roman" w:cs="Times New Roman" w:eastAsia="Times New Roman" w:hAnsi="Times New Roman"/>
              <w:b w:val="1"/>
              <w:color w:val="000000"/>
              <w:sz w:val="32"/>
              <w:szCs w:val="32"/>
              <w:highlight w:val="white"/>
            </w:rPr>
          </w:rPrChange>
        </w:rPr>
      </w:pPr>
      <w:r w:rsidDel="00000000" w:rsidR="00000000" w:rsidRPr="00000000">
        <w:rPr>
          <w:rFonts w:ascii="Times New Roman" w:cs="Times New Roman" w:eastAsia="Times New Roman" w:hAnsi="Times New Roman"/>
          <w:color w:val="000000"/>
          <w:sz w:val="32"/>
          <w:szCs w:val="32"/>
          <w:highlight w:val="white"/>
          <w:u w:val="single"/>
          <w:rtl w:val="0"/>
          <w:rPrChange w:author="Vikram Venkat" w:id="46" w:date="2020-07-02T05:41:22Z">
            <w:rPr>
              <w:rFonts w:ascii="Times New Roman" w:cs="Times New Roman" w:eastAsia="Times New Roman" w:hAnsi="Times New Roman"/>
              <w:b w:val="1"/>
              <w:color w:val="000000"/>
              <w:sz w:val="32"/>
              <w:szCs w:val="32"/>
              <w:highlight w:val="white"/>
            </w:rPr>
          </w:rPrChange>
        </w:rPr>
        <w:t xml:space="preserve">WHY IS A LARGE POPULATION OF BRAZIL</w:t>
      </w:r>
      <w:del w:author="Vikram Venkat" w:id="47" w:date="2020-07-02T05:41:26Z">
        <w:r w:rsidDel="00000000" w:rsidR="00000000" w:rsidRPr="00000000">
          <w:rPr>
            <w:rFonts w:ascii="Times New Roman" w:cs="Times New Roman" w:eastAsia="Times New Roman" w:hAnsi="Times New Roman"/>
            <w:color w:val="000000"/>
            <w:sz w:val="32"/>
            <w:szCs w:val="32"/>
            <w:highlight w:val="white"/>
            <w:u w:val="single"/>
            <w:rtl w:val="0"/>
            <w:rPrChange w:author="Vikram Venkat" w:id="46" w:date="2020-07-02T05:41:22Z">
              <w:rPr>
                <w:rFonts w:ascii="Times New Roman" w:cs="Times New Roman" w:eastAsia="Times New Roman" w:hAnsi="Times New Roman"/>
                <w:b w:val="1"/>
                <w:color w:val="000000"/>
                <w:sz w:val="32"/>
                <w:szCs w:val="32"/>
                <w:highlight w:val="white"/>
              </w:rPr>
            </w:rPrChange>
          </w:rPr>
          <w:delText xml:space="preserve"> IS </w:delText>
        </w:r>
      </w:del>
      <w:del w:author="Vikram Venkat" w:id="48" w:date="2020-07-02T05:41:31Z">
        <w:r w:rsidDel="00000000" w:rsidR="00000000" w:rsidRPr="00000000">
          <w:rPr>
            <w:rFonts w:ascii="Times New Roman" w:cs="Times New Roman" w:eastAsia="Times New Roman" w:hAnsi="Times New Roman"/>
            <w:color w:val="000000"/>
            <w:sz w:val="32"/>
            <w:szCs w:val="32"/>
            <w:highlight w:val="white"/>
            <w:u w:val="single"/>
            <w:rtl w:val="0"/>
            <w:rPrChange w:author="Vikram Venkat" w:id="46" w:date="2020-07-02T05:41:22Z">
              <w:rPr>
                <w:rFonts w:ascii="Times New Roman" w:cs="Times New Roman" w:eastAsia="Times New Roman" w:hAnsi="Times New Roman"/>
                <w:b w:val="1"/>
                <w:color w:val="000000"/>
                <w:sz w:val="32"/>
                <w:szCs w:val="32"/>
                <w:highlight w:val="white"/>
              </w:rPr>
            </w:rPrChange>
          </w:rPr>
          <w:delText xml:space="preserve">UNDER</w:delText>
        </w:r>
      </w:del>
      <w:r w:rsidDel="00000000" w:rsidR="00000000" w:rsidRPr="00000000">
        <w:rPr>
          <w:rFonts w:ascii="Times New Roman" w:cs="Times New Roman" w:eastAsia="Times New Roman" w:hAnsi="Times New Roman"/>
          <w:color w:val="000000"/>
          <w:sz w:val="32"/>
          <w:szCs w:val="32"/>
          <w:highlight w:val="white"/>
          <w:u w:val="single"/>
          <w:rtl w:val="0"/>
          <w:rPrChange w:author="Vikram Venkat" w:id="46" w:date="2020-07-02T05:41:22Z">
            <w:rPr>
              <w:rFonts w:ascii="Times New Roman" w:cs="Times New Roman" w:eastAsia="Times New Roman" w:hAnsi="Times New Roman"/>
              <w:b w:val="1"/>
              <w:color w:val="000000"/>
              <w:sz w:val="32"/>
              <w:szCs w:val="32"/>
              <w:highlight w:val="white"/>
            </w:rPr>
          </w:rPrChange>
        </w:rPr>
        <w:t xml:space="preserve"> </w:t>
      </w:r>
      <w:ins w:author="Vikram Venkat" w:id="49" w:date="2020-07-02T05:41:36Z">
        <w:r w:rsidDel="00000000" w:rsidR="00000000" w:rsidRPr="00000000">
          <w:rPr>
            <w:rFonts w:ascii="Times New Roman" w:cs="Times New Roman" w:eastAsia="Times New Roman" w:hAnsi="Times New Roman"/>
            <w:color w:val="000000"/>
            <w:sz w:val="32"/>
            <w:szCs w:val="32"/>
            <w:highlight w:val="white"/>
            <w:u w:val="single"/>
            <w:rtl w:val="0"/>
            <w:rPrChange w:author="Vikram Venkat" w:id="46" w:date="2020-07-02T05:41:22Z">
              <w:rPr>
                <w:rFonts w:ascii="Times New Roman" w:cs="Times New Roman" w:eastAsia="Times New Roman" w:hAnsi="Times New Roman"/>
                <w:b w:val="1"/>
                <w:color w:val="000000"/>
                <w:sz w:val="32"/>
                <w:szCs w:val="32"/>
                <w:highlight w:val="white"/>
              </w:rPr>
            </w:rPrChange>
          </w:rPr>
          <w:t xml:space="preserve"> LIVING IN </w:t>
        </w:r>
      </w:ins>
      <w:r w:rsidDel="00000000" w:rsidR="00000000" w:rsidRPr="00000000">
        <w:rPr>
          <w:rFonts w:ascii="Times New Roman" w:cs="Times New Roman" w:eastAsia="Times New Roman" w:hAnsi="Times New Roman"/>
          <w:color w:val="000000"/>
          <w:sz w:val="32"/>
          <w:szCs w:val="32"/>
          <w:highlight w:val="white"/>
          <w:u w:val="single"/>
          <w:rtl w:val="0"/>
          <w:rPrChange w:author="Vikram Venkat" w:id="46" w:date="2020-07-02T05:41:22Z">
            <w:rPr>
              <w:rFonts w:ascii="Times New Roman" w:cs="Times New Roman" w:eastAsia="Times New Roman" w:hAnsi="Times New Roman"/>
              <w:b w:val="1"/>
              <w:color w:val="000000"/>
              <w:sz w:val="32"/>
              <w:szCs w:val="32"/>
              <w:highlight w:val="white"/>
            </w:rPr>
          </w:rPrChange>
        </w:rPr>
        <w:t xml:space="preserve">FAVELAS?</w:t>
      </w:r>
    </w:p>
    <w:p w:rsidR="00000000" w:rsidDel="00000000" w:rsidP="00000000" w:rsidRDefault="00000000" w:rsidRPr="00000000" w14:paraId="0000000E">
      <w:pPr>
        <w:shd w:fill="ffffff" w:val="clear"/>
        <w:spacing w:after="60" w:before="360" w:lineRule="auto"/>
        <w:jc w:val="both"/>
        <w:rPr>
          <w:rFonts w:ascii="Times New Roman" w:cs="Times New Roman" w:eastAsia="Times New Roman" w:hAnsi="Times New Roman"/>
          <w:b w:val="1"/>
          <w:color w:val="000000"/>
          <w:sz w:val="32"/>
          <w:szCs w:val="32"/>
          <w:highlight w:val="white"/>
        </w:rPr>
      </w:pPr>
      <w:r w:rsidDel="00000000" w:rsidR="00000000" w:rsidRPr="00000000">
        <w:rPr>
          <w:rFonts w:ascii="Times New Roman" w:cs="Times New Roman" w:eastAsia="Times New Roman" w:hAnsi="Times New Roman"/>
          <w:color w:val="000000"/>
          <w:sz w:val="32"/>
          <w:szCs w:val="32"/>
          <w:highlight w:val="white"/>
          <w:rtl w:val="0"/>
        </w:rPr>
        <w:t xml:space="preserve">“Six million Brazilian families are homeless or living in precarious housing,” said Maria Luisa Mendonca, a professor at University of Rio de Janeiro, who studies land conflicts.</w:t>
      </w:r>
      <w:r w:rsidDel="00000000" w:rsidR="00000000" w:rsidRPr="00000000">
        <w:rPr>
          <w:rtl w:val="0"/>
        </w:rPr>
      </w:r>
    </w:p>
    <w:p w:rsidR="00000000" w:rsidDel="00000000" w:rsidP="00000000" w:rsidRDefault="00000000" w:rsidRPr="00000000" w14:paraId="0000000F">
      <w:pPr>
        <w:shd w:fill="ffffff" w:val="clear"/>
        <w:spacing w:after="60" w:before="36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The slums in Brazil grew swiftly as the migrant population increased. Since proper housing was too expensive for many migrants, they turned to</w:t>
      </w:r>
      <w:del w:author="Vikram Venkat" w:id="50" w:date="2020-07-02T05:42:31Z">
        <w:r w:rsidDel="00000000" w:rsidR="00000000" w:rsidRPr="00000000">
          <w:rPr>
            <w:rFonts w:ascii="Times New Roman" w:cs="Times New Roman" w:eastAsia="Times New Roman" w:hAnsi="Times New Roman"/>
            <w:color w:val="000000"/>
            <w:sz w:val="32"/>
            <w:szCs w:val="32"/>
            <w:rtl w:val="0"/>
          </w:rPr>
          <w:delText xml:space="preserve"> be</w:delText>
        </w:r>
      </w:del>
      <w:r w:rsidDel="00000000" w:rsidR="00000000" w:rsidRPr="00000000">
        <w:rPr>
          <w:rFonts w:ascii="Times New Roman" w:cs="Times New Roman" w:eastAsia="Times New Roman" w:hAnsi="Times New Roman"/>
          <w:color w:val="000000"/>
          <w:sz w:val="32"/>
          <w:szCs w:val="32"/>
          <w:rtl w:val="0"/>
        </w:rPr>
        <w:t xml:space="preserve"> </w:t>
      </w:r>
      <w:ins w:author="Vikram Venkat" w:id="51" w:date="2020-07-02T05:42:32Z">
        <w:r w:rsidDel="00000000" w:rsidR="00000000" w:rsidRPr="00000000">
          <w:rPr>
            <w:rFonts w:ascii="Times New Roman" w:cs="Times New Roman" w:eastAsia="Times New Roman" w:hAnsi="Times New Roman"/>
            <w:color w:val="000000"/>
            <w:sz w:val="32"/>
            <w:szCs w:val="32"/>
            <w:rtl w:val="0"/>
          </w:rPr>
          <w:t xml:space="preserve">poverty</w:t>
        </w:r>
      </w:ins>
      <w:del w:author="Vikram Venkat" w:id="51" w:date="2020-07-02T05:42:32Z">
        <w:r w:rsidDel="00000000" w:rsidR="00000000" w:rsidRPr="00000000">
          <w:rPr>
            <w:rFonts w:ascii="Times New Roman" w:cs="Times New Roman" w:eastAsia="Times New Roman" w:hAnsi="Times New Roman"/>
            <w:color w:val="000000"/>
            <w:sz w:val="32"/>
            <w:szCs w:val="32"/>
            <w:rtl w:val="0"/>
          </w:rPr>
          <w:delText xml:space="preserve">poor</w:delText>
        </w:r>
      </w:del>
      <w:r w:rsidDel="00000000" w:rsidR="00000000" w:rsidRPr="00000000">
        <w:rPr>
          <w:rFonts w:ascii="Times New Roman" w:cs="Times New Roman" w:eastAsia="Times New Roman" w:hAnsi="Times New Roman"/>
          <w:color w:val="000000"/>
          <w:sz w:val="32"/>
          <w:szCs w:val="32"/>
          <w:rtl w:val="0"/>
        </w:rPr>
        <w:t xml:space="preserve"> and lived </w:t>
      </w:r>
      <w:ins w:author="Vikram Venkat" w:id="52" w:date="2020-07-02T05:42:41Z">
        <w:r w:rsidDel="00000000" w:rsidR="00000000" w:rsidRPr="00000000">
          <w:rPr>
            <w:rFonts w:ascii="Times New Roman" w:cs="Times New Roman" w:eastAsia="Times New Roman" w:hAnsi="Times New Roman"/>
            <w:color w:val="000000"/>
            <w:sz w:val="32"/>
            <w:szCs w:val="32"/>
            <w:rtl w:val="0"/>
          </w:rPr>
          <w:t xml:space="preserve">at</w:t>
        </w:r>
      </w:ins>
      <w:del w:author="Vikram Venkat" w:id="52" w:date="2020-07-02T05:42:41Z">
        <w:r w:rsidDel="00000000" w:rsidR="00000000" w:rsidRPr="00000000">
          <w:rPr>
            <w:rFonts w:ascii="Times New Roman" w:cs="Times New Roman" w:eastAsia="Times New Roman" w:hAnsi="Times New Roman"/>
            <w:color w:val="000000"/>
            <w:sz w:val="32"/>
            <w:szCs w:val="32"/>
            <w:rtl w:val="0"/>
          </w:rPr>
          <w:delText xml:space="preserve">on</w:delText>
        </w:r>
      </w:del>
      <w:r w:rsidDel="00000000" w:rsidR="00000000" w:rsidRPr="00000000">
        <w:rPr>
          <w:rFonts w:ascii="Times New Roman" w:cs="Times New Roman" w:eastAsia="Times New Roman" w:hAnsi="Times New Roman"/>
          <w:color w:val="000000"/>
          <w:sz w:val="32"/>
          <w:szCs w:val="32"/>
          <w:rtl w:val="0"/>
        </w:rPr>
        <w:t xml:space="preserve"> the outskirts of Brazil’s major cities, such as Rio de Janeiro, São Paulo, and </w:t>
      </w:r>
      <w:r w:rsidDel="00000000" w:rsidR="00000000" w:rsidRPr="00000000">
        <w:rPr>
          <w:rFonts w:ascii="Times New Roman" w:cs="Times New Roman" w:eastAsia="Times New Roman" w:hAnsi="Times New Roman"/>
          <w:color w:val="000000"/>
          <w:sz w:val="32"/>
          <w:szCs w:val="32"/>
          <w:highlight w:val="white"/>
          <w:rtl w:val="0"/>
        </w:rPr>
        <w:t xml:space="preserve">Recife</w:t>
      </w:r>
      <w:r w:rsidDel="00000000" w:rsidR="00000000" w:rsidRPr="00000000">
        <w:rPr>
          <w:rFonts w:ascii="Times New Roman" w:cs="Times New Roman" w:eastAsia="Times New Roman" w:hAnsi="Times New Roman"/>
          <w:color w:val="000000"/>
          <w:sz w:val="32"/>
          <w:szCs w:val="32"/>
          <w:rtl w:val="0"/>
        </w:rPr>
        <w:t xml:space="preserve">. Eventually, migrants</w:t>
      </w:r>
      <w:del w:author="Vikram Venkat" w:id="53" w:date="2020-07-02T05:42:48Z">
        <w:r w:rsidDel="00000000" w:rsidR="00000000" w:rsidRPr="00000000">
          <w:rPr>
            <w:rFonts w:ascii="Times New Roman" w:cs="Times New Roman" w:eastAsia="Times New Roman" w:hAnsi="Times New Roman"/>
            <w:color w:val="000000"/>
            <w:sz w:val="32"/>
            <w:szCs w:val="32"/>
            <w:rtl w:val="0"/>
          </w:rPr>
          <w:delText xml:space="preserve"> will</w:delText>
        </w:r>
      </w:del>
      <w:r w:rsidDel="00000000" w:rsidR="00000000" w:rsidRPr="00000000">
        <w:rPr>
          <w:rFonts w:ascii="Times New Roman" w:cs="Times New Roman" w:eastAsia="Times New Roman" w:hAnsi="Times New Roman"/>
          <w:color w:val="000000"/>
          <w:sz w:val="32"/>
          <w:szCs w:val="32"/>
          <w:rtl w:val="0"/>
        </w:rPr>
        <w:t xml:space="preserve"> ha</w:t>
      </w:r>
      <w:ins w:author="Vikram Venkat" w:id="54" w:date="2020-07-02T05:42:52Z">
        <w:r w:rsidDel="00000000" w:rsidR="00000000" w:rsidRPr="00000000">
          <w:rPr>
            <w:rFonts w:ascii="Times New Roman" w:cs="Times New Roman" w:eastAsia="Times New Roman" w:hAnsi="Times New Roman"/>
            <w:color w:val="000000"/>
            <w:sz w:val="32"/>
            <w:szCs w:val="32"/>
            <w:rtl w:val="0"/>
          </w:rPr>
          <w:t xml:space="preserve">d</w:t>
        </w:r>
      </w:ins>
      <w:del w:author="Vikram Venkat" w:id="54" w:date="2020-07-02T05:42:52Z">
        <w:r w:rsidDel="00000000" w:rsidR="00000000" w:rsidRPr="00000000">
          <w:rPr>
            <w:rFonts w:ascii="Times New Roman" w:cs="Times New Roman" w:eastAsia="Times New Roman" w:hAnsi="Times New Roman"/>
            <w:color w:val="000000"/>
            <w:sz w:val="32"/>
            <w:szCs w:val="32"/>
            <w:rtl w:val="0"/>
          </w:rPr>
          <w:delText xml:space="preserve">ve</w:delText>
        </w:r>
      </w:del>
      <w:r w:rsidDel="00000000" w:rsidR="00000000" w:rsidRPr="00000000">
        <w:rPr>
          <w:rFonts w:ascii="Times New Roman" w:cs="Times New Roman" w:eastAsia="Times New Roman" w:hAnsi="Times New Roman"/>
          <w:color w:val="000000"/>
          <w:sz w:val="32"/>
          <w:szCs w:val="32"/>
          <w:rtl w:val="0"/>
        </w:rPr>
        <w:t xml:space="preserve"> no place to go and thereby </w:t>
      </w:r>
      <w:ins w:author="Vikram Venkat" w:id="55" w:date="2020-07-02T05:43:00Z">
        <w:r w:rsidDel="00000000" w:rsidR="00000000" w:rsidRPr="00000000">
          <w:rPr>
            <w:rFonts w:ascii="Times New Roman" w:cs="Times New Roman" w:eastAsia="Times New Roman" w:hAnsi="Times New Roman"/>
            <w:color w:val="000000"/>
            <w:sz w:val="32"/>
            <w:szCs w:val="32"/>
            <w:rtl w:val="0"/>
          </w:rPr>
          <w:t xml:space="preserve">settle</w:t>
        </w:r>
      </w:ins>
      <w:del w:author="Vikram Venkat" w:id="55" w:date="2020-07-02T05:43:00Z">
        <w:r w:rsidDel="00000000" w:rsidR="00000000" w:rsidRPr="00000000">
          <w:rPr>
            <w:rFonts w:ascii="Times New Roman" w:cs="Times New Roman" w:eastAsia="Times New Roman" w:hAnsi="Times New Roman"/>
            <w:color w:val="000000"/>
            <w:sz w:val="32"/>
            <w:szCs w:val="32"/>
            <w:rtl w:val="0"/>
          </w:rPr>
          <w:delText xml:space="preserve">live</w:delText>
        </w:r>
      </w:del>
      <w:r w:rsidDel="00000000" w:rsidR="00000000" w:rsidRPr="00000000">
        <w:rPr>
          <w:rFonts w:ascii="Times New Roman" w:cs="Times New Roman" w:eastAsia="Times New Roman" w:hAnsi="Times New Roman"/>
          <w:color w:val="000000"/>
          <w:sz w:val="32"/>
          <w:szCs w:val="32"/>
          <w:rtl w:val="0"/>
        </w:rPr>
        <w:t xml:space="preserve"> in the slum</w:t>
      </w:r>
      <w:ins w:author="Vikram Venkat" w:id="56" w:date="2020-07-02T05:42:58Z">
        <w:r w:rsidDel="00000000" w:rsidR="00000000" w:rsidRPr="00000000">
          <w:rPr>
            <w:rFonts w:ascii="Times New Roman" w:cs="Times New Roman" w:eastAsia="Times New Roman" w:hAnsi="Times New Roman"/>
            <w:color w:val="000000"/>
            <w:sz w:val="32"/>
            <w:szCs w:val="32"/>
            <w:rtl w:val="0"/>
          </w:rPr>
          <w:t xml:space="preserve">s</w:t>
        </w:r>
      </w:ins>
      <w:r w:rsidDel="00000000" w:rsidR="00000000" w:rsidRPr="00000000">
        <w:rPr>
          <w:rFonts w:ascii="Times New Roman" w:cs="Times New Roman" w:eastAsia="Times New Roman" w:hAnsi="Times New Roman"/>
          <w:color w:val="000000"/>
          <w:sz w:val="32"/>
          <w:szCs w:val="32"/>
          <w:rtl w:val="0"/>
        </w:rPr>
        <w:t xml:space="preserve">. </w:t>
      </w:r>
    </w:p>
    <w:p w:rsidR="00000000" w:rsidDel="00000000" w:rsidP="00000000" w:rsidRDefault="00000000" w:rsidRPr="00000000" w14:paraId="00000010">
      <w:pPr>
        <w:shd w:fill="ffffff" w:val="clear"/>
        <w:spacing w:after="60" w:before="360" w:lineRule="auto"/>
        <w:jc w:val="both"/>
        <w:rPr>
          <w:del w:author="Vikram Venkat" w:id="64" w:date="2020-07-02T05:44:41Z"/>
          <w:rFonts w:ascii="Times New Roman" w:cs="Times New Roman" w:eastAsia="Times New Roman" w:hAnsi="Times New Roman"/>
          <w:color w:val="000000"/>
          <w:sz w:val="32"/>
          <w:szCs w:val="32"/>
          <w:highlight w:val="white"/>
        </w:rPr>
      </w:pPr>
      <w:r w:rsidDel="00000000" w:rsidR="00000000" w:rsidRPr="00000000">
        <w:rPr>
          <w:rFonts w:ascii="Times New Roman" w:cs="Times New Roman" w:eastAsia="Times New Roman" w:hAnsi="Times New Roman"/>
          <w:color w:val="000000"/>
          <w:sz w:val="32"/>
          <w:szCs w:val="32"/>
          <w:highlight w:val="white"/>
          <w:rtl w:val="0"/>
        </w:rPr>
        <w:t xml:space="preserve">More than </w:t>
      </w:r>
      <w:ins w:author="Vikram Venkat" w:id="57" w:date="2020-07-02T05:43:06Z">
        <w:r w:rsidDel="00000000" w:rsidR="00000000" w:rsidRPr="00000000">
          <w:rPr>
            <w:rFonts w:ascii="Times New Roman" w:cs="Times New Roman" w:eastAsia="Times New Roman" w:hAnsi="Times New Roman"/>
            <w:color w:val="000000"/>
            <w:sz w:val="32"/>
            <w:szCs w:val="32"/>
            <w:highlight w:val="white"/>
            <w:rtl w:val="0"/>
          </w:rPr>
          <w:t xml:space="preserve">fifty</w:t>
        </w:r>
      </w:ins>
      <w:del w:author="Vikram Venkat" w:id="57" w:date="2020-07-02T05:43:06Z">
        <w:r w:rsidDel="00000000" w:rsidR="00000000" w:rsidRPr="00000000">
          <w:rPr>
            <w:rFonts w:ascii="Times New Roman" w:cs="Times New Roman" w:eastAsia="Times New Roman" w:hAnsi="Times New Roman"/>
            <w:color w:val="000000"/>
            <w:sz w:val="32"/>
            <w:szCs w:val="32"/>
            <w:highlight w:val="white"/>
            <w:rtl w:val="0"/>
          </w:rPr>
          <w:delText xml:space="preserve">50</w:delText>
        </w:r>
      </w:del>
      <w:r w:rsidDel="00000000" w:rsidR="00000000" w:rsidRPr="00000000">
        <w:rPr>
          <w:rFonts w:ascii="Times New Roman" w:cs="Times New Roman" w:eastAsia="Times New Roman" w:hAnsi="Times New Roman"/>
          <w:color w:val="000000"/>
          <w:sz w:val="32"/>
          <w:szCs w:val="32"/>
          <w:highlight w:val="white"/>
          <w:rtl w:val="0"/>
        </w:rPr>
        <w:t xml:space="preserve"> million Brazilians are living in inadequate conditions </w:t>
      </w:r>
      <w:ins w:author="Vikram Venkat" w:id="58" w:date="2020-07-02T05:43:15Z">
        <w:r w:rsidDel="00000000" w:rsidR="00000000" w:rsidRPr="00000000">
          <w:rPr>
            <w:rFonts w:ascii="Times New Roman" w:cs="Times New Roman" w:eastAsia="Times New Roman" w:hAnsi="Times New Roman"/>
            <w:color w:val="000000"/>
            <w:sz w:val="32"/>
            <w:szCs w:val="32"/>
            <w:highlight w:val="white"/>
            <w:rtl w:val="0"/>
          </w:rPr>
          <w:t xml:space="preserve">as a result of the high</w:t>
        </w:r>
      </w:ins>
      <w:del w:author="Vikram Venkat" w:id="58" w:date="2020-07-02T05:43:15Z">
        <w:r w:rsidDel="00000000" w:rsidR="00000000" w:rsidRPr="00000000">
          <w:rPr>
            <w:rFonts w:ascii="Times New Roman" w:cs="Times New Roman" w:eastAsia="Times New Roman" w:hAnsi="Times New Roman"/>
            <w:color w:val="000000"/>
            <w:sz w:val="32"/>
            <w:szCs w:val="32"/>
            <w:highlight w:val="white"/>
            <w:rtl w:val="0"/>
          </w:rPr>
          <w:delText xml:space="preserve">because </w:delText>
        </w:r>
      </w:del>
      <w:del w:author="Vikram Venkat" w:id="59" w:date="2020-07-02T05:44:02Z">
        <w:r w:rsidDel="00000000" w:rsidR="00000000" w:rsidRPr="00000000">
          <w:rPr>
            <w:rFonts w:ascii="Times New Roman" w:cs="Times New Roman" w:eastAsia="Times New Roman" w:hAnsi="Times New Roman"/>
            <w:color w:val="000000"/>
            <w:sz w:val="32"/>
            <w:szCs w:val="32"/>
            <w:highlight w:val="white"/>
            <w:rtl w:val="0"/>
          </w:rPr>
          <w:delText xml:space="preserve">the</w:delText>
        </w:r>
      </w:del>
      <w:r w:rsidDel="00000000" w:rsidR="00000000" w:rsidRPr="00000000">
        <w:rPr>
          <w:rFonts w:ascii="Times New Roman" w:cs="Times New Roman" w:eastAsia="Times New Roman" w:hAnsi="Times New Roman"/>
          <w:color w:val="000000"/>
          <w:sz w:val="32"/>
          <w:szCs w:val="32"/>
          <w:highlight w:val="white"/>
          <w:rtl w:val="0"/>
        </w:rPr>
        <w:t xml:space="preserve"> cost of living in Brazil</w:t>
      </w:r>
      <w:del w:author="Vikram Venkat" w:id="60" w:date="2020-07-02T05:44:06Z">
        <w:r w:rsidDel="00000000" w:rsidR="00000000" w:rsidRPr="00000000">
          <w:rPr>
            <w:rFonts w:ascii="Times New Roman" w:cs="Times New Roman" w:eastAsia="Times New Roman" w:hAnsi="Times New Roman"/>
            <w:color w:val="000000"/>
            <w:sz w:val="32"/>
            <w:szCs w:val="32"/>
            <w:highlight w:val="white"/>
            <w:rtl w:val="0"/>
          </w:rPr>
          <w:delText xml:space="preserve"> seems to be very high</w:delText>
        </w:r>
      </w:del>
      <w:r w:rsidDel="00000000" w:rsidR="00000000" w:rsidRPr="00000000">
        <w:rPr>
          <w:rFonts w:ascii="Times New Roman" w:cs="Times New Roman" w:eastAsia="Times New Roman" w:hAnsi="Times New Roman"/>
          <w:color w:val="000000"/>
          <w:sz w:val="32"/>
          <w:szCs w:val="32"/>
          <w:highlight w:val="white"/>
          <w:rtl w:val="0"/>
        </w:rPr>
        <w:t xml:space="preserve">. Of these </w:t>
      </w:r>
      <w:del w:author="Vikram Venkat" w:id="61" w:date="2020-07-02T05:44:11Z">
        <w:r w:rsidDel="00000000" w:rsidR="00000000" w:rsidRPr="00000000">
          <w:rPr>
            <w:rFonts w:ascii="Times New Roman" w:cs="Times New Roman" w:eastAsia="Times New Roman" w:hAnsi="Times New Roman"/>
            <w:color w:val="000000"/>
            <w:sz w:val="32"/>
            <w:szCs w:val="32"/>
            <w:highlight w:val="white"/>
            <w:rtl w:val="0"/>
          </w:rPr>
          <w:delText xml:space="preserve">50 million </w:delText>
        </w:r>
      </w:del>
      <w:r w:rsidDel="00000000" w:rsidR="00000000" w:rsidRPr="00000000">
        <w:rPr>
          <w:rFonts w:ascii="Times New Roman" w:cs="Times New Roman" w:eastAsia="Times New Roman" w:hAnsi="Times New Roman"/>
          <w:color w:val="000000"/>
          <w:sz w:val="32"/>
          <w:szCs w:val="32"/>
          <w:highlight w:val="white"/>
          <w:rtl w:val="0"/>
        </w:rPr>
        <w:t xml:space="preserve">people, most are families that have an income of approximately </w:t>
      </w:r>
      <w:hyperlink r:id="rId16">
        <w:r w:rsidDel="00000000" w:rsidR="00000000" w:rsidRPr="00000000">
          <w:rPr>
            <w:rFonts w:ascii="Times New Roman" w:cs="Times New Roman" w:eastAsia="Times New Roman" w:hAnsi="Times New Roman"/>
            <w:color w:val="000000"/>
            <w:sz w:val="32"/>
            <w:szCs w:val="32"/>
            <w:highlight w:val="white"/>
            <w:u w:val="none"/>
            <w:rtl w:val="0"/>
          </w:rPr>
          <w:t xml:space="preserve">$300 per month</w:t>
        </w:r>
      </w:hyperlink>
      <w:r w:rsidDel="00000000" w:rsidR="00000000" w:rsidRPr="00000000">
        <w:rPr>
          <w:rFonts w:ascii="Times New Roman" w:cs="Times New Roman" w:eastAsia="Times New Roman" w:hAnsi="Times New Roman"/>
          <w:color w:val="000000"/>
          <w:sz w:val="32"/>
          <w:szCs w:val="32"/>
          <w:highlight w:val="white"/>
          <w:rtl w:val="0"/>
        </w:rPr>
        <w:t xml:space="preserve">. </w:t>
      </w:r>
      <w:ins w:author="Vikram Venkat" w:id="62" w:date="2020-07-02T05:32:15Z">
        <w:r w:rsidDel="00000000" w:rsidR="00000000" w:rsidRPr="00000000">
          <w:rPr>
            <w:rFonts w:ascii="Times New Roman" w:cs="Times New Roman" w:eastAsia="Times New Roman" w:hAnsi="Times New Roman"/>
            <w:color w:val="000000"/>
            <w:sz w:val="32"/>
            <w:szCs w:val="32"/>
            <w:highlight w:val="white"/>
            <w:rtl w:val="0"/>
          </w:rPr>
          <w:t xml:space="preserve">These</w:t>
        </w:r>
      </w:ins>
      <w:del w:author="Vikram Venkat" w:id="62" w:date="2020-07-02T05:32:15Z">
        <w:r w:rsidDel="00000000" w:rsidR="00000000" w:rsidRPr="00000000">
          <w:rPr>
            <w:rFonts w:ascii="Times New Roman" w:cs="Times New Roman" w:eastAsia="Times New Roman" w:hAnsi="Times New Roman"/>
            <w:color w:val="000000"/>
            <w:sz w:val="32"/>
            <w:szCs w:val="32"/>
            <w:highlight w:val="white"/>
            <w:rtl w:val="0"/>
          </w:rPr>
          <w:delText xml:space="preserve">This</w:delText>
        </w:r>
      </w:del>
      <w:r w:rsidDel="00000000" w:rsidR="00000000" w:rsidRPr="00000000">
        <w:rPr>
          <w:rFonts w:ascii="Times New Roman" w:cs="Times New Roman" w:eastAsia="Times New Roman" w:hAnsi="Times New Roman"/>
          <w:color w:val="000000"/>
          <w:sz w:val="32"/>
          <w:szCs w:val="32"/>
          <w:highlight w:val="white"/>
          <w:rtl w:val="0"/>
        </w:rPr>
        <w:t xml:space="preserve"> poor wages also lead to an increase in the</w:t>
      </w:r>
      <w:ins w:author="Vikram Venkat" w:id="63" w:date="2020-07-02T05:44:33Z">
        <w:r w:rsidDel="00000000" w:rsidR="00000000" w:rsidRPr="00000000">
          <w:rPr>
            <w:rFonts w:ascii="Times New Roman" w:cs="Times New Roman" w:eastAsia="Times New Roman" w:hAnsi="Times New Roman"/>
            <w:color w:val="000000"/>
            <w:sz w:val="32"/>
            <w:szCs w:val="32"/>
            <w:highlight w:val="white"/>
            <w:rtl w:val="0"/>
          </w:rPr>
          <w:t xml:space="preserve"> number of</w:t>
        </w:r>
      </w:ins>
      <w:r w:rsidDel="00000000" w:rsidR="00000000" w:rsidRPr="00000000">
        <w:rPr>
          <w:rFonts w:ascii="Times New Roman" w:cs="Times New Roman" w:eastAsia="Times New Roman" w:hAnsi="Times New Roman"/>
          <w:color w:val="000000"/>
          <w:sz w:val="32"/>
          <w:szCs w:val="32"/>
          <w:highlight w:val="white"/>
          <w:rtl w:val="0"/>
        </w:rPr>
        <w:t xml:space="preserve"> slums in Brazil</w:t>
      </w:r>
      <w:ins w:author="Vikram Venkat" w:id="64" w:date="2020-07-02T05:44:41Z">
        <w:r w:rsidDel="00000000" w:rsidR="00000000" w:rsidRPr="00000000">
          <w:rPr>
            <w:rFonts w:ascii="Times New Roman" w:cs="Times New Roman" w:eastAsia="Times New Roman" w:hAnsi="Times New Roman"/>
            <w:color w:val="000000"/>
            <w:sz w:val="32"/>
            <w:szCs w:val="32"/>
            <w:highlight w:val="white"/>
            <w:rtl w:val="0"/>
          </w:rPr>
          <w:t xml:space="preserve">, along with unequal wealth distribution in the country</w:t>
        </w:r>
      </w:ins>
      <w:del w:author="Vikram Venkat" w:id="64" w:date="2020-07-02T05:44:41Z">
        <w:r w:rsidDel="00000000" w:rsidR="00000000" w:rsidRPr="00000000">
          <w:rPr>
            <w:rFonts w:ascii="Times New Roman" w:cs="Times New Roman" w:eastAsia="Times New Roman" w:hAnsi="Times New Roman"/>
            <w:color w:val="000000"/>
            <w:sz w:val="32"/>
            <w:szCs w:val="32"/>
            <w:highlight w:val="white"/>
            <w:rtl w:val="0"/>
          </w:rPr>
          <w:delText xml:space="preserve">.</w:delText>
        </w:r>
      </w:del>
    </w:p>
    <w:p w:rsidR="00000000" w:rsidDel="00000000" w:rsidP="00000000" w:rsidRDefault="00000000" w:rsidRPr="00000000" w14:paraId="00000011">
      <w:pPr>
        <w:shd w:fill="ffffff" w:val="clear"/>
        <w:spacing w:after="60" w:before="360" w:lineRule="auto"/>
        <w:jc w:val="both"/>
        <w:rPr>
          <w:rFonts w:ascii="Times New Roman" w:cs="Times New Roman" w:eastAsia="Times New Roman" w:hAnsi="Times New Roman"/>
          <w:color w:val="000000"/>
          <w:sz w:val="32"/>
          <w:szCs w:val="32"/>
          <w:highlight w:val="white"/>
        </w:rPr>
      </w:pPr>
      <w:del w:author="Vikram Venkat" w:id="64" w:date="2020-07-02T05:44:41Z">
        <w:r w:rsidDel="00000000" w:rsidR="00000000" w:rsidRPr="00000000">
          <w:rPr>
            <w:rFonts w:ascii="Times New Roman" w:cs="Times New Roman" w:eastAsia="Times New Roman" w:hAnsi="Times New Roman"/>
            <w:color w:val="000000"/>
            <w:sz w:val="32"/>
            <w:szCs w:val="32"/>
            <w:highlight w:val="white"/>
            <w:rtl w:val="0"/>
          </w:rPr>
          <w:delText xml:space="preserve">A large population of Brazil lives in the favelas. These favelas are the result of the </w:delText>
        </w:r>
        <w:r w:rsidDel="00000000" w:rsidR="00000000" w:rsidRPr="00000000">
          <w:fldChar w:fldCharType="begin"/>
        </w:r>
        <w:r w:rsidDel="00000000" w:rsidR="00000000" w:rsidRPr="00000000">
          <w:delInstrText xml:space="preserve">HYPERLINK "https://en.wikipedia.org/wiki/Economic_inequality"</w:delInstrText>
        </w:r>
        <w:r w:rsidDel="00000000" w:rsidR="00000000" w:rsidRPr="00000000">
          <w:fldChar w:fldCharType="separate"/>
        </w:r>
        <w:r w:rsidDel="00000000" w:rsidR="00000000" w:rsidRPr="00000000">
          <w:rPr>
            <w:rFonts w:ascii="Times New Roman" w:cs="Times New Roman" w:eastAsia="Times New Roman" w:hAnsi="Times New Roman"/>
            <w:color w:val="000000"/>
            <w:sz w:val="32"/>
            <w:szCs w:val="32"/>
            <w:highlight w:val="white"/>
            <w:u w:val="none"/>
            <w:rtl w:val="0"/>
          </w:rPr>
          <w:delText xml:space="preserve">unequal distribution of wealth</w:delText>
        </w:r>
        <w:r w:rsidDel="00000000" w:rsidR="00000000" w:rsidRPr="00000000">
          <w:fldChar w:fldCharType="end"/>
        </w:r>
        <w:r w:rsidDel="00000000" w:rsidR="00000000" w:rsidRPr="00000000">
          <w:rPr>
            <w:rFonts w:ascii="Times New Roman" w:cs="Times New Roman" w:eastAsia="Times New Roman" w:hAnsi="Times New Roman"/>
            <w:color w:val="000000"/>
            <w:sz w:val="32"/>
            <w:szCs w:val="32"/>
            <w:highlight w:val="white"/>
            <w:rtl w:val="0"/>
          </w:rPr>
          <w:delText xml:space="preserve"> in the country. </w:delText>
        </w:r>
      </w:del>
      <w:r w:rsidDel="00000000" w:rsidR="00000000" w:rsidRPr="00000000">
        <w:rPr>
          <w:rtl w:val="0"/>
        </w:rPr>
      </w:r>
    </w:p>
    <w:p w:rsidR="00000000" w:rsidDel="00000000" w:rsidP="00000000" w:rsidRDefault="00000000" w:rsidRPr="00000000" w14:paraId="00000012">
      <w:pPr>
        <w:shd w:fill="ffffff" w:val="clear"/>
        <w:spacing w:after="60" w:before="360" w:lineRule="auto"/>
        <w:jc w:val="both"/>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i w:val="0"/>
          <w:smallCaps w:val="0"/>
          <w:strike w:val="0"/>
          <w:color w:val="000000"/>
          <w:sz w:val="32"/>
          <w:szCs w:val="32"/>
          <w:highlight w:val="white"/>
          <w:u w:val="single"/>
          <w:vertAlign w:val="baseline"/>
          <w:rPrChange w:author="Vikram Venkat" w:id="65" w:date="2020-07-02T05:45:09Z">
            <w:rPr>
              <w:rFonts w:ascii="Times New Roman" w:cs="Times New Roman" w:eastAsia="Times New Roman" w:hAnsi="Times New Roman"/>
              <w:b w:val="1"/>
              <w:i w:val="0"/>
              <w:smallCaps w:val="0"/>
              <w:strike w:val="0"/>
              <w:color w:val="000000"/>
              <w:sz w:val="32"/>
              <w:szCs w:val="32"/>
              <w:highlight w:val="white"/>
              <w:u w:val="none"/>
              <w:vertAlign w:val="baseline"/>
            </w:rPr>
          </w:rPrChange>
        </w:rPr>
      </w:pPr>
      <w:r w:rsidDel="00000000" w:rsidR="00000000" w:rsidRPr="00000000">
        <w:rPr>
          <w:rFonts w:ascii="Times New Roman" w:cs="Times New Roman" w:eastAsia="Times New Roman" w:hAnsi="Times New Roman"/>
          <w:i w:val="0"/>
          <w:smallCaps w:val="0"/>
          <w:strike w:val="0"/>
          <w:color w:val="000000"/>
          <w:sz w:val="32"/>
          <w:szCs w:val="32"/>
          <w:highlight w:val="white"/>
          <w:u w:val="single"/>
          <w:vertAlign w:val="baseline"/>
          <w:rtl w:val="0"/>
          <w:rPrChange w:author="Vikram Venkat" w:id="65" w:date="2020-07-02T05:45:09Z">
            <w:rPr>
              <w:rFonts w:ascii="Times New Roman" w:cs="Times New Roman" w:eastAsia="Times New Roman" w:hAnsi="Times New Roman"/>
              <w:b w:val="1"/>
              <w:i w:val="0"/>
              <w:smallCaps w:val="0"/>
              <w:strike w:val="0"/>
              <w:color w:val="000000"/>
              <w:sz w:val="32"/>
              <w:szCs w:val="32"/>
              <w:highlight w:val="white"/>
              <w:u w:val="none"/>
              <w:vertAlign w:val="baseline"/>
            </w:rPr>
          </w:rPrChange>
        </w:rPr>
        <w:t xml:space="preserve">CRISIS IN</w:t>
      </w:r>
      <w:del w:author="Vikram Venkat" w:id="66" w:date="2020-07-02T05:45:04Z">
        <w:r w:rsidDel="00000000" w:rsidR="00000000" w:rsidRPr="00000000">
          <w:rPr>
            <w:rFonts w:ascii="Times New Roman" w:cs="Times New Roman" w:eastAsia="Times New Roman" w:hAnsi="Times New Roman"/>
            <w:i w:val="0"/>
            <w:smallCaps w:val="0"/>
            <w:strike w:val="0"/>
            <w:color w:val="000000"/>
            <w:sz w:val="32"/>
            <w:szCs w:val="32"/>
            <w:highlight w:val="white"/>
            <w:u w:val="single"/>
            <w:vertAlign w:val="baseline"/>
            <w:rtl w:val="0"/>
            <w:rPrChange w:author="Vikram Venkat" w:id="65" w:date="2020-07-02T05:45:09Z">
              <w:rPr>
                <w:rFonts w:ascii="Times New Roman" w:cs="Times New Roman" w:eastAsia="Times New Roman" w:hAnsi="Times New Roman"/>
                <w:b w:val="1"/>
                <w:i w:val="0"/>
                <w:smallCaps w:val="0"/>
                <w:strike w:val="0"/>
                <w:color w:val="000000"/>
                <w:sz w:val="32"/>
                <w:szCs w:val="32"/>
                <w:highlight w:val="white"/>
                <w:u w:val="none"/>
                <w:vertAlign w:val="baseline"/>
              </w:rPr>
            </w:rPrChange>
          </w:rPr>
          <w:delText xml:space="preserve"> THE</w:delText>
        </w:r>
      </w:del>
      <w:r w:rsidDel="00000000" w:rsidR="00000000" w:rsidRPr="00000000">
        <w:rPr>
          <w:rFonts w:ascii="Times New Roman" w:cs="Times New Roman" w:eastAsia="Times New Roman" w:hAnsi="Times New Roman"/>
          <w:i w:val="0"/>
          <w:smallCaps w:val="0"/>
          <w:strike w:val="0"/>
          <w:color w:val="000000"/>
          <w:sz w:val="32"/>
          <w:szCs w:val="32"/>
          <w:highlight w:val="white"/>
          <w:u w:val="single"/>
          <w:vertAlign w:val="baseline"/>
          <w:rtl w:val="0"/>
          <w:rPrChange w:author="Vikram Venkat" w:id="65" w:date="2020-07-02T05:45:09Z">
            <w:rPr>
              <w:rFonts w:ascii="Times New Roman" w:cs="Times New Roman" w:eastAsia="Times New Roman" w:hAnsi="Times New Roman"/>
              <w:b w:val="1"/>
              <w:i w:val="0"/>
              <w:smallCaps w:val="0"/>
              <w:strike w:val="0"/>
              <w:color w:val="000000"/>
              <w:sz w:val="32"/>
              <w:szCs w:val="32"/>
              <w:highlight w:val="white"/>
              <w:u w:val="none"/>
              <w:vertAlign w:val="baseline"/>
            </w:rPr>
          </w:rPrChange>
        </w:rPr>
        <w:t xml:space="preserve"> FAVELA</w:t>
      </w:r>
      <w:ins w:author="Vikram Venkat" w:id="67" w:date="2020-07-02T05:45:02Z">
        <w:r w:rsidDel="00000000" w:rsidR="00000000" w:rsidRPr="00000000">
          <w:rPr>
            <w:rFonts w:ascii="Times New Roman" w:cs="Times New Roman" w:eastAsia="Times New Roman" w:hAnsi="Times New Roman"/>
            <w:i w:val="0"/>
            <w:smallCaps w:val="0"/>
            <w:strike w:val="0"/>
            <w:color w:val="000000"/>
            <w:sz w:val="32"/>
            <w:szCs w:val="32"/>
            <w:highlight w:val="white"/>
            <w:u w:val="single"/>
            <w:vertAlign w:val="baseline"/>
            <w:rtl w:val="0"/>
            <w:rPrChange w:author="Vikram Venkat" w:id="65" w:date="2020-07-02T05:45:09Z">
              <w:rPr>
                <w:rFonts w:ascii="Times New Roman" w:cs="Times New Roman" w:eastAsia="Times New Roman" w:hAnsi="Times New Roman"/>
                <w:b w:val="1"/>
                <w:i w:val="0"/>
                <w:smallCaps w:val="0"/>
                <w:strike w:val="0"/>
                <w:color w:val="000000"/>
                <w:sz w:val="32"/>
                <w:szCs w:val="32"/>
                <w:highlight w:val="white"/>
                <w:u w:val="none"/>
                <w:vertAlign w:val="baseline"/>
              </w:rPr>
            </w:rPrChange>
          </w:rPr>
          <w:t xml:space="preserve">S</w:t>
        </w:r>
      </w:ins>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390" w:before="0" w:line="240" w:lineRule="auto"/>
        <w:ind w:left="720" w:right="0" w:hanging="360"/>
        <w:jc w:val="both"/>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b1c"/>
          <w:sz w:val="32"/>
          <w:szCs w:val="32"/>
          <w:u w:val="none"/>
          <w:shd w:fill="auto" w:val="clear"/>
          <w:vertAlign w:val="baseline"/>
          <w:rtl w:val="0"/>
        </w:rPr>
        <w:t xml:space="preserve">The typical favela has poor</w:t>
      </w:r>
      <w:ins w:author="Vikram Venkat" w:id="68" w:date="2020-07-02T05:45:56Z">
        <w:r w:rsidDel="00000000" w:rsidR="00000000" w:rsidRPr="00000000">
          <w:rPr>
            <w:rFonts w:ascii="Times New Roman" w:cs="Times New Roman" w:eastAsia="Times New Roman" w:hAnsi="Times New Roman"/>
            <w:b w:val="0"/>
            <w:i w:val="0"/>
            <w:smallCaps w:val="0"/>
            <w:strike w:val="0"/>
            <w:color w:val="1c1b1c"/>
            <w:sz w:val="32"/>
            <w:szCs w:val="32"/>
            <w:u w:val="none"/>
            <w:shd w:fill="auto" w:val="clear"/>
            <w:vertAlign w:val="baseline"/>
            <w:rtl w:val="0"/>
          </w:rPr>
          <w:t xml:space="preserve">ly</w:t>
        </w:r>
        <w:r w:rsidDel="00000000" w:rsidR="00000000" w:rsidRPr="00000000">
          <w:rPr>
            <w:rFonts w:ascii="Times New Roman" w:cs="Times New Roman" w:eastAsia="Times New Roman" w:hAnsi="Times New Roman"/>
            <w:b w:val="0"/>
            <w:i w:val="0"/>
            <w:smallCaps w:val="0"/>
            <w:strike w:val="0"/>
            <w:color w:val="1c1b1c"/>
            <w:sz w:val="32"/>
            <w:szCs w:val="32"/>
            <w:u w:val="none"/>
            <w:shd w:fill="auto" w:val="clear"/>
            <w:vertAlign w:val="baseline"/>
            <w:rtl w:val="0"/>
          </w:rPr>
          <w:t xml:space="preserve"> planned</w:t>
        </w:r>
      </w:ins>
      <w:r w:rsidDel="00000000" w:rsidR="00000000" w:rsidRPr="00000000">
        <w:rPr>
          <w:rFonts w:ascii="Times New Roman" w:cs="Times New Roman" w:eastAsia="Times New Roman" w:hAnsi="Times New Roman"/>
          <w:b w:val="0"/>
          <w:i w:val="0"/>
          <w:smallCaps w:val="0"/>
          <w:strike w:val="0"/>
          <w:color w:val="1c1b1c"/>
          <w:sz w:val="32"/>
          <w:szCs w:val="32"/>
          <w:u w:val="none"/>
          <w:shd w:fill="auto" w:val="clear"/>
          <w:vertAlign w:val="baseline"/>
          <w:rtl w:val="0"/>
        </w:rPr>
        <w:t xml:space="preserve"> infrastructure, which makes electricity supply and plumbing work problematic.</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390" w:before="0" w:line="240" w:lineRule="auto"/>
        <w:ind w:left="720" w:right="0" w:hanging="360"/>
        <w:jc w:val="both"/>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b1c"/>
          <w:sz w:val="32"/>
          <w:szCs w:val="32"/>
          <w:u w:val="none"/>
          <w:shd w:fill="auto" w:val="clear"/>
          <w:vertAlign w:val="baseline"/>
          <w:rtl w:val="0"/>
        </w:rPr>
        <w:t xml:space="preserve">Poor living conditions in the favelas often breeds crime. Drug trafficking gangs</w:t>
      </w:r>
      <w:ins w:author="Vikram Venkat" w:id="69" w:date="2020-07-02T05:46:09Z">
        <w:r w:rsidDel="00000000" w:rsidR="00000000" w:rsidRPr="00000000">
          <w:rPr>
            <w:rFonts w:ascii="Times New Roman" w:cs="Times New Roman" w:eastAsia="Times New Roman" w:hAnsi="Times New Roman"/>
            <w:b w:val="0"/>
            <w:i w:val="0"/>
            <w:smallCaps w:val="0"/>
            <w:strike w:val="0"/>
            <w:color w:val="1c1b1c"/>
            <w:sz w:val="32"/>
            <w:szCs w:val="32"/>
            <w:u w:val="none"/>
            <w:shd w:fill="auto" w:val="clear"/>
            <w:vertAlign w:val="baseline"/>
            <w:rtl w:val="0"/>
          </w:rPr>
          <w:t xml:space="preserve">,</w:t>
        </w:r>
      </w:ins>
      <w:r w:rsidDel="00000000" w:rsidR="00000000" w:rsidRPr="00000000">
        <w:rPr>
          <w:rFonts w:ascii="Times New Roman" w:cs="Times New Roman" w:eastAsia="Times New Roman" w:hAnsi="Times New Roman"/>
          <w:b w:val="0"/>
          <w:i w:val="0"/>
          <w:smallCaps w:val="0"/>
          <w:strike w:val="0"/>
          <w:color w:val="1c1b1c"/>
          <w:sz w:val="32"/>
          <w:szCs w:val="32"/>
          <w:u w:val="none"/>
          <w:shd w:fill="auto" w:val="clear"/>
          <w:vertAlign w:val="baseline"/>
          <w:rtl w:val="0"/>
        </w:rPr>
        <w:t xml:space="preserve"> with most members being young male teenagers</w:t>
      </w:r>
      <w:ins w:author="Vikram Venkat" w:id="70" w:date="2020-07-02T05:46:13Z">
        <w:r w:rsidDel="00000000" w:rsidR="00000000" w:rsidRPr="00000000">
          <w:rPr>
            <w:rFonts w:ascii="Times New Roman" w:cs="Times New Roman" w:eastAsia="Times New Roman" w:hAnsi="Times New Roman"/>
            <w:b w:val="0"/>
            <w:i w:val="0"/>
            <w:smallCaps w:val="0"/>
            <w:strike w:val="0"/>
            <w:color w:val="1c1b1c"/>
            <w:sz w:val="32"/>
            <w:szCs w:val="32"/>
            <w:u w:val="none"/>
            <w:shd w:fill="auto" w:val="clear"/>
            <w:vertAlign w:val="baseline"/>
            <w:rtl w:val="0"/>
          </w:rPr>
          <w:t xml:space="preserve">,</w:t>
        </w:r>
      </w:ins>
      <w:r w:rsidDel="00000000" w:rsidR="00000000" w:rsidRPr="00000000">
        <w:rPr>
          <w:rFonts w:ascii="Times New Roman" w:cs="Times New Roman" w:eastAsia="Times New Roman" w:hAnsi="Times New Roman"/>
          <w:b w:val="0"/>
          <w:i w:val="0"/>
          <w:smallCaps w:val="0"/>
          <w:strike w:val="0"/>
          <w:color w:val="1c1b1c"/>
          <w:sz w:val="32"/>
          <w:szCs w:val="32"/>
          <w:u w:val="none"/>
          <w:shd w:fill="auto" w:val="clear"/>
          <w:vertAlign w:val="baseline"/>
          <w:rtl w:val="0"/>
        </w:rPr>
        <w:t xml:space="preserve"> are seen in the favelas.</w:t>
      </w:r>
      <w:r w:rsidDel="00000000" w:rsidR="00000000" w:rsidRPr="00000000">
        <w:rPr>
          <w:rFonts w:ascii="Helvetica Neue" w:cs="Helvetica Neue" w:eastAsia="Helvetica Neue" w:hAnsi="Helvetica Neue"/>
          <w:b w:val="0"/>
          <w:i w:val="0"/>
          <w:smallCaps w:val="0"/>
          <w:strike w:val="0"/>
          <w:color w:val="1c1b1c"/>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The </w:t>
      </w:r>
      <w:hyperlink r:id="rId17">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cocaine</w:t>
        </w:r>
      </w:hyperlink>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trade has largely affected Brazil and its favelas. According to the Rio media, drug </w:t>
      </w:r>
      <w:ins w:author="Vikram Venkat" w:id="71" w:date="2020-07-02T05:32:16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sales</w:t>
        </w:r>
      </w:ins>
      <w:del w:author="Vikram Venkat" w:id="71" w:date="2020-07-02T05:32:16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delText xml:space="preserve">sale</w:delText>
        </w:r>
      </w:del>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in some of the favelas may fetch a handful of money</w:t>
      </w:r>
      <w:ins w:author="Vikram Venkat" w:id="72" w:date="2020-07-02T05:46:21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w:t>
        </w:r>
      </w:ins>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w:t>
      </w:r>
      <w:ins w:author="Vikram Venkat" w:id="73" w:date="2020-07-02T05:32:17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up to 150</w:t>
        </w:r>
      </w:ins>
      <w:del w:author="Vikram Venkat" w:id="73" w:date="2020-07-02T05:32:17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delText xml:space="preserve">up 150</w:delText>
        </w:r>
      </w:del>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million USD per month. This huge earning</w:t>
      </w:r>
      <w:del w:author="Vikram Venkat" w:id="74" w:date="2020-07-02T05:46:32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delText xml:space="preserve">s</w:delText>
        </w:r>
      </w:del>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in the favela attracts</w:t>
      </w:r>
      <w:del w:author="Vikram Venkat" w:id="75" w:date="2020-07-02T05:46:36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delText xml:space="preserve"> the</w:delText>
        </w:r>
      </w:del>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young minds to this business.</w:t>
      </w:r>
      <w:del w:author="Vikram Venkat" w:id="76" w:date="2020-07-02T05:46:43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delText xml:space="preserve"> </w:delText>
        </w:r>
        <w:r w:rsidDel="00000000" w:rsidR="00000000" w:rsidRPr="00000000">
          <w:rPr>
            <w:rFonts w:ascii="Times New Roman" w:cs="Times New Roman" w:eastAsia="Times New Roman" w:hAnsi="Times New Roman"/>
            <w:b w:val="0"/>
            <w:i w:val="0"/>
            <w:smallCaps w:val="0"/>
            <w:strike w:val="0"/>
            <w:color w:val="1c1b1c"/>
            <w:sz w:val="32"/>
            <w:szCs w:val="32"/>
            <w:highlight w:val="white"/>
            <w:u w:val="none"/>
            <w:vertAlign w:val="baseline"/>
            <w:rtl w:val="0"/>
          </w:rPr>
          <w:delText xml:space="preserve">The</w:delText>
        </w:r>
      </w:del>
      <w:r w:rsidDel="00000000" w:rsidR="00000000" w:rsidRPr="00000000">
        <w:rPr>
          <w:rFonts w:ascii="Times New Roman" w:cs="Times New Roman" w:eastAsia="Times New Roman" w:hAnsi="Times New Roman"/>
          <w:b w:val="0"/>
          <w:i w:val="0"/>
          <w:smallCaps w:val="0"/>
          <w:strike w:val="0"/>
          <w:color w:val="1c1b1c"/>
          <w:sz w:val="32"/>
          <w:szCs w:val="32"/>
          <w:highlight w:val="white"/>
          <w:u w:val="none"/>
          <w:vertAlign w:val="baseline"/>
          <w:rtl w:val="0"/>
        </w:rPr>
        <w:t xml:space="preserve"> Police Pacification Units were introduced in 2008 in the favelas and are slowly reducing the crime rates in the favelas.</w:t>
      </w:r>
      <w:r w:rsidDel="00000000" w:rsidR="00000000" w:rsidRPr="00000000">
        <w:rPr>
          <w:rtl w:val="0"/>
        </w:rPr>
      </w:r>
    </w:p>
    <w:p w:rsidR="00000000" w:rsidDel="00000000" w:rsidP="00000000" w:rsidRDefault="00000000" w:rsidRPr="00000000" w14:paraId="00000016">
      <w:pPr>
        <w:numPr>
          <w:ilvl w:val="0"/>
          <w:numId w:val="1"/>
        </w:numPr>
        <w:shd w:fill="ffffff" w:val="clear"/>
        <w:spacing w:after="0" w:line="240" w:lineRule="auto"/>
        <w:ind w:left="720" w:hanging="360"/>
        <w:jc w:val="both"/>
        <w:rPr>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There have been frequent shootouts between the criminal gangs and police which leads to</w:t>
      </w:r>
      <w:del w:author="Vikram Venkat" w:id="77" w:date="2020-07-02T05:46:53Z">
        <w:r w:rsidDel="00000000" w:rsidR="00000000" w:rsidRPr="00000000">
          <w:rPr>
            <w:rFonts w:ascii="Times New Roman" w:cs="Times New Roman" w:eastAsia="Times New Roman" w:hAnsi="Times New Roman"/>
            <w:color w:val="000000"/>
            <w:sz w:val="32"/>
            <w:szCs w:val="32"/>
            <w:rtl w:val="0"/>
          </w:rPr>
          <w:delText xml:space="preserve"> a</w:delText>
        </w:r>
      </w:del>
      <w:r w:rsidDel="00000000" w:rsidR="00000000" w:rsidRPr="00000000">
        <w:rPr>
          <w:rFonts w:ascii="Times New Roman" w:cs="Times New Roman" w:eastAsia="Times New Roman" w:hAnsi="Times New Roman"/>
          <w:color w:val="000000"/>
          <w:sz w:val="32"/>
          <w:szCs w:val="32"/>
          <w:rtl w:val="0"/>
        </w:rPr>
        <w:t xml:space="preserve"> severe loss</w:t>
      </w:r>
      <w:ins w:author="Vikram Venkat" w:id="78" w:date="2020-07-02T05:46:56Z">
        <w:r w:rsidDel="00000000" w:rsidR="00000000" w:rsidRPr="00000000">
          <w:rPr>
            <w:rFonts w:ascii="Times New Roman" w:cs="Times New Roman" w:eastAsia="Times New Roman" w:hAnsi="Times New Roman"/>
            <w:color w:val="000000"/>
            <w:sz w:val="32"/>
            <w:szCs w:val="32"/>
            <w:rtl w:val="0"/>
          </w:rPr>
          <w:t xml:space="preserve">es</w:t>
        </w:r>
      </w:ins>
      <w:r w:rsidDel="00000000" w:rsidR="00000000" w:rsidRPr="00000000">
        <w:rPr>
          <w:rFonts w:ascii="Times New Roman" w:cs="Times New Roman" w:eastAsia="Times New Roman" w:hAnsi="Times New Roman"/>
          <w:color w:val="000000"/>
          <w:sz w:val="32"/>
          <w:szCs w:val="32"/>
          <w:rtl w:val="0"/>
        </w:rPr>
        <w:t xml:space="preserve"> of life. So</w:t>
      </w:r>
      <w:ins w:author="Vikram Venkat" w:id="79" w:date="2020-07-02T05:47:01Z">
        <w:r w:rsidDel="00000000" w:rsidR="00000000" w:rsidRPr="00000000">
          <w:rPr>
            <w:rFonts w:ascii="Times New Roman" w:cs="Times New Roman" w:eastAsia="Times New Roman" w:hAnsi="Times New Roman"/>
            <w:color w:val="000000"/>
            <w:sz w:val="32"/>
            <w:szCs w:val="32"/>
            <w:rtl w:val="0"/>
          </w:rPr>
          <w:t xml:space="preserve">,</w:t>
        </w:r>
      </w:ins>
      <w:r w:rsidDel="00000000" w:rsidR="00000000" w:rsidRPr="00000000">
        <w:rPr>
          <w:rFonts w:ascii="Times New Roman" w:cs="Times New Roman" w:eastAsia="Times New Roman" w:hAnsi="Times New Roman"/>
          <w:color w:val="000000"/>
          <w:sz w:val="32"/>
          <w:szCs w:val="32"/>
          <w:rtl w:val="0"/>
        </w:rPr>
        <w:t xml:space="preserve"> during the 2016 Summer Olympics in Rio</w:t>
      </w:r>
      <w:ins w:author="Vikram Venkat" w:id="80" w:date="2020-07-02T05:47:05Z">
        <w:r w:rsidDel="00000000" w:rsidR="00000000" w:rsidRPr="00000000">
          <w:rPr>
            <w:rFonts w:ascii="Times New Roman" w:cs="Times New Roman" w:eastAsia="Times New Roman" w:hAnsi="Times New Roman"/>
            <w:color w:val="000000"/>
            <w:sz w:val="32"/>
            <w:szCs w:val="32"/>
            <w:rtl w:val="0"/>
          </w:rPr>
          <w:t xml:space="preserve">,</w:t>
        </w:r>
      </w:ins>
      <w:del w:author="Vikram Venkat" w:id="81" w:date="2020-07-02T05:47:10Z">
        <w:r w:rsidDel="00000000" w:rsidR="00000000" w:rsidRPr="00000000">
          <w:rPr>
            <w:rFonts w:ascii="Times New Roman" w:cs="Times New Roman" w:eastAsia="Times New Roman" w:hAnsi="Times New Roman"/>
            <w:color w:val="000000"/>
            <w:sz w:val="32"/>
            <w:szCs w:val="32"/>
            <w:rtl w:val="0"/>
          </w:rPr>
          <w:delText xml:space="preserve"> when</w:delText>
        </w:r>
      </w:del>
      <w:r w:rsidDel="00000000" w:rsidR="00000000" w:rsidRPr="00000000">
        <w:rPr>
          <w:rFonts w:ascii="Times New Roman" w:cs="Times New Roman" w:eastAsia="Times New Roman" w:hAnsi="Times New Roman"/>
          <w:color w:val="000000"/>
          <w:sz w:val="32"/>
          <w:szCs w:val="32"/>
          <w:rtl w:val="0"/>
        </w:rPr>
        <w:t xml:space="preserve"> the state government was forced to employ numerous police pacification units (UPPs) to keep the </w:t>
      </w:r>
      <w:ins w:author="Vikram Venkat" w:id="82" w:date="2020-07-02T05:32:17Z">
        <w:r w:rsidDel="00000000" w:rsidR="00000000" w:rsidRPr="00000000">
          <w:rPr>
            <w:rFonts w:ascii="Times New Roman" w:cs="Times New Roman" w:eastAsia="Times New Roman" w:hAnsi="Times New Roman"/>
            <w:color w:val="000000"/>
            <w:sz w:val="32"/>
            <w:szCs w:val="32"/>
            <w:rtl w:val="0"/>
          </w:rPr>
          <w:t xml:space="preserve">criminals</w:t>
        </w:r>
      </w:ins>
      <w:del w:author="Vikram Venkat" w:id="82" w:date="2020-07-02T05:32:17Z">
        <w:r w:rsidDel="00000000" w:rsidR="00000000" w:rsidRPr="00000000">
          <w:rPr>
            <w:rFonts w:ascii="Times New Roman" w:cs="Times New Roman" w:eastAsia="Times New Roman" w:hAnsi="Times New Roman"/>
            <w:color w:val="000000"/>
            <w:sz w:val="32"/>
            <w:szCs w:val="32"/>
            <w:rtl w:val="0"/>
          </w:rPr>
          <w:delText xml:space="preserve">criminal</w:delText>
        </w:r>
      </w:del>
      <w:r w:rsidDel="00000000" w:rsidR="00000000" w:rsidRPr="00000000">
        <w:rPr>
          <w:rFonts w:ascii="Times New Roman" w:cs="Times New Roman" w:eastAsia="Times New Roman" w:hAnsi="Times New Roman"/>
          <w:color w:val="000000"/>
          <w:sz w:val="32"/>
          <w:szCs w:val="32"/>
          <w:rtl w:val="0"/>
        </w:rPr>
        <w:t xml:space="preserve"> of the favela in control.</w:t>
      </w:r>
    </w:p>
    <w:p w:rsidR="00000000" w:rsidDel="00000000" w:rsidP="00000000" w:rsidRDefault="00000000" w:rsidRPr="00000000" w14:paraId="00000017">
      <w:pPr>
        <w:shd w:fill="ffffff" w:val="clear"/>
        <w:spacing w:after="0" w:line="240" w:lineRule="auto"/>
        <w:ind w:left="720" w:firstLine="0"/>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8">
      <w:pPr>
        <w:numPr>
          <w:ilvl w:val="0"/>
          <w:numId w:val="1"/>
        </w:numPr>
        <w:shd w:fill="ffffff" w:val="clear"/>
        <w:spacing w:after="0" w:line="240" w:lineRule="auto"/>
        <w:ind w:left="720" w:hanging="360"/>
        <w:jc w:val="both"/>
        <w:rPr>
          <w:color w:val="000000"/>
          <w:sz w:val="32"/>
          <w:szCs w:val="32"/>
        </w:rPr>
      </w:pPr>
      <w:r w:rsidDel="00000000" w:rsidR="00000000" w:rsidRPr="00000000">
        <w:rPr>
          <w:rFonts w:ascii="Times New Roman" w:cs="Times New Roman" w:eastAsia="Times New Roman" w:hAnsi="Times New Roman"/>
          <w:color w:val="1c1b1c"/>
          <w:sz w:val="32"/>
          <w:szCs w:val="32"/>
          <w:rtl w:val="0"/>
        </w:rPr>
        <w:t xml:space="preserve">Health risk is a major crisis in the favelas because of</w:t>
      </w:r>
      <w:del w:author="Vikram Venkat" w:id="83" w:date="2020-07-02T05:47:21Z">
        <w:r w:rsidDel="00000000" w:rsidR="00000000" w:rsidRPr="00000000">
          <w:rPr>
            <w:rFonts w:ascii="Times New Roman" w:cs="Times New Roman" w:eastAsia="Times New Roman" w:hAnsi="Times New Roman"/>
            <w:color w:val="1c1b1c"/>
            <w:sz w:val="32"/>
            <w:szCs w:val="32"/>
            <w:rtl w:val="0"/>
          </w:rPr>
          <w:delText xml:space="preserve"> the</w:delText>
        </w:r>
      </w:del>
      <w:r w:rsidDel="00000000" w:rsidR="00000000" w:rsidRPr="00000000">
        <w:rPr>
          <w:rFonts w:ascii="Times New Roman" w:cs="Times New Roman" w:eastAsia="Times New Roman" w:hAnsi="Times New Roman"/>
          <w:color w:val="1c1b1c"/>
          <w:sz w:val="32"/>
          <w:szCs w:val="32"/>
          <w:rtl w:val="0"/>
        </w:rPr>
        <w:t xml:space="preserve"> overcrowding</w:t>
      </w:r>
      <w:del w:author="Vikram Venkat" w:id="84" w:date="2020-07-02T05:47:27Z">
        <w:r w:rsidDel="00000000" w:rsidR="00000000" w:rsidRPr="00000000">
          <w:rPr>
            <w:rFonts w:ascii="Times New Roman" w:cs="Times New Roman" w:eastAsia="Times New Roman" w:hAnsi="Times New Roman"/>
            <w:color w:val="1c1b1c"/>
            <w:sz w:val="32"/>
            <w:szCs w:val="32"/>
            <w:rtl w:val="0"/>
          </w:rPr>
          <w:delText xml:space="preserve"> population</w:delText>
        </w:r>
      </w:del>
      <w:ins w:author="Vikram Venkat" w:id="84" w:date="2020-07-02T05:47:27Z">
        <w:r w:rsidDel="00000000" w:rsidR="00000000" w:rsidRPr="00000000">
          <w:rPr>
            <w:rFonts w:ascii="Times New Roman" w:cs="Times New Roman" w:eastAsia="Times New Roman" w:hAnsi="Times New Roman"/>
            <w:color w:val="1c1b1c"/>
            <w:sz w:val="32"/>
            <w:szCs w:val="32"/>
            <w:rtl w:val="0"/>
          </w:rPr>
          <w:t xml:space="preserve"> </w:t>
        </w:r>
      </w:ins>
      <w:r w:rsidDel="00000000" w:rsidR="00000000" w:rsidRPr="00000000">
        <w:rPr>
          <w:rFonts w:ascii="Times New Roman" w:cs="Times New Roman" w:eastAsia="Times New Roman" w:hAnsi="Times New Roman"/>
          <w:color w:val="1c1b1c"/>
          <w:sz w:val="32"/>
          <w:szCs w:val="32"/>
          <w:rtl w:val="0"/>
        </w:rPr>
        <w:t xml:space="preserve">, pollution, improper sewage </w:t>
      </w:r>
      <w:ins w:author="Vikram Venkat" w:id="85" w:date="2020-07-02T05:47:38Z">
        <w:r w:rsidDel="00000000" w:rsidR="00000000" w:rsidRPr="00000000">
          <w:rPr>
            <w:rFonts w:ascii="Times New Roman" w:cs="Times New Roman" w:eastAsia="Times New Roman" w:hAnsi="Times New Roman"/>
            <w:color w:val="1c1b1c"/>
            <w:sz w:val="32"/>
            <w:szCs w:val="32"/>
            <w:rtl w:val="0"/>
          </w:rPr>
          <w:t xml:space="preserve">systems</w:t>
        </w:r>
      </w:ins>
      <w:del w:author="Vikram Venkat" w:id="85" w:date="2020-07-02T05:47:38Z">
        <w:r w:rsidDel="00000000" w:rsidR="00000000" w:rsidRPr="00000000">
          <w:rPr>
            <w:rFonts w:ascii="Times New Roman" w:cs="Times New Roman" w:eastAsia="Times New Roman" w:hAnsi="Times New Roman"/>
            <w:color w:val="1c1b1c"/>
            <w:sz w:val="32"/>
            <w:szCs w:val="32"/>
            <w:rtl w:val="0"/>
          </w:rPr>
          <w:delText xml:space="preserve">system</w:delText>
        </w:r>
      </w:del>
      <w:r w:rsidDel="00000000" w:rsidR="00000000" w:rsidRPr="00000000">
        <w:rPr>
          <w:rFonts w:ascii="Times New Roman" w:cs="Times New Roman" w:eastAsia="Times New Roman" w:hAnsi="Times New Roman"/>
          <w:color w:val="1c1b1c"/>
          <w:sz w:val="32"/>
          <w:szCs w:val="32"/>
          <w:rtl w:val="0"/>
        </w:rPr>
        <w:t xml:space="preserve">, and a lack of waste disposal systems. So</w:t>
      </w:r>
      <w:ins w:author="Vikram Venkat" w:id="86" w:date="2020-07-02T05:48:06Z">
        <w:r w:rsidDel="00000000" w:rsidR="00000000" w:rsidRPr="00000000">
          <w:rPr>
            <w:rFonts w:ascii="Times New Roman" w:cs="Times New Roman" w:eastAsia="Times New Roman" w:hAnsi="Times New Roman"/>
            <w:color w:val="1c1b1c"/>
            <w:sz w:val="32"/>
            <w:szCs w:val="32"/>
            <w:rtl w:val="0"/>
          </w:rPr>
          <w:t xml:space="preserve">,</w:t>
        </w:r>
      </w:ins>
      <w:r w:rsidDel="00000000" w:rsidR="00000000" w:rsidRPr="00000000">
        <w:rPr>
          <w:rFonts w:ascii="Times New Roman" w:cs="Times New Roman" w:eastAsia="Times New Roman" w:hAnsi="Times New Roman"/>
          <w:color w:val="1c1b1c"/>
          <w:sz w:val="32"/>
          <w:szCs w:val="32"/>
          <w:rtl w:val="0"/>
        </w:rPr>
        <w:t xml:space="preserve"> there is a high chance of disease</w:t>
      </w:r>
      <w:ins w:author="Vikram Venkat" w:id="87" w:date="2020-07-02T05:48:10Z">
        <w:r w:rsidDel="00000000" w:rsidR="00000000" w:rsidRPr="00000000">
          <w:rPr>
            <w:rFonts w:ascii="Times New Roman" w:cs="Times New Roman" w:eastAsia="Times New Roman" w:hAnsi="Times New Roman"/>
            <w:color w:val="1c1b1c"/>
            <w:sz w:val="32"/>
            <w:szCs w:val="32"/>
            <w:rtl w:val="0"/>
          </w:rPr>
          <w:t xml:space="preserve">s</w:t>
        </w:r>
      </w:ins>
      <w:r w:rsidDel="00000000" w:rsidR="00000000" w:rsidRPr="00000000">
        <w:rPr>
          <w:rFonts w:ascii="Times New Roman" w:cs="Times New Roman" w:eastAsia="Times New Roman" w:hAnsi="Times New Roman"/>
          <w:color w:val="1c1b1c"/>
          <w:sz w:val="32"/>
          <w:szCs w:val="32"/>
          <w:rtl w:val="0"/>
        </w:rPr>
        <w:t xml:space="preserve"> being developed and spread in the favelas. </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1c1b1c"/>
          <w:sz w:val="32"/>
          <w:szCs w:val="32"/>
          <w:highlight w:val="white"/>
          <w:u w:val="none"/>
          <w:vertAlign w:val="baseline"/>
        </w:rPr>
      </w:pPr>
      <w:r w:rsidDel="00000000" w:rsidR="00000000" w:rsidRPr="00000000">
        <w:rPr>
          <w:rtl w:val="0"/>
        </w:rPr>
      </w:r>
    </w:p>
    <w:p w:rsidR="00000000" w:rsidDel="00000000" w:rsidP="00000000" w:rsidRDefault="00000000" w:rsidRPr="00000000" w14:paraId="0000001A">
      <w:pPr>
        <w:numPr>
          <w:ilvl w:val="0"/>
          <w:numId w:val="1"/>
        </w:numPr>
        <w:shd w:fill="ffffff" w:val="clear"/>
        <w:spacing w:after="0" w:line="240" w:lineRule="auto"/>
        <w:ind w:left="720" w:hanging="360"/>
        <w:jc w:val="both"/>
        <w:rPr>
          <w:ins w:author="Vikram Venkat" w:id="90" w:date="2020-07-02T05:48:33Z"/>
          <w:color w:val="1c1b1c"/>
          <w:sz w:val="32"/>
          <w:szCs w:val="32"/>
        </w:rPr>
      </w:pPr>
      <w:r w:rsidDel="00000000" w:rsidR="00000000" w:rsidRPr="00000000">
        <w:rPr>
          <w:rFonts w:ascii="Times New Roman" w:cs="Times New Roman" w:eastAsia="Times New Roman" w:hAnsi="Times New Roman"/>
          <w:color w:val="1c1b1c"/>
          <w:sz w:val="32"/>
          <w:szCs w:val="32"/>
          <w:highlight w:val="white"/>
          <w:rtl w:val="0"/>
        </w:rPr>
        <w:t xml:space="preserve">Access to clean drinking water is another problem </w:t>
      </w:r>
      <w:ins w:author="Vikram Venkat" w:id="88" w:date="2020-07-02T05:48:17Z">
        <w:r w:rsidDel="00000000" w:rsidR="00000000" w:rsidRPr="00000000">
          <w:rPr>
            <w:rFonts w:ascii="Times New Roman" w:cs="Times New Roman" w:eastAsia="Times New Roman" w:hAnsi="Times New Roman"/>
            <w:color w:val="1c1b1c"/>
            <w:sz w:val="32"/>
            <w:szCs w:val="32"/>
            <w:highlight w:val="white"/>
            <w:rtl w:val="0"/>
          </w:rPr>
          <w:t xml:space="preserve">prevailing</w:t>
        </w:r>
      </w:ins>
      <w:del w:author="Vikram Venkat" w:id="88" w:date="2020-07-02T05:48:17Z">
        <w:r w:rsidDel="00000000" w:rsidR="00000000" w:rsidRPr="00000000">
          <w:rPr>
            <w:rFonts w:ascii="Times New Roman" w:cs="Times New Roman" w:eastAsia="Times New Roman" w:hAnsi="Times New Roman"/>
            <w:color w:val="1c1b1c"/>
            <w:sz w:val="32"/>
            <w:szCs w:val="32"/>
            <w:highlight w:val="white"/>
            <w:rtl w:val="0"/>
          </w:rPr>
          <w:delText xml:space="preserve">provoking</w:delText>
        </w:r>
      </w:del>
      <w:r w:rsidDel="00000000" w:rsidR="00000000" w:rsidRPr="00000000">
        <w:rPr>
          <w:rFonts w:ascii="Times New Roman" w:cs="Times New Roman" w:eastAsia="Times New Roman" w:hAnsi="Times New Roman"/>
          <w:color w:val="1c1b1c"/>
          <w:sz w:val="32"/>
          <w:szCs w:val="32"/>
          <w:highlight w:val="white"/>
          <w:rtl w:val="0"/>
        </w:rPr>
        <w:t xml:space="preserve"> in the</w:t>
      </w:r>
      <w:ins w:author="Vikram Venkat" w:id="89" w:date="2020-07-02T05:48:26Z">
        <w:r w:rsidDel="00000000" w:rsidR="00000000" w:rsidRPr="00000000">
          <w:rPr>
            <w:rFonts w:ascii="Times New Roman" w:cs="Times New Roman" w:eastAsia="Times New Roman" w:hAnsi="Times New Roman"/>
            <w:color w:val="1c1b1c"/>
            <w:sz w:val="32"/>
            <w:szCs w:val="32"/>
            <w:highlight w:val="white"/>
            <w:rtl w:val="0"/>
          </w:rPr>
          <w:t xml:space="preserve">se</w:t>
        </w:r>
      </w:ins>
      <w:r w:rsidDel="00000000" w:rsidR="00000000" w:rsidRPr="00000000">
        <w:rPr>
          <w:rFonts w:ascii="Times New Roman" w:cs="Times New Roman" w:eastAsia="Times New Roman" w:hAnsi="Times New Roman"/>
          <w:color w:val="1c1b1c"/>
          <w:sz w:val="32"/>
          <w:szCs w:val="32"/>
          <w:highlight w:val="white"/>
          <w:rtl w:val="0"/>
        </w:rPr>
        <w:t xml:space="preserve"> Brazilian slums.</w:t>
      </w:r>
      <w:r w:rsidDel="00000000" w:rsidR="00000000" w:rsidRPr="00000000">
        <w:rPr>
          <w:rFonts w:ascii="Helvetica Neue" w:cs="Helvetica Neue" w:eastAsia="Helvetica Neue" w:hAnsi="Helvetica Neue"/>
          <w:color w:val="1c1b1c"/>
          <w:sz w:val="20"/>
          <w:szCs w:val="20"/>
          <w:highlight w:val="white"/>
          <w:rtl w:val="0"/>
        </w:rPr>
        <w:t xml:space="preserve"> </w:t>
      </w:r>
      <w:r w:rsidDel="00000000" w:rsidR="00000000" w:rsidRPr="00000000">
        <w:rPr>
          <w:rFonts w:ascii="Times New Roman" w:cs="Times New Roman" w:eastAsia="Times New Roman" w:hAnsi="Times New Roman"/>
          <w:color w:val="1c1b1c"/>
          <w:sz w:val="32"/>
          <w:szCs w:val="32"/>
          <w:highlight w:val="white"/>
          <w:rtl w:val="0"/>
        </w:rPr>
        <w:t xml:space="preserve">People living in favelas have to walk over two hours each day to get clean drinking water.</w:t>
      </w:r>
      <w:r w:rsidDel="00000000" w:rsidR="00000000" w:rsidRPr="00000000">
        <w:rPr>
          <w:rFonts w:ascii="Helvetica Neue" w:cs="Helvetica Neue" w:eastAsia="Helvetica Neue" w:hAnsi="Helvetica Neue"/>
          <w:color w:val="1c1b1c"/>
          <w:sz w:val="20"/>
          <w:szCs w:val="20"/>
          <w:highlight w:val="white"/>
          <w:rtl w:val="0"/>
        </w:rPr>
        <w:t xml:space="preserve"> </w:t>
      </w:r>
      <w:ins w:author="Vikram Venkat" w:id="90" w:date="2020-07-02T05:48:33Z">
        <w:r w:rsidDel="00000000" w:rsidR="00000000" w:rsidRPr="00000000">
          <w:rPr>
            <w:rtl w:val="0"/>
          </w:rPr>
        </w:r>
      </w:ins>
    </w:p>
    <w:p w:rsidR="00000000" w:rsidDel="00000000" w:rsidP="00000000" w:rsidRDefault="00000000" w:rsidRPr="00000000" w14:paraId="0000001B">
      <w:pPr>
        <w:shd w:fill="ffffff" w:val="clear"/>
        <w:spacing w:after="0" w:line="240" w:lineRule="auto"/>
        <w:ind w:left="720" w:firstLine="0"/>
        <w:jc w:val="both"/>
        <w:rPr>
          <w:ins w:author="Vikram Venkat" w:id="90" w:date="2020-07-02T05:48:33Z"/>
          <w:rFonts w:ascii="Helvetica Neue" w:cs="Helvetica Neue" w:eastAsia="Helvetica Neue" w:hAnsi="Helvetica Neue"/>
          <w:color w:val="1c1b1c"/>
          <w:sz w:val="20"/>
          <w:szCs w:val="20"/>
          <w:highlight w:val="white"/>
        </w:rPr>
      </w:pPr>
      <w:ins w:author="Vikram Venkat" w:id="90" w:date="2020-07-02T05:48:33Z">
        <w:r w:rsidDel="00000000" w:rsidR="00000000" w:rsidRPr="00000000">
          <w:rPr>
            <w:rtl w:val="0"/>
          </w:rPr>
        </w:r>
      </w:ins>
    </w:p>
    <w:p w:rsidR="00000000" w:rsidDel="00000000" w:rsidP="00000000" w:rsidRDefault="00000000" w:rsidRPr="00000000" w14:paraId="0000001C">
      <w:pPr>
        <w:shd w:fill="ffffff" w:val="clear"/>
        <w:spacing w:after="0" w:line="240" w:lineRule="auto"/>
        <w:ind w:left="0" w:firstLine="0"/>
        <w:jc w:val="both"/>
        <w:rPr>
          <w:rFonts w:ascii="Arial" w:cs="Arial" w:eastAsia="Arial" w:hAnsi="Arial"/>
          <w:b w:val="0"/>
          <w:i w:val="0"/>
          <w:smallCaps w:val="0"/>
          <w:strike w:val="0"/>
          <w:color w:val="000000"/>
          <w:sz w:val="22"/>
          <w:szCs w:val="22"/>
          <w:u w:val="none"/>
          <w:shd w:fill="auto" w:val="clear"/>
          <w:vertAlign w:val="baseline"/>
          <w:rPrChange w:author="Vikram Venkat" w:id="91" w:date="2020-07-02T05:48:34Z">
            <w:rPr>
              <w:color w:val="1c1b1c"/>
              <w:sz w:val="32"/>
              <w:szCs w:val="32"/>
            </w:rPr>
          </w:rPrChange>
        </w:rPr>
        <w:pPrChange w:author="Vikram Venkat" w:id="0" w:date="2020-07-02T05:48:34Z">
          <w:pPr>
            <w:numPr>
              <w:ilvl w:val="0"/>
              <w:numId w:val="1"/>
            </w:numPr>
            <w:shd w:fill="ffffff" w:val="clear"/>
            <w:spacing w:after="0" w:line="240" w:lineRule="auto"/>
            <w:ind w:left="720" w:hanging="360"/>
            <w:jc w:val="both"/>
          </w:pPr>
        </w:pPrChange>
      </w:pPr>
      <w:r w:rsidDel="00000000" w:rsidR="00000000" w:rsidRPr="00000000">
        <w:rPr>
          <w:rFonts w:ascii="Times New Roman" w:cs="Times New Roman" w:eastAsia="Times New Roman" w:hAnsi="Times New Roman"/>
          <w:color w:val="1c1b1c"/>
          <w:sz w:val="32"/>
          <w:szCs w:val="32"/>
          <w:rtl w:val="0"/>
        </w:rPr>
        <w:t xml:space="preserve">Despite these poor conditions, life in favelas is beginning to improve. </w:t>
      </w:r>
    </w:p>
    <w:p w:rsidR="00000000" w:rsidDel="00000000" w:rsidP="00000000" w:rsidRDefault="00000000" w:rsidRPr="00000000" w14:paraId="0000001D">
      <w:pPr>
        <w:pStyle w:val="Heading2"/>
        <w:shd w:fill="ffffff" w:val="clear"/>
        <w:spacing w:after="180" w:before="0" w:lineRule="auto"/>
        <w:jc w:val="both"/>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01E">
      <w:pPr>
        <w:pStyle w:val="Heading2"/>
        <w:shd w:fill="ffffff" w:val="clear"/>
        <w:spacing w:after="180" w:before="0" w:lineRule="auto"/>
        <w:jc w:val="both"/>
        <w:rPr>
          <w:rFonts w:ascii="Times New Roman" w:cs="Times New Roman" w:eastAsia="Times New Roman" w:hAnsi="Times New Roman"/>
          <w:color w:val="000000"/>
          <w:sz w:val="32"/>
          <w:szCs w:val="32"/>
          <w:u w:val="single"/>
          <w:rPrChange w:author="Vikram Venkat" w:id="92" w:date="2020-07-02T05:48:46Z">
            <w:rPr>
              <w:rFonts w:ascii="Times New Roman" w:cs="Times New Roman" w:eastAsia="Times New Roman" w:hAnsi="Times New Roman"/>
              <w:b w:val="1"/>
              <w:color w:val="000000"/>
              <w:sz w:val="32"/>
              <w:szCs w:val="32"/>
            </w:rPr>
          </w:rPrChange>
        </w:rPr>
      </w:pPr>
      <w:r w:rsidDel="00000000" w:rsidR="00000000" w:rsidRPr="00000000">
        <w:rPr>
          <w:rFonts w:ascii="Times New Roman" w:cs="Times New Roman" w:eastAsia="Times New Roman" w:hAnsi="Times New Roman"/>
          <w:color w:val="000000"/>
          <w:sz w:val="32"/>
          <w:szCs w:val="32"/>
          <w:u w:val="single"/>
          <w:rtl w:val="0"/>
          <w:rPrChange w:author="Vikram Venkat" w:id="92" w:date="2020-07-02T05:48:46Z">
            <w:rPr>
              <w:rFonts w:ascii="Times New Roman" w:cs="Times New Roman" w:eastAsia="Times New Roman" w:hAnsi="Times New Roman"/>
              <w:b w:val="1"/>
              <w:color w:val="000000"/>
              <w:sz w:val="32"/>
              <w:szCs w:val="32"/>
            </w:rPr>
          </w:rPrChange>
        </w:rPr>
        <w:t xml:space="preserve">EVENTUAL SLUM UPGRADES AND SLUM CLEARANCE</w:t>
      </w:r>
    </w:p>
    <w:p w:rsidR="00000000" w:rsidDel="00000000" w:rsidP="00000000" w:rsidRDefault="00000000" w:rsidRPr="00000000" w14:paraId="0000001F">
      <w:pPr>
        <w:shd w:fill="ffffff" w:val="clear"/>
        <w:spacing w:after="0" w:line="240" w:lineRule="auto"/>
        <w:jc w:val="both"/>
        <w:rPr>
          <w:del w:author="Vikram Venkat" w:id="101" w:date="2020-07-02T05:32:18Z"/>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The Brazilian government is working hard to help Brazilian cities fix up their slums. The government has made all possible arrangements to raise</w:t>
      </w:r>
      <w:del w:author="Vikram Venkat" w:id="93" w:date="2020-07-02T05:48:56Z">
        <w:r w:rsidDel="00000000" w:rsidR="00000000" w:rsidRPr="00000000">
          <w:rPr>
            <w:rFonts w:ascii="Times New Roman" w:cs="Times New Roman" w:eastAsia="Times New Roman" w:hAnsi="Times New Roman"/>
            <w:color w:val="000000"/>
            <w:sz w:val="32"/>
            <w:szCs w:val="32"/>
            <w:rtl w:val="0"/>
          </w:rPr>
          <w:delText xml:space="preserve"> a</w:delText>
        </w:r>
      </w:del>
      <w:r w:rsidDel="00000000" w:rsidR="00000000" w:rsidRPr="00000000">
        <w:rPr>
          <w:rFonts w:ascii="Times New Roman" w:cs="Times New Roman" w:eastAsia="Times New Roman" w:hAnsi="Times New Roman"/>
          <w:color w:val="000000"/>
          <w:sz w:val="32"/>
          <w:szCs w:val="32"/>
          <w:rtl w:val="0"/>
        </w:rPr>
        <w:t xml:space="preserve"> concrete house</w:t>
      </w:r>
      <w:ins w:author="Vikram Venkat" w:id="94" w:date="2020-07-02T05:49:01Z">
        <w:r w:rsidDel="00000000" w:rsidR="00000000" w:rsidRPr="00000000">
          <w:rPr>
            <w:rFonts w:ascii="Times New Roman" w:cs="Times New Roman" w:eastAsia="Times New Roman" w:hAnsi="Times New Roman"/>
            <w:color w:val="000000"/>
            <w:sz w:val="32"/>
            <w:szCs w:val="32"/>
            <w:rtl w:val="0"/>
          </w:rPr>
          <w:t xml:space="preserve">s</w:t>
        </w:r>
      </w:ins>
      <w:r w:rsidDel="00000000" w:rsidR="00000000" w:rsidRPr="00000000">
        <w:rPr>
          <w:rFonts w:ascii="Times New Roman" w:cs="Times New Roman" w:eastAsia="Times New Roman" w:hAnsi="Times New Roman"/>
          <w:color w:val="000000"/>
          <w:sz w:val="32"/>
          <w:szCs w:val="32"/>
          <w:rtl w:val="0"/>
        </w:rPr>
        <w:t xml:space="preserve"> for all the families living in the slum. As an initiative of slum clearance activity, temporary housing was arranged for the displaced favela residents until the government could erect</w:t>
      </w:r>
      <w:del w:author="Vikram Venkat" w:id="95" w:date="2020-07-02T05:49:40Z">
        <w:r w:rsidDel="00000000" w:rsidR="00000000" w:rsidRPr="00000000">
          <w:rPr>
            <w:rFonts w:ascii="Times New Roman" w:cs="Times New Roman" w:eastAsia="Times New Roman" w:hAnsi="Times New Roman"/>
            <w:color w:val="000000"/>
            <w:sz w:val="32"/>
            <w:szCs w:val="32"/>
            <w:rtl w:val="0"/>
          </w:rPr>
          <w:delText xml:space="preserve"> a</w:delText>
        </w:r>
      </w:del>
      <w:r w:rsidDel="00000000" w:rsidR="00000000" w:rsidRPr="00000000">
        <w:rPr>
          <w:rFonts w:ascii="Times New Roman" w:cs="Times New Roman" w:eastAsia="Times New Roman" w:hAnsi="Times New Roman"/>
          <w:color w:val="000000"/>
          <w:sz w:val="32"/>
          <w:szCs w:val="32"/>
          <w:rtl w:val="0"/>
        </w:rPr>
        <w:t xml:space="preserve"> permanent house</w:t>
      </w:r>
      <w:ins w:author="Vikram Venkat" w:id="96" w:date="2020-07-02T05:49:36Z">
        <w:r w:rsidDel="00000000" w:rsidR="00000000" w:rsidRPr="00000000">
          <w:rPr>
            <w:rFonts w:ascii="Times New Roman" w:cs="Times New Roman" w:eastAsia="Times New Roman" w:hAnsi="Times New Roman"/>
            <w:color w:val="000000"/>
            <w:sz w:val="32"/>
            <w:szCs w:val="32"/>
            <w:rtl w:val="0"/>
          </w:rPr>
          <w:t xml:space="preserve">s</w:t>
        </w:r>
      </w:ins>
      <w:r w:rsidDel="00000000" w:rsidR="00000000" w:rsidRPr="00000000">
        <w:rPr>
          <w:rFonts w:ascii="Times New Roman" w:cs="Times New Roman" w:eastAsia="Times New Roman" w:hAnsi="Times New Roman"/>
          <w:color w:val="000000"/>
          <w:sz w:val="32"/>
          <w:szCs w:val="32"/>
          <w:rtl w:val="0"/>
        </w:rPr>
        <w:t xml:space="preserve"> for them. Few slums of the Brazilian cities are being upgraded with good facilities</w:t>
      </w:r>
      <w:ins w:author="Vikram Venkat" w:id="97" w:date="2020-07-02T05:49:49Z">
        <w:r w:rsidDel="00000000" w:rsidR="00000000" w:rsidRPr="00000000">
          <w:rPr>
            <w:rFonts w:ascii="Times New Roman" w:cs="Times New Roman" w:eastAsia="Times New Roman" w:hAnsi="Times New Roman"/>
            <w:color w:val="000000"/>
            <w:sz w:val="32"/>
            <w:szCs w:val="32"/>
            <w:rtl w:val="0"/>
          </w:rPr>
          <w:t xml:space="preserve">,</w:t>
        </w:r>
      </w:ins>
      <w:r w:rsidDel="00000000" w:rsidR="00000000" w:rsidRPr="00000000">
        <w:rPr>
          <w:rFonts w:ascii="Times New Roman" w:cs="Times New Roman" w:eastAsia="Times New Roman" w:hAnsi="Times New Roman"/>
          <w:color w:val="000000"/>
          <w:sz w:val="32"/>
          <w:szCs w:val="32"/>
          <w:rtl w:val="0"/>
        </w:rPr>
        <w:t xml:space="preserve"> such as access to clean water, proper waste management, and building renewal. Private organisations and social welfare associations are also funding</w:t>
      </w:r>
      <w:del w:author="Vikram Venkat" w:id="98" w:date="2020-07-02T05:50:01Z">
        <w:r w:rsidDel="00000000" w:rsidR="00000000" w:rsidRPr="00000000">
          <w:rPr>
            <w:rFonts w:ascii="Times New Roman" w:cs="Times New Roman" w:eastAsia="Times New Roman" w:hAnsi="Times New Roman"/>
            <w:color w:val="000000"/>
            <w:sz w:val="32"/>
            <w:szCs w:val="32"/>
            <w:rtl w:val="0"/>
          </w:rPr>
          <w:delText xml:space="preserve"> hugely </w:delText>
        </w:r>
      </w:del>
      <w:del w:author="Vikram Venkat" w:id="99" w:date="2020-07-02T05:50:05Z">
        <w:r w:rsidDel="00000000" w:rsidR="00000000" w:rsidRPr="00000000">
          <w:rPr>
            <w:rFonts w:ascii="Times New Roman" w:cs="Times New Roman" w:eastAsia="Times New Roman" w:hAnsi="Times New Roman"/>
            <w:color w:val="000000"/>
            <w:sz w:val="32"/>
            <w:szCs w:val="32"/>
            <w:rtl w:val="0"/>
          </w:rPr>
          <w:delText xml:space="preserve">for</w:delText>
        </w:r>
      </w:del>
      <w:r w:rsidDel="00000000" w:rsidR="00000000" w:rsidRPr="00000000">
        <w:rPr>
          <w:rFonts w:ascii="Times New Roman" w:cs="Times New Roman" w:eastAsia="Times New Roman" w:hAnsi="Times New Roman"/>
          <w:color w:val="000000"/>
          <w:sz w:val="32"/>
          <w:szCs w:val="32"/>
          <w:rtl w:val="0"/>
        </w:rPr>
        <w:t xml:space="preserve"> the upgrades of slums in Brazil. NGOs, such as ‘</w:t>
      </w:r>
      <w:hyperlink r:id="rId18">
        <w:r w:rsidDel="00000000" w:rsidR="00000000" w:rsidRPr="00000000">
          <w:rPr>
            <w:rFonts w:ascii="Times New Roman" w:cs="Times New Roman" w:eastAsia="Times New Roman" w:hAnsi="Times New Roman"/>
            <w:color w:val="000000"/>
            <w:sz w:val="32"/>
            <w:szCs w:val="32"/>
            <w:rtl w:val="0"/>
          </w:rPr>
          <w:t xml:space="preserve">Community in Action</w:t>
        </w:r>
      </w:hyperlink>
      <w:r w:rsidDel="00000000" w:rsidR="00000000" w:rsidRPr="00000000">
        <w:rPr>
          <w:rFonts w:ascii="Times New Roman" w:cs="Times New Roman" w:eastAsia="Times New Roman" w:hAnsi="Times New Roman"/>
          <w:color w:val="000000"/>
          <w:sz w:val="32"/>
          <w:szCs w:val="32"/>
          <w:rtl w:val="0"/>
        </w:rPr>
        <w:t xml:space="preserve">’, are focusing on sustainable community development within these Brazilian slums. Though governments </w:t>
      </w:r>
      <w:ins w:author="Vikram Venkat" w:id="100" w:date="2020-07-02T05:32:17Z">
        <w:r w:rsidDel="00000000" w:rsidR="00000000" w:rsidRPr="00000000">
          <w:rPr>
            <w:rFonts w:ascii="Times New Roman" w:cs="Times New Roman" w:eastAsia="Times New Roman" w:hAnsi="Times New Roman"/>
            <w:color w:val="000000"/>
            <w:sz w:val="32"/>
            <w:szCs w:val="32"/>
            <w:rtl w:val="0"/>
          </w:rPr>
          <w:t xml:space="preserve">have</w:t>
        </w:r>
      </w:ins>
      <w:del w:author="Vikram Venkat" w:id="100" w:date="2020-07-02T05:32:17Z">
        <w:r w:rsidDel="00000000" w:rsidR="00000000" w:rsidRPr="00000000">
          <w:rPr>
            <w:rFonts w:ascii="Times New Roman" w:cs="Times New Roman" w:eastAsia="Times New Roman" w:hAnsi="Times New Roman"/>
            <w:color w:val="000000"/>
            <w:sz w:val="32"/>
            <w:szCs w:val="32"/>
            <w:rtl w:val="0"/>
          </w:rPr>
          <w:delText xml:space="preserve">has</w:delText>
        </w:r>
      </w:del>
      <w:r w:rsidDel="00000000" w:rsidR="00000000" w:rsidRPr="00000000">
        <w:rPr>
          <w:rFonts w:ascii="Times New Roman" w:cs="Times New Roman" w:eastAsia="Times New Roman" w:hAnsi="Times New Roman"/>
          <w:color w:val="000000"/>
          <w:sz w:val="32"/>
          <w:szCs w:val="32"/>
          <w:rtl w:val="0"/>
        </w:rPr>
        <w:t xml:space="preserve"> made multiple attempts for slum clearance, some of the favela dwellers refuse to move. </w:t>
      </w:r>
      <w:del w:author="Vikram Venkat" w:id="101" w:date="2020-07-02T05:32:18Z">
        <w:r w:rsidDel="00000000" w:rsidR="00000000" w:rsidRPr="00000000">
          <w:rPr>
            <w:rFonts w:ascii="Times New Roman" w:cs="Times New Roman" w:eastAsia="Times New Roman" w:hAnsi="Times New Roman"/>
            <w:color w:val="000000"/>
            <w:sz w:val="32"/>
            <w:szCs w:val="32"/>
            <w:rtl w:val="0"/>
          </w:rPr>
          <w:delText xml:space="preserve">This </w:delText>
        </w:r>
      </w:del>
      <w:ins w:author="Vikram Venkat" w:id="101" w:date="2020-07-02T05:32:18Z">
        <w:del w:author="Vikram Venkat" w:id="101" w:date="2020-07-02T05:32:18Z">
          <w:r w:rsidDel="00000000" w:rsidR="00000000" w:rsidRPr="00000000">
            <w:rPr>
              <w:rFonts w:ascii="Times New Roman" w:cs="Times New Roman" w:eastAsia="Times New Roman" w:hAnsi="Times New Roman"/>
              <w:color w:val="000000"/>
              <w:sz w:val="32"/>
              <w:szCs w:val="32"/>
              <w:rtl w:val="0"/>
            </w:rPr>
            <w:delText xml:space="preserve">seems</w:delText>
          </w:r>
        </w:del>
      </w:ins>
      <w:del w:author="Vikram Venkat" w:id="101" w:date="2020-07-02T05:32:18Z">
        <w:r w:rsidDel="00000000" w:rsidR="00000000" w:rsidRPr="00000000">
          <w:rPr>
            <w:rFonts w:ascii="Times New Roman" w:cs="Times New Roman" w:eastAsia="Times New Roman" w:hAnsi="Times New Roman"/>
            <w:color w:val="000000"/>
            <w:sz w:val="32"/>
            <w:szCs w:val="32"/>
            <w:rtl w:val="0"/>
          </w:rPr>
          <w:delText xml:space="preserve">seem</w:delText>
        </w:r>
        <w:r w:rsidDel="00000000" w:rsidR="00000000" w:rsidRPr="00000000">
          <w:rPr>
            <w:rFonts w:ascii="Times New Roman" w:cs="Times New Roman" w:eastAsia="Times New Roman" w:hAnsi="Times New Roman"/>
            <w:color w:val="000000"/>
            <w:sz w:val="32"/>
            <w:szCs w:val="32"/>
            <w:rtl w:val="0"/>
          </w:rPr>
          <w:delText xml:space="preserve"> to be an</w:delText>
        </w:r>
        <w:r w:rsidDel="00000000" w:rsidR="00000000" w:rsidRPr="00000000">
          <w:rPr>
            <w:rFonts w:ascii="Times New Roman" w:cs="Times New Roman" w:eastAsia="Times New Roman" w:hAnsi="Times New Roman"/>
            <w:color w:val="000000"/>
            <w:sz w:val="32"/>
            <w:szCs w:val="32"/>
            <w:rtl w:val="0"/>
          </w:rPr>
          <w:delText xml:space="preserve"> insignificant</w:delText>
        </w:r>
        <w:r w:rsidDel="00000000" w:rsidR="00000000" w:rsidRPr="00000000">
          <w:rPr>
            <w:rFonts w:ascii="Times New Roman" w:cs="Times New Roman" w:eastAsia="Times New Roman" w:hAnsi="Times New Roman"/>
            <w:color w:val="000000"/>
            <w:sz w:val="32"/>
            <w:szCs w:val="32"/>
            <w:rtl w:val="0"/>
          </w:rPr>
          <w:delText xml:space="preserve"> act </w:delText>
        </w:r>
      </w:del>
      <w:ins w:author="Vikram Venkat" w:id="102" w:date="2020-07-02T05:32:19Z">
        <w:del w:author="Vikram Venkat" w:id="101" w:date="2020-07-02T05:32:18Z">
          <w:r w:rsidDel="00000000" w:rsidR="00000000" w:rsidRPr="00000000">
            <w:rPr>
              <w:rFonts w:ascii="Times New Roman" w:cs="Times New Roman" w:eastAsia="Times New Roman" w:hAnsi="Times New Roman"/>
              <w:color w:val="000000"/>
              <w:sz w:val="32"/>
              <w:szCs w:val="32"/>
              <w:rtl w:val="0"/>
            </w:rPr>
            <w:delText xml:space="preserve">for them</w:delText>
          </w:r>
        </w:del>
      </w:ins>
      <w:del w:author="Vikram Venkat" w:id="101" w:date="2020-07-02T05:32:18Z">
        <w:r w:rsidDel="00000000" w:rsidR="00000000" w:rsidRPr="00000000">
          <w:rPr>
            <w:rFonts w:ascii="Times New Roman" w:cs="Times New Roman" w:eastAsia="Times New Roman" w:hAnsi="Times New Roman"/>
            <w:color w:val="000000"/>
            <w:sz w:val="32"/>
            <w:szCs w:val="32"/>
            <w:rtl w:val="0"/>
          </w:rPr>
          <w:delText xml:space="preserve">be them</w:delText>
        </w:r>
        <w:r w:rsidDel="00000000" w:rsidR="00000000" w:rsidRPr="00000000">
          <w:rPr>
            <w:rFonts w:ascii="Times New Roman" w:cs="Times New Roman" w:eastAsia="Times New Roman" w:hAnsi="Times New Roman"/>
            <w:color w:val="000000"/>
            <w:sz w:val="32"/>
            <w:szCs w:val="32"/>
            <w:rtl w:val="0"/>
          </w:rPr>
          <w:delText xml:space="preserve">.</w:delText>
        </w:r>
      </w:del>
    </w:p>
    <w:p w:rsidR="00000000" w:rsidDel="00000000" w:rsidP="00000000" w:rsidRDefault="00000000" w:rsidRPr="00000000" w14:paraId="00000020">
      <w:pPr>
        <w:shd w:fill="ffffff" w:val="clear"/>
        <w:spacing w:after="0" w:line="240" w:lineRule="auto"/>
        <w:jc w:val="both"/>
        <w:rPr>
          <w:rFonts w:ascii="Times New Roman" w:cs="Times New Roman" w:eastAsia="Times New Roman" w:hAnsi="Times New Roman"/>
          <w:b w:val="0"/>
          <w:i w:val="0"/>
          <w:smallCaps w:val="0"/>
          <w:strike w:val="0"/>
          <w:color w:val="000000"/>
          <w:sz w:val="32"/>
          <w:szCs w:val="32"/>
          <w:u w:val="none"/>
          <w:shd w:fill="auto" w:val="clear"/>
          <w:vertAlign w:val="baseline"/>
        </w:rPr>
        <w:pPrChange w:author="Vikram Venkat" w:id="0" w:date="2020-07-02T05:32:18Z">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pPr>
        </w:pPrChange>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The original slums were constructed from debris</w:t>
      </w:r>
      <w:del w:author="Vikram Venkat" w:id="104" w:date="2020-07-02T05:50:45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delText xml:space="preserve"> (waste)</w:delText>
        </w:r>
      </w:del>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and stolen materials such as stone, steel, and wood scraps. With the available funds, improvements were made and the homes are </w:t>
      </w:r>
      <w:ins w:author="Vikram Venkat" w:id="105" w:date="2020-07-02T05:50:55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now </w:t>
        </w:r>
      </w:ins>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solidified with brick, </w:t>
      </w:r>
      <w:ins w:author="Vikram Venkat" w:id="106" w:date="2020-07-02T05:32:20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cinder blocks</w:t>
        </w:r>
      </w:ins>
      <w:del w:author="Vikram Venkat" w:id="106" w:date="2020-07-02T05:32:20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delText xml:space="preserve">cinderblocks</w:delText>
        </w:r>
      </w:del>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and sheet metal. However, according to the World Bank, the homes were claimed to be inadequate for living conditions.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22">
      <w:pPr>
        <w:shd w:fill="ffffff" w:val="clear"/>
        <w:spacing w:after="0" w:line="240" w:lineRule="auto"/>
        <w:jc w:val="both"/>
        <w:rPr>
          <w:del w:author="Vikram Venkat" w:id="107" w:date="2020-07-02T05:51:12Z"/>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New technologies are gradually being made possible to many houses in the favela, such as television and the Internet. In addition to that, small businesses are also making progress within their communities and most recently in the area of tourism as well.</w:t>
      </w:r>
      <w:del w:author="Vikram Venkat" w:id="107" w:date="2020-07-02T05:51:12Z">
        <w:r w:rsidDel="00000000" w:rsidR="00000000" w:rsidRPr="00000000">
          <w:rPr>
            <w:rtl w:val="0"/>
          </w:rPr>
        </w:r>
      </w:del>
    </w:p>
    <w:p w:rsidR="00000000" w:rsidDel="00000000" w:rsidP="00000000" w:rsidRDefault="00000000" w:rsidRPr="00000000" w14:paraId="00000023">
      <w:pPr>
        <w:shd w:fill="ffffff" w:val="clear"/>
        <w:spacing w:after="0" w:line="240" w:lineRule="auto"/>
        <w:jc w:val="both"/>
        <w:rPr>
          <w:del w:author="Vikram Venkat" w:id="107" w:date="2020-07-02T05:51:12Z"/>
          <w:rFonts w:ascii="Times New Roman" w:cs="Times New Roman" w:eastAsia="Times New Roman" w:hAnsi="Times New Roman"/>
          <w:b w:val="0"/>
          <w:i w:val="0"/>
          <w:smallCaps w:val="0"/>
          <w:strike w:val="0"/>
          <w:color w:val="000000"/>
          <w:sz w:val="32"/>
          <w:szCs w:val="32"/>
          <w:u w:val="none"/>
          <w:shd w:fill="auto" w:val="clear"/>
          <w:vertAlign w:val="baseline"/>
        </w:rPr>
        <w:pPrChange w:author="Vikram Venkat" w:id="0" w:date="2020-07-02T05:51:12Z">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pPr>
        </w:pPrChange>
      </w:pPr>
      <w:del w:author="Vikram Venkat" w:id="107" w:date="2020-07-02T05:51:12Z">
        <w:r w:rsidDel="00000000" w:rsidR="00000000" w:rsidRPr="00000000">
          <w:rPr>
            <w:rtl w:val="0"/>
          </w:rPr>
        </w:r>
      </w:del>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b w:val="0"/>
          <w:i w:val="0"/>
          <w:smallCaps w:val="0"/>
          <w:strike w:val="0"/>
          <w:color w:val="000000"/>
          <w:sz w:val="32"/>
          <w:szCs w:val="3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housing program ‘Minha Casa Minha Vida’ (“My Home, My Life”) was initiated by the Brazilian federal government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was launched in March 2009 with a budget of 18 billion USD to build one million houses.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ins w:author="Vikram Venkat" w:id="109" w:date="2020-07-02T05:32:20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These</w:t>
        </w:r>
      </w:ins>
      <w:del w:author="Vikram Venkat" w:id="109" w:date="2020-07-02T05:32:20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delText xml:space="preserve">This</w:delText>
        </w:r>
      </w:del>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cheap houses provided a chance for the poor to own a house. These houses also made it possible for some of the people in slums to move here by buying a house at an affordable cost. However, this housing project has been criticized for its placement and quality of the houses.</w:t>
      </w:r>
    </w:p>
    <w:p w:rsidR="00000000" w:rsidDel="00000000" w:rsidP="00000000" w:rsidRDefault="00000000" w:rsidRPr="00000000" w14:paraId="00000025">
      <w:pPr>
        <w:shd w:fill="ffffff" w:val="clea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“Although progress </w:t>
      </w:r>
      <w:ins w:author="Vikram Venkat" w:id="110" w:date="2020-07-02T05:52:12Z">
        <w:r w:rsidDel="00000000" w:rsidR="00000000" w:rsidRPr="00000000">
          <w:rPr>
            <w:rFonts w:ascii="Times New Roman" w:cs="Times New Roman" w:eastAsia="Times New Roman" w:hAnsi="Times New Roman"/>
            <w:color w:val="000000"/>
            <w:sz w:val="32"/>
            <w:szCs w:val="32"/>
            <w:rtl w:val="0"/>
          </w:rPr>
          <w:t xml:space="preserve">is well</w:t>
        </w:r>
      </w:ins>
      <w:del w:author="Vikram Venkat" w:id="110" w:date="2020-07-02T05:52:12Z">
        <w:r w:rsidDel="00000000" w:rsidR="00000000" w:rsidRPr="00000000">
          <w:rPr>
            <w:rFonts w:ascii="Times New Roman" w:cs="Times New Roman" w:eastAsia="Times New Roman" w:hAnsi="Times New Roman"/>
            <w:color w:val="000000"/>
            <w:sz w:val="32"/>
            <w:szCs w:val="32"/>
            <w:rtl w:val="0"/>
          </w:rPr>
          <w:delText xml:space="preserve">appears</w:delText>
        </w:r>
      </w:del>
      <w:r w:rsidDel="00000000" w:rsidR="00000000" w:rsidRPr="00000000">
        <w:rPr>
          <w:rFonts w:ascii="Times New Roman" w:cs="Times New Roman" w:eastAsia="Times New Roman" w:hAnsi="Times New Roman"/>
          <w:color w:val="000000"/>
          <w:sz w:val="32"/>
          <w:szCs w:val="32"/>
          <w:rtl w:val="0"/>
        </w:rPr>
        <w:t xml:space="preserve"> underway, the Brazilian government must take more secure action to ensure that conditions within these Brazilian slums improve further.” was the statement claimed by Genevieve T. DeLorenzo, a journalist at ‘The Borgen Project’, New York. </w:t>
      </w:r>
    </w:p>
    <w:p w:rsidR="00000000" w:rsidDel="00000000" w:rsidP="00000000" w:rsidRDefault="00000000" w:rsidRPr="00000000" w14:paraId="00000026">
      <w:pPr>
        <w:shd w:fill="ffffff" w:val="clear"/>
        <w:spacing w:after="0" w:line="240" w:lineRule="auto"/>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27">
      <w:pPr>
        <w:shd w:fill="ffffff" w:val="clear"/>
        <w:spacing w:after="0" w:line="240" w:lineRule="auto"/>
        <w:jc w:val="both"/>
        <w:rPr>
          <w:rFonts w:ascii="Times New Roman" w:cs="Times New Roman" w:eastAsia="Times New Roman" w:hAnsi="Times New Roman"/>
          <w:color w:val="000000"/>
          <w:sz w:val="32"/>
          <w:szCs w:val="32"/>
          <w:u w:val="single"/>
          <w:rPrChange w:author="Vikram Venkat" w:id="111" w:date="2020-07-02T05:52:24Z">
            <w:rPr>
              <w:rFonts w:ascii="Times New Roman" w:cs="Times New Roman" w:eastAsia="Times New Roman" w:hAnsi="Times New Roman"/>
              <w:b w:val="1"/>
              <w:color w:val="000000"/>
              <w:sz w:val="32"/>
              <w:szCs w:val="32"/>
            </w:rPr>
          </w:rPrChange>
        </w:rPr>
      </w:pPr>
      <w:r w:rsidDel="00000000" w:rsidR="00000000" w:rsidRPr="00000000">
        <w:rPr>
          <w:rFonts w:ascii="Times New Roman" w:cs="Times New Roman" w:eastAsia="Times New Roman" w:hAnsi="Times New Roman"/>
          <w:color w:val="000000"/>
          <w:sz w:val="32"/>
          <w:szCs w:val="32"/>
          <w:u w:val="single"/>
          <w:rtl w:val="0"/>
          <w:rPrChange w:author="Vikram Venkat" w:id="111" w:date="2020-07-02T05:52:24Z">
            <w:rPr>
              <w:rFonts w:ascii="Times New Roman" w:cs="Times New Roman" w:eastAsia="Times New Roman" w:hAnsi="Times New Roman"/>
              <w:b w:val="1"/>
              <w:color w:val="000000"/>
              <w:sz w:val="32"/>
              <w:szCs w:val="32"/>
            </w:rPr>
          </w:rPrChange>
        </w:rPr>
        <w:t xml:space="preserve">PEACE FOR SLUM DWELLERS</w:t>
      </w:r>
    </w:p>
    <w:p w:rsidR="00000000" w:rsidDel="00000000" w:rsidP="00000000" w:rsidRDefault="00000000" w:rsidRPr="00000000" w14:paraId="00000028">
      <w:pPr>
        <w:shd w:fill="ffffff" w:val="clear"/>
        <w:spacing w:after="0"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29">
      <w:pPr>
        <w:shd w:fill="ffffff" w:val="clea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Clearing slums is the need of an hour when people's lives are at risk, by moving inhabitants to a safe location as soon as possible. The major problem with the slums dwellers are, they refuse to elsewhere</w:t>
      </w:r>
      <w:r w:rsidDel="00000000" w:rsidR="00000000" w:rsidRPr="00000000">
        <w:rPr>
          <w:color w:val="000000"/>
          <w:sz w:val="26"/>
          <w:szCs w:val="26"/>
          <w:rtl w:val="0"/>
        </w:rPr>
        <w:t xml:space="preserve"> </w:t>
      </w:r>
      <w:r w:rsidDel="00000000" w:rsidR="00000000" w:rsidRPr="00000000">
        <w:rPr>
          <w:rFonts w:ascii="Times New Roman" w:cs="Times New Roman" w:eastAsia="Times New Roman" w:hAnsi="Times New Roman"/>
          <w:color w:val="000000"/>
          <w:sz w:val="32"/>
          <w:szCs w:val="32"/>
          <w:rtl w:val="0"/>
        </w:rPr>
        <w:t xml:space="preserve">listing reasons like work, health, responsibilities, and social ties. This thought from the slum dwellers must </w:t>
      </w:r>
      <w:ins w:author="Vikram Venkat" w:id="112" w:date="2020-07-02T05:32:20Z">
        <w:r w:rsidDel="00000000" w:rsidR="00000000" w:rsidRPr="00000000">
          <w:rPr>
            <w:rFonts w:ascii="Times New Roman" w:cs="Times New Roman" w:eastAsia="Times New Roman" w:hAnsi="Times New Roman"/>
            <w:color w:val="000000"/>
            <w:sz w:val="32"/>
            <w:szCs w:val="32"/>
            <w:rtl w:val="0"/>
          </w:rPr>
          <w:t xml:space="preserve">vanish</w:t>
        </w:r>
      </w:ins>
      <w:del w:author="Vikram Venkat" w:id="112" w:date="2020-07-02T05:32:20Z">
        <w:r w:rsidDel="00000000" w:rsidR="00000000" w:rsidRPr="00000000">
          <w:rPr>
            <w:rFonts w:ascii="Times New Roman" w:cs="Times New Roman" w:eastAsia="Times New Roman" w:hAnsi="Times New Roman"/>
            <w:color w:val="000000"/>
            <w:sz w:val="32"/>
            <w:szCs w:val="32"/>
            <w:rtl w:val="0"/>
          </w:rPr>
          <w:delText xml:space="preserve">be vanished</w:delText>
        </w:r>
      </w:del>
      <w:r w:rsidDel="00000000" w:rsidR="00000000" w:rsidRPr="00000000">
        <w:rPr>
          <w:rFonts w:ascii="Times New Roman" w:cs="Times New Roman" w:eastAsia="Times New Roman" w:hAnsi="Times New Roman"/>
          <w:color w:val="000000"/>
          <w:sz w:val="32"/>
          <w:szCs w:val="32"/>
          <w:rtl w:val="0"/>
        </w:rPr>
        <w:t xml:space="preserve"> for their start of new life in a new place. </w:t>
      </w:r>
    </w:p>
    <w:p w:rsidR="00000000" w:rsidDel="00000000" w:rsidP="00000000" w:rsidRDefault="00000000" w:rsidRPr="00000000" w14:paraId="0000002A">
      <w:pPr>
        <w:shd w:fill="ffffff" w:val="clear"/>
        <w:spacing w:after="0" w:line="240" w:lineRule="auto"/>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2B">
      <w:pPr>
        <w:shd w:fill="ffffff" w:val="clear"/>
        <w:spacing w:after="0" w:line="240" w:lineRule="auto"/>
        <w:jc w:val="both"/>
        <w:rPr>
          <w:rFonts w:ascii="Times New Roman" w:cs="Times New Roman" w:eastAsia="Times New Roman" w:hAnsi="Times New Roman"/>
          <w:color w:val="373737"/>
          <w:sz w:val="32"/>
          <w:szCs w:val="32"/>
        </w:rPr>
      </w:pPr>
      <w:bookmarkStart w:colFirst="0" w:colLast="0" w:name="_gjdgxs" w:id="0"/>
      <w:bookmarkEnd w:id="0"/>
      <w:r w:rsidDel="00000000" w:rsidR="00000000" w:rsidRPr="00000000">
        <w:rPr>
          <w:rFonts w:ascii="Times New Roman" w:cs="Times New Roman" w:eastAsia="Times New Roman" w:hAnsi="Times New Roman"/>
          <w:color w:val="000000"/>
          <w:sz w:val="32"/>
          <w:szCs w:val="32"/>
          <w:rtl w:val="0"/>
        </w:rPr>
        <w:t xml:space="preserve">The slum dwellers must believe that peaceful life is waiting outside the slum</w:t>
      </w:r>
      <w:ins w:author="Vikram Venkat" w:id="113" w:date="2020-07-02T05:52:41Z">
        <w:r w:rsidDel="00000000" w:rsidR="00000000" w:rsidRPr="00000000">
          <w:rPr>
            <w:rFonts w:ascii="Times New Roman" w:cs="Times New Roman" w:eastAsia="Times New Roman" w:hAnsi="Times New Roman"/>
            <w:color w:val="000000"/>
            <w:sz w:val="32"/>
            <w:szCs w:val="32"/>
            <w:rtl w:val="0"/>
          </w:rPr>
          <w:t xml:space="preserve">s,</w:t>
        </w:r>
      </w:ins>
      <w:r w:rsidDel="00000000" w:rsidR="00000000" w:rsidRPr="00000000">
        <w:rPr>
          <w:rFonts w:ascii="Times New Roman" w:cs="Times New Roman" w:eastAsia="Times New Roman" w:hAnsi="Times New Roman"/>
          <w:color w:val="000000"/>
          <w:sz w:val="32"/>
          <w:szCs w:val="32"/>
          <w:rtl w:val="0"/>
        </w:rPr>
        <w:t xml:space="preserve"> and must step out for their well-being and peace.</w:t>
      </w: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32"/>
          <w:szCs w:val="32"/>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bcnews.com/storyline/2016-rio-summer-olympics/what-favela-five-things-know-about-rio-s-so-called-n622836" TargetMode="External"/><Relationship Id="rId10" Type="http://schemas.openxmlformats.org/officeDocument/2006/relationships/hyperlink" Target="https://en.wikipedia.org/wiki/Purchasing_power_parity" TargetMode="External"/><Relationship Id="rId13" Type="http://schemas.openxmlformats.org/officeDocument/2006/relationships/hyperlink" Target="https://www.bbc.com/news/world-latin-america-27635554" TargetMode="External"/><Relationship Id="rId12" Type="http://schemas.openxmlformats.org/officeDocument/2006/relationships/hyperlink" Target="https://en.wikipedia.org/wiki/Brazilian_Institute_of_Geography_and_Statist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List_of_countries_by_GDP_(PPP)" TargetMode="External"/><Relationship Id="rId15" Type="http://schemas.openxmlformats.org/officeDocument/2006/relationships/hyperlink" Target="https://www.insightguides.com/destinations/south-america/brazil/cultural-features/rios-favelas" TargetMode="External"/><Relationship Id="rId14" Type="http://schemas.openxmlformats.org/officeDocument/2006/relationships/hyperlink" Target="https://www.habitatforhumanity.org.uk/sites/default/files/resources/country_profiles/Country%20profile_BRAZIL.pdf" TargetMode="External"/><Relationship Id="rId17" Type="http://schemas.openxmlformats.org/officeDocument/2006/relationships/hyperlink" Target="https://en.wikipedia.org/wiki/Cocaine" TargetMode="External"/><Relationship Id="rId16" Type="http://schemas.openxmlformats.org/officeDocument/2006/relationships/hyperlink" Target="https://www.habitatforhumanity.org.uk/country/brazil/" TargetMode="External"/><Relationship Id="rId5" Type="http://schemas.openxmlformats.org/officeDocument/2006/relationships/styles" Target="styles.xml"/><Relationship Id="rId6" Type="http://schemas.openxmlformats.org/officeDocument/2006/relationships/hyperlink" Target="https://www.britannica.com/topic/favela" TargetMode="External"/><Relationship Id="rId18" Type="http://schemas.openxmlformats.org/officeDocument/2006/relationships/hyperlink" Target="http://communityinaction.org/about-us/" TargetMode="External"/><Relationship Id="rId7" Type="http://schemas.openxmlformats.org/officeDocument/2006/relationships/hyperlink" Target="https://library.brown.edu/create/fivecenturiesofchange/chapters/chapter-9/favelas-in-rio-de-janeiro-past-and-present/" TargetMode="External"/><Relationship Id="rId8" Type="http://schemas.openxmlformats.org/officeDocument/2006/relationships/hyperlink" Target="https://en.wikipedia.org/wiki/List_of_countries_by_GDP_(nomin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