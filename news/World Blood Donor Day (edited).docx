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0"/>
        <w:jc w:val="center"/>
        <w:rPr>
          <w:rFonts w:ascii="Times New Roman" w:hAnsi="Times New Roman" w:cs="Times New Roman"/>
          <w:b/>
          <w:b/>
          <w:bCs/>
          <w:sz w:val="32"/>
          <w:szCs w:val="32"/>
        </w:rPr>
      </w:pPr>
      <w:r>
        <w:rPr>
          <w:rFonts w:cs="Times New Roman" w:ascii="Times New Roman" w:hAnsi="Times New Roman"/>
          <w:b/>
          <w:bCs/>
          <w:sz w:val="40"/>
          <w:szCs w:val="40"/>
          <w:u w:val="single"/>
          <w:rPrChange w:id="0" w:author="Unknown Author" w:date="2020-06-14T11:03:11Z"/>
        </w:rPr>
        <w:t>WORLD BLOOD DONOR DAY</w:t>
      </w:r>
    </w:p>
    <w:p>
      <w:pPr>
        <w:pStyle w:val="Normal"/>
        <w:ind w:left="720" w:hanging="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Heading3"/>
        <w:shd w:val="clear" w:color="auto" w:fill="FFFFFF"/>
        <w:jc w:val="both"/>
        <w:rPr>
          <w:rFonts w:ascii="Times New Roman" w:hAnsi="Times New Roman" w:cs="Times New Roman"/>
          <w:bCs/>
          <w:color w:val="000000" w:themeColor="text1"/>
          <w:sz w:val="32"/>
          <w:szCs w:val="32"/>
        </w:rPr>
      </w:pPr>
      <w:r>
        <w:rPr>
          <w:rFonts w:cs="Times New Roman" w:ascii="Times New Roman" w:hAnsi="Times New Roman"/>
          <w:bCs/>
          <w:color w:val="000000" w:themeColor="text1"/>
          <w:sz w:val="32"/>
          <w:szCs w:val="32"/>
        </w:rPr>
        <w:t>“</w:t>
      </w:r>
      <w:r>
        <w:rPr>
          <w:rFonts w:cs="Times New Roman" w:ascii="Times New Roman" w:hAnsi="Times New Roman"/>
          <w:bCs/>
          <w:color w:val="000000" w:themeColor="text1"/>
          <w:sz w:val="32"/>
          <w:szCs w:val="32"/>
        </w:rPr>
        <w:t>Bring a life back to power. Make blood donation your responsibility.”</w:t>
      </w:r>
    </w:p>
    <w:p>
      <w:pPr>
        <w:pStyle w:val="Normal"/>
        <w:rPr/>
      </w:pPr>
      <w:r>
        <w:rPr/>
      </w:r>
    </w:p>
    <w:p>
      <w:pPr>
        <w:pStyle w:val="Normal"/>
        <w:jc w:val="both"/>
        <w:rPr>
          <w:rFonts w:ascii="Times New Roman" w:hAnsi="Times New Roman" w:cs="Times New Roman"/>
          <w:color w:val="000000" w:themeColor="text1"/>
          <w:sz w:val="32"/>
          <w:szCs w:val="32"/>
        </w:rPr>
      </w:pPr>
      <w:r>
        <w:rPr>
          <w:rFonts w:cs="Times New Roman" w:ascii="Times New Roman" w:hAnsi="Times New Roman"/>
          <w:color w:val="000000" w:themeColor="text1"/>
          <w:sz w:val="32"/>
          <w:szCs w:val="32"/>
        </w:rPr>
        <w:t xml:space="preserve">World Blood Donor Day is celebrated on </w:t>
      </w:r>
      <w:ins w:id="1" w:author="Unknown Author" w:date="2020-06-14T11:00:34Z">
        <w:r>
          <w:rPr>
            <w:rFonts w:cs="Times New Roman" w:ascii="Times New Roman" w:hAnsi="Times New Roman"/>
            <w:color w:val="000000" w:themeColor="text1"/>
            <w:sz w:val="32"/>
            <w:szCs w:val="32"/>
          </w:rPr>
          <w:t>the</w:t>
        </w:r>
      </w:ins>
      <w:r>
        <w:rPr>
          <w:rFonts w:cs="Times New Roman" w:ascii="Times New Roman" w:hAnsi="Times New Roman"/>
          <w:color w:val="000000" w:themeColor="text1"/>
          <w:sz w:val="32"/>
          <w:szCs w:val="32"/>
        </w:rPr>
        <w:t>14</w:t>
      </w:r>
      <w:r>
        <w:rPr>
          <w:rFonts w:cs="Times New Roman" w:ascii="Times New Roman" w:hAnsi="Times New Roman"/>
          <w:color w:val="000000" w:themeColor="text1"/>
          <w:sz w:val="32"/>
          <w:szCs w:val="32"/>
          <w:vertAlign w:val="superscript"/>
          <w:rPrChange w:id="0" w:author="Unknown Author" w:date="2020-06-14T11:00:41Z"/>
        </w:rPr>
        <w:t>th</w:t>
      </w:r>
      <w:r>
        <w:rPr>
          <w:rFonts w:cs="Times New Roman" w:ascii="Times New Roman" w:hAnsi="Times New Roman"/>
          <w:color w:val="000000" w:themeColor="text1"/>
          <w:sz w:val="32"/>
          <w:szCs w:val="32"/>
        </w:rPr>
        <w:t xml:space="preserve"> </w:t>
      </w:r>
      <w:ins w:id="3" w:author="Unknown Author" w:date="2020-06-14T11:00:44Z">
        <w:r>
          <w:rPr>
            <w:rFonts w:cs="Times New Roman" w:ascii="Times New Roman" w:hAnsi="Times New Roman"/>
            <w:color w:val="000000" w:themeColor="text1"/>
            <w:sz w:val="32"/>
            <w:szCs w:val="32"/>
          </w:rPr>
          <w:t xml:space="preserve">of </w:t>
        </w:r>
      </w:ins>
      <w:r>
        <w:rPr>
          <w:rFonts w:cs="Times New Roman" w:ascii="Times New Roman" w:hAnsi="Times New Roman"/>
          <w:color w:val="000000" w:themeColor="text1"/>
          <w:sz w:val="32"/>
          <w:szCs w:val="32"/>
        </w:rPr>
        <w:t>June</w:t>
      </w:r>
      <w:del w:id="4" w:author="Unknown Author" w:date="2020-06-14T11:00:48Z">
        <w:r>
          <w:rPr>
            <w:rFonts w:cs="Times New Roman" w:ascii="Times New Roman" w:hAnsi="Times New Roman"/>
            <w:color w:val="000000" w:themeColor="text1"/>
            <w:sz w:val="32"/>
            <w:szCs w:val="32"/>
          </w:rPr>
          <w:delText>,</w:delText>
        </w:r>
      </w:del>
      <w:r>
        <w:rPr>
          <w:rFonts w:cs="Times New Roman" w:ascii="Times New Roman" w:hAnsi="Times New Roman"/>
          <w:color w:val="000000" w:themeColor="text1"/>
          <w:sz w:val="32"/>
          <w:szCs w:val="32"/>
        </w:rPr>
        <w:t xml:space="preserve"> every year</w:t>
      </w:r>
      <w:del w:id="5" w:author="Unknown Author" w:date="2020-06-14T11:01:06Z">
        <w:r>
          <w:rPr>
            <w:rFonts w:cs="Times New Roman" w:ascii="Times New Roman" w:hAnsi="Times New Roman"/>
            <w:color w:val="000000" w:themeColor="text1"/>
            <w:sz w:val="32"/>
            <w:szCs w:val="32"/>
          </w:rPr>
          <w:delText xml:space="preserve">. This day is celebrated </w:delText>
        </w:r>
      </w:del>
      <w:r>
        <w:rPr>
          <w:rFonts w:cs="Times New Roman" w:ascii="Times New Roman" w:hAnsi="Times New Roman"/>
          <w:color w:val="000000" w:themeColor="text1"/>
          <w:sz w:val="32"/>
          <w:szCs w:val="32"/>
        </w:rPr>
        <w:t>to spread awareness about the demand for safe blood and blood donation.</w:t>
      </w:r>
      <w:del w:id="6" w:author="Unknown Author" w:date="2020-06-14T11:01:24Z">
        <w:r>
          <w:rPr>
            <w:rFonts w:cs="Times New Roman" w:ascii="Times New Roman" w:hAnsi="Times New Roman"/>
            <w:bCs/>
            <w:color w:val="000000" w:themeColor="text1"/>
            <w:sz w:val="32"/>
            <w:szCs w:val="32"/>
            <w:shd w:fill="FFFFFF" w:val="clear"/>
          </w:rPr>
          <w:delText xml:space="preserve"> Also, the </w:delText>
        </w:r>
      </w:del>
      <w:r>
        <w:rPr>
          <w:rFonts w:cs="Times New Roman" w:ascii="Times New Roman" w:hAnsi="Times New Roman"/>
          <w:bCs/>
          <w:color w:val="000000" w:themeColor="text1"/>
          <w:sz w:val="32"/>
          <w:szCs w:val="32"/>
          <w:shd w:fill="FFFFFF" w:val="clear"/>
        </w:rPr>
        <w:t>World Blood Donor Day is</w:t>
      </w:r>
      <w:ins w:id="7" w:author="Unknown Author" w:date="2020-06-14T11:01:28Z">
        <w:r>
          <w:rPr>
            <w:rFonts w:cs="Times New Roman" w:ascii="Times New Roman" w:hAnsi="Times New Roman"/>
            <w:bCs/>
            <w:color w:val="000000" w:themeColor="text1"/>
            <w:sz w:val="32"/>
            <w:szCs w:val="32"/>
            <w:shd w:fill="FFFFFF" w:val="clear"/>
          </w:rPr>
          <w:t xml:space="preserve"> </w:t>
        </w:r>
      </w:ins>
      <w:ins w:id="8" w:author="Unknown Author" w:date="2020-06-14T11:01:28Z">
        <w:r>
          <w:rPr>
            <w:rFonts w:cs="Times New Roman" w:ascii="Times New Roman" w:hAnsi="Times New Roman"/>
            <w:bCs/>
            <w:color w:val="000000" w:themeColor="text1"/>
            <w:sz w:val="32"/>
            <w:szCs w:val="32"/>
            <w:shd w:fill="FFFFFF" w:val="clear"/>
          </w:rPr>
          <w:t xml:space="preserve">also </w:t>
        </w:r>
      </w:ins>
      <w:r>
        <w:rPr>
          <w:rFonts w:cs="Times New Roman" w:ascii="Times New Roman" w:hAnsi="Times New Roman"/>
          <w:bCs/>
          <w:color w:val="000000" w:themeColor="text1"/>
          <w:sz w:val="32"/>
          <w:szCs w:val="32"/>
          <w:shd w:fill="FFFFFF" w:val="clear"/>
        </w:rPr>
        <w:t xml:space="preserve"> celebrated </w:t>
      </w:r>
      <w:ins w:id="9" w:author="Unknown Author" w:date="2020-06-14T11:01:41Z">
        <w:r>
          <w:rPr>
            <w:rFonts w:cs="Times New Roman" w:ascii="Times New Roman" w:hAnsi="Times New Roman"/>
            <w:bCs/>
            <w:color w:val="000000" w:themeColor="text1"/>
            <w:sz w:val="32"/>
            <w:szCs w:val="32"/>
            <w:shd w:fill="FFFFFF" w:val="clear"/>
          </w:rPr>
          <w:t>as a thank you to all</w:t>
        </w:r>
      </w:ins>
      <w:ins w:id="10" w:author="Unknown Author" w:date="2020-06-14T11:02:01Z">
        <w:r>
          <w:rPr>
            <w:rFonts w:cs="Times New Roman" w:ascii="Times New Roman" w:hAnsi="Times New Roman"/>
            <w:bCs/>
            <w:color w:val="000000" w:themeColor="text1"/>
            <w:sz w:val="32"/>
            <w:szCs w:val="32"/>
            <w:shd w:fill="FFFFFF" w:val="clear"/>
          </w:rPr>
          <w:t xml:space="preserve"> </w:t>
        </w:r>
      </w:ins>
      <w:del w:id="11" w:author="Unknown Author" w:date="2020-06-14T11:01:41Z">
        <w:r>
          <w:rPr>
            <w:rFonts w:cs="Times New Roman" w:ascii="Times New Roman" w:hAnsi="Times New Roman"/>
            <w:bCs/>
            <w:color w:val="000000" w:themeColor="text1"/>
            <w:sz w:val="32"/>
            <w:szCs w:val="32"/>
            <w:shd w:fill="FFFFFF" w:val="clear"/>
          </w:rPr>
          <w:delText>to thank the</w:delText>
        </w:r>
      </w:del>
      <w:r>
        <w:rPr>
          <w:rFonts w:cs="Times New Roman" w:ascii="Times New Roman" w:hAnsi="Times New Roman"/>
          <w:bCs/>
          <w:color w:val="000000" w:themeColor="text1"/>
          <w:sz w:val="32"/>
          <w:szCs w:val="32"/>
          <w:shd w:fill="FFFFFF" w:val="clear"/>
        </w:rPr>
        <w:t xml:space="preserve"> selfless blood donors. Every year</w:t>
      </w:r>
      <w:ins w:id="12" w:author="Unknown Author" w:date="2020-06-14T11:02:04Z">
        <w:r>
          <w:rPr>
            <w:rFonts w:cs="Times New Roman" w:ascii="Times New Roman" w:hAnsi="Times New Roman"/>
            <w:bCs/>
            <w:color w:val="000000" w:themeColor="text1"/>
            <w:sz w:val="32"/>
            <w:szCs w:val="32"/>
            <w:shd w:fill="FFFFFF" w:val="clear"/>
          </w:rPr>
          <w:t>,</w:t>
        </w:r>
      </w:ins>
      <w:r>
        <w:rPr>
          <w:rFonts w:cs="Times New Roman" w:ascii="Times New Roman" w:hAnsi="Times New Roman"/>
          <w:bCs/>
          <w:color w:val="000000" w:themeColor="text1"/>
          <w:sz w:val="32"/>
          <w:szCs w:val="32"/>
          <w:shd w:fill="FFFFFF" w:val="clear"/>
        </w:rPr>
        <w:t xml:space="preserve"> </w:t>
      </w:r>
      <w:del w:id="13" w:author="Unknown Author" w:date="2020-06-14T11:02:08Z">
        <w:r>
          <w:rPr>
            <w:rFonts w:cs="Times New Roman" w:ascii="Times New Roman" w:hAnsi="Times New Roman"/>
            <w:bCs/>
            <w:color w:val="000000" w:themeColor="text1"/>
            <w:sz w:val="32"/>
            <w:szCs w:val="32"/>
            <w:shd w:fill="FFFFFF" w:val="clear"/>
          </w:rPr>
          <w:delText>the</w:delText>
        </w:r>
      </w:del>
      <w:r>
        <w:rPr>
          <w:rFonts w:cs="Times New Roman" w:ascii="Times New Roman" w:hAnsi="Times New Roman"/>
          <w:bCs/>
          <w:color w:val="000000" w:themeColor="text1"/>
          <w:sz w:val="32"/>
          <w:szCs w:val="32"/>
          <w:shd w:fill="FFFFFF" w:val="clear"/>
        </w:rPr>
        <w:t xml:space="preserve"> World Blood Donor Day is celebrated with a theme and slogan</w:t>
      </w:r>
      <w:del w:id="14" w:author="Unknown Author" w:date="2020-06-14T11:02:21Z">
        <w:r>
          <w:rPr>
            <w:rFonts w:cs="Times New Roman" w:ascii="Times New Roman" w:hAnsi="Times New Roman"/>
            <w:bCs/>
            <w:color w:val="000000" w:themeColor="text1"/>
            <w:sz w:val="32"/>
            <w:szCs w:val="32"/>
            <w:shd w:fill="FFFFFF" w:val="clear"/>
          </w:rPr>
          <w:delText xml:space="preserve"> all over the world</w:delText>
        </w:r>
      </w:del>
      <w:r>
        <w:rPr>
          <w:rFonts w:cs="Times New Roman" w:ascii="Times New Roman" w:hAnsi="Times New Roman"/>
          <w:bCs/>
          <w:color w:val="000000" w:themeColor="text1"/>
          <w:sz w:val="32"/>
          <w:szCs w:val="32"/>
          <w:shd w:fill="FFFFFF" w:val="clear"/>
        </w:rPr>
        <w:t>.</w:t>
      </w:r>
      <w:r>
        <w:rPr>
          <w:rFonts w:cs="Times New Roman" w:ascii="Times New Roman" w:hAnsi="Times New Roman"/>
          <w:color w:val="000000" w:themeColor="text1"/>
          <w:sz w:val="32"/>
          <w:szCs w:val="32"/>
          <w:shd w:fill="FFFFFF" w:val="clear"/>
        </w:rPr>
        <w:t xml:space="preserve"> </w:t>
      </w:r>
      <w:ins w:id="15" w:author="Unknown Author" w:date="2020-06-14T11:02:44Z">
        <w:r>
          <w:rPr>
            <w:rFonts w:cs="Times New Roman" w:ascii="Times New Roman" w:hAnsi="Times New Roman"/>
            <w:color w:val="000000" w:themeColor="text1"/>
            <w:sz w:val="32"/>
            <w:szCs w:val="32"/>
            <w:shd w:fill="FFFFFF" w:val="clear"/>
          </w:rPr>
          <w:t xml:space="preserve">For 2020, the </w:t>
        </w:r>
      </w:ins>
      <w:del w:id="16" w:author="Unknown Author" w:date="2020-06-14T11:02:33Z">
        <w:r>
          <w:rPr>
            <w:rFonts w:cs="Times New Roman" w:ascii="Times New Roman" w:hAnsi="Times New Roman"/>
            <w:color w:val="000000" w:themeColor="text1"/>
            <w:sz w:val="32"/>
            <w:szCs w:val="32"/>
            <w:shd w:fill="FFFFFF" w:val="clear"/>
          </w:rPr>
          <w:delText>This year's</w:delText>
        </w:r>
      </w:del>
      <w:r>
        <w:rPr>
          <w:rFonts w:cs="Times New Roman" w:ascii="Times New Roman" w:hAnsi="Times New Roman"/>
          <w:color w:val="000000" w:themeColor="text1"/>
          <w:sz w:val="32"/>
          <w:szCs w:val="32"/>
          <w:shd w:fill="FFFFFF" w:val="clear"/>
        </w:rPr>
        <w:t> </w:t>
      </w:r>
      <w:r>
        <w:rPr>
          <w:rFonts w:cs="Times New Roman" w:ascii="Times New Roman" w:hAnsi="Times New Roman"/>
          <w:bCs/>
          <w:color w:val="000000" w:themeColor="text1"/>
          <w:sz w:val="32"/>
          <w:szCs w:val="32"/>
          <w:shd w:fill="FFFFFF" w:val="clear"/>
        </w:rPr>
        <w:t>World Blood Donor Day</w:t>
      </w:r>
      <w:r>
        <w:rPr>
          <w:rFonts w:cs="Times New Roman" w:ascii="Times New Roman" w:hAnsi="Times New Roman"/>
          <w:color w:val="000000" w:themeColor="text1"/>
          <w:sz w:val="32"/>
          <w:szCs w:val="32"/>
          <w:shd w:fill="FFFFFF" w:val="clear"/>
        </w:rPr>
        <w:t> theme is “Safe </w:t>
      </w:r>
      <w:r>
        <w:rPr>
          <w:rFonts w:cs="Times New Roman" w:ascii="Times New Roman" w:hAnsi="Times New Roman"/>
          <w:bCs/>
          <w:color w:val="000000" w:themeColor="text1"/>
          <w:sz w:val="32"/>
          <w:szCs w:val="32"/>
          <w:shd w:fill="FFFFFF" w:val="clear"/>
        </w:rPr>
        <w:t>blood</w:t>
      </w:r>
      <w:r>
        <w:rPr>
          <w:rFonts w:cs="Times New Roman" w:ascii="Times New Roman" w:hAnsi="Times New Roman"/>
          <w:color w:val="000000" w:themeColor="text1"/>
          <w:sz w:val="32"/>
          <w:szCs w:val="32"/>
          <w:shd w:fill="FFFFFF" w:val="clear"/>
        </w:rPr>
        <w:t> saves lives” and the </w:t>
      </w:r>
      <w:r>
        <w:rPr>
          <w:rFonts w:cs="Times New Roman" w:ascii="Times New Roman" w:hAnsi="Times New Roman"/>
          <w:bCs/>
          <w:color w:val="000000" w:themeColor="text1"/>
          <w:sz w:val="32"/>
          <w:szCs w:val="32"/>
          <w:shd w:fill="FFFFFF" w:val="clear"/>
        </w:rPr>
        <w:t>slogan is</w:t>
      </w:r>
      <w:r>
        <w:rPr>
          <w:rFonts w:cs="Times New Roman" w:ascii="Times New Roman" w:hAnsi="Times New Roman"/>
          <w:color w:val="000000" w:themeColor="text1"/>
          <w:sz w:val="32"/>
          <w:szCs w:val="32"/>
          <w:shd w:fill="FFFFFF" w:val="clear"/>
        </w:rPr>
        <w:t> “Give </w:t>
      </w:r>
      <w:r>
        <w:rPr>
          <w:rFonts w:cs="Times New Roman" w:ascii="Times New Roman" w:hAnsi="Times New Roman"/>
          <w:bCs/>
          <w:color w:val="000000" w:themeColor="text1"/>
          <w:sz w:val="32"/>
          <w:szCs w:val="32"/>
          <w:shd w:fill="FFFFFF" w:val="clear"/>
        </w:rPr>
        <w:t>blood</w:t>
      </w:r>
      <w:r>
        <w:rPr>
          <w:rFonts w:cs="Times New Roman" w:ascii="Times New Roman" w:hAnsi="Times New Roman"/>
          <w:color w:val="000000" w:themeColor="text1"/>
          <w:sz w:val="32"/>
          <w:szCs w:val="32"/>
          <w:shd w:fill="FFFFFF" w:val="clear"/>
        </w:rPr>
        <w:t> and make the </w:t>
      </w:r>
      <w:r>
        <w:rPr>
          <w:rFonts w:cs="Times New Roman" w:ascii="Times New Roman" w:hAnsi="Times New Roman"/>
          <w:bCs/>
          <w:color w:val="000000" w:themeColor="text1"/>
          <w:sz w:val="32"/>
          <w:szCs w:val="32"/>
          <w:shd w:fill="FFFFFF" w:val="clear"/>
        </w:rPr>
        <w:t>world</w:t>
      </w:r>
      <w:r>
        <w:rPr>
          <w:rFonts w:cs="Times New Roman" w:ascii="Times New Roman" w:hAnsi="Times New Roman"/>
          <w:color w:val="000000" w:themeColor="text1"/>
          <w:sz w:val="32"/>
          <w:szCs w:val="32"/>
          <w:shd w:fill="FFFFFF" w:val="clear"/>
        </w:rPr>
        <w:t xml:space="preserve"> a healthier place.” </w:t>
      </w:r>
      <w:r>
        <w:rPr>
          <w:rFonts w:cs="Times New Roman" w:ascii="Times New Roman" w:hAnsi="Times New Roman"/>
          <w:color w:val="000000" w:themeColor="text1"/>
          <w:sz w:val="32"/>
          <w:szCs w:val="32"/>
        </w:rPr>
        <w:t xml:space="preserve">Due to the current COVID-19 pandemic, </w:t>
      </w:r>
      <w:ins w:id="17" w:author="Unknown Author" w:date="2020-06-14T11:03:27Z">
        <w:r>
          <w:rPr>
            <w:rFonts w:cs="Times New Roman" w:ascii="Times New Roman" w:hAnsi="Times New Roman"/>
            <w:color w:val="000000" w:themeColor="text1"/>
            <w:sz w:val="32"/>
            <w:szCs w:val="32"/>
          </w:rPr>
          <w:t xml:space="preserve">the World Health Organization </w:t>
        </w:r>
      </w:ins>
      <w:del w:id="18" w:author="Unknown Author" w:date="2020-06-14T11:03:27Z">
        <w:r>
          <w:rPr>
            <w:rFonts w:cs="Times New Roman" w:ascii="Times New Roman" w:hAnsi="Times New Roman"/>
            <w:color w:val="000000" w:themeColor="text1"/>
            <w:sz w:val="32"/>
            <w:szCs w:val="32"/>
          </w:rPr>
          <w:delText>WHO (World Health Organisation)</w:delText>
        </w:r>
      </w:del>
      <w:r>
        <w:rPr>
          <w:rFonts w:cs="Times New Roman" w:ascii="Times New Roman" w:hAnsi="Times New Roman"/>
          <w:color w:val="000000" w:themeColor="text1"/>
          <w:sz w:val="32"/>
          <w:szCs w:val="32"/>
        </w:rPr>
        <w:t xml:space="preserve"> has decided to run a virtual campaign around the globe this year. </w:t>
      </w:r>
    </w:p>
    <w:p>
      <w:pPr>
        <w:pStyle w:val="Normal"/>
        <w:jc w:val="both"/>
        <w:rPr>
          <w:rFonts w:ascii="Times New Roman" w:hAnsi="Times New Roman" w:cs="Times New Roman"/>
          <w:color w:val="000000" w:themeColor="text1"/>
          <w:sz w:val="32"/>
          <w:szCs w:val="32"/>
        </w:rPr>
      </w:pPr>
      <w:r>
        <w:rPr>
          <w:rFonts w:cs="Times New Roman" w:ascii="Times New Roman" w:hAnsi="Times New Roman"/>
          <w:color w:val="000000" w:themeColor="text1"/>
          <w:sz w:val="32"/>
          <w:szCs w:val="32"/>
        </w:rPr>
      </w:r>
    </w:p>
    <w:p>
      <w:pPr>
        <w:pStyle w:val="Normal"/>
        <w:jc w:val="both"/>
        <w:rPr>
          <w:rFonts w:ascii="Times New Roman" w:hAnsi="Times New Roman" w:cs="Times New Roman"/>
          <w:b/>
          <w:b/>
          <w:color w:val="000000" w:themeColor="text1"/>
          <w:sz w:val="32"/>
          <w:szCs w:val="32"/>
        </w:rPr>
      </w:pPr>
      <w:r>
        <w:rPr>
          <w:rFonts w:cs="Times New Roman" w:ascii="Times New Roman" w:hAnsi="Times New Roman"/>
          <w:b w:val="false"/>
          <w:bCs w:val="false"/>
          <w:color w:val="000000" w:themeColor="text1"/>
          <w:sz w:val="32"/>
          <w:szCs w:val="32"/>
          <w:u w:val="single"/>
          <w:rPrChange w:id="0" w:author="Unknown Author" w:date="2020-06-14T11:03:56Z"/>
        </w:rPr>
        <w:t>WHAT IS MEANT BY BLOOD DONATION?</w:t>
      </w:r>
      <w:ins w:id="20" w:author="Unknown Author" w:date="2020-06-14T11:08:31Z">
        <w:r>
          <w:rPr>
            <w:rFonts w:cs="Times New Roman" w:ascii="Times New Roman" w:hAnsi="Times New Roman"/>
            <w:b/>
            <w:bCs w:val="false"/>
            <w:color w:val="000000" w:themeColor="text1"/>
            <w:sz w:val="32"/>
            <w:szCs w:val="32"/>
            <w:u w:val="single"/>
          </w:rPr>
          <w:t>:</w:t>
        </w:r>
      </w:ins>
    </w:p>
    <w:p>
      <w:pPr>
        <w:pStyle w:val="Normal"/>
        <w:shd w:val="clear" w:color="auto" w:fill="FFFFFF"/>
        <w:spacing w:before="60" w:after="160"/>
        <w:jc w:val="both"/>
        <w:rPr>
          <w:rFonts w:ascii="Times New Roman" w:hAnsi="Times New Roman" w:cs="Times New Roman"/>
          <w:color w:val="000000" w:themeColor="text1"/>
          <w:ins w:id="35" w:author="Unknown Author" w:date="2020-06-14T11:07:24Z"/>
          <w:sz w:val="32"/>
          <w:szCs w:val="32"/>
          <w:highlight w:val="white"/>
        </w:rPr>
      </w:pPr>
      <w:r>
        <w:rPr>
          <w:rStyle w:val="Hvr"/>
          <w:rFonts w:cs="Times New Roman" w:ascii="Times New Roman" w:hAnsi="Times New Roman"/>
          <w:color w:val="000000" w:themeColor="text1"/>
          <w:sz w:val="32"/>
          <w:szCs w:val="32"/>
        </w:rPr>
        <w:t>Blood</w:t>
      </w:r>
      <w:r>
        <w:rPr>
          <w:rFonts w:cs="Times New Roman" w:ascii="Times New Roman" w:hAnsi="Times New Roman"/>
          <w:color w:val="000000" w:themeColor="text1"/>
          <w:sz w:val="32"/>
          <w:szCs w:val="32"/>
        </w:rPr>
        <w:t> </w:t>
      </w:r>
      <w:r>
        <w:rPr>
          <w:rStyle w:val="Hvr"/>
          <w:rFonts w:cs="Times New Roman" w:ascii="Times New Roman" w:hAnsi="Times New Roman"/>
          <w:color w:val="000000" w:themeColor="text1"/>
          <w:sz w:val="32"/>
          <w:szCs w:val="32"/>
        </w:rPr>
        <w:t>donation</w:t>
      </w:r>
      <w:r>
        <w:rPr>
          <w:rFonts w:cs="Times New Roman" w:ascii="Times New Roman" w:hAnsi="Times New Roman"/>
          <w:color w:val="000000" w:themeColor="text1"/>
          <w:sz w:val="32"/>
          <w:szCs w:val="32"/>
        </w:rPr>
        <w:t> </w:t>
      </w:r>
      <w:r>
        <w:rPr>
          <w:rStyle w:val="Hvr"/>
          <w:rFonts w:cs="Times New Roman" w:ascii="Times New Roman" w:hAnsi="Times New Roman"/>
          <w:color w:val="000000" w:themeColor="text1"/>
          <w:sz w:val="32"/>
          <w:szCs w:val="32"/>
        </w:rPr>
        <w:t>refers</w:t>
      </w:r>
      <w:r>
        <w:rPr>
          <w:rFonts w:cs="Times New Roman" w:ascii="Times New Roman" w:hAnsi="Times New Roman"/>
          <w:color w:val="000000" w:themeColor="text1"/>
          <w:sz w:val="32"/>
          <w:szCs w:val="32"/>
        </w:rPr>
        <w:t> to </w:t>
      </w:r>
      <w:r>
        <w:rPr>
          <w:rStyle w:val="Hvr"/>
          <w:rFonts w:cs="Times New Roman" w:ascii="Times New Roman" w:hAnsi="Times New Roman"/>
          <w:color w:val="000000" w:themeColor="text1"/>
          <w:sz w:val="32"/>
          <w:szCs w:val="32"/>
        </w:rPr>
        <w:t>the</w:t>
      </w:r>
      <w:r>
        <w:rPr>
          <w:rFonts w:cs="Times New Roman" w:ascii="Times New Roman" w:hAnsi="Times New Roman"/>
          <w:color w:val="000000" w:themeColor="text1"/>
          <w:sz w:val="32"/>
          <w:szCs w:val="32"/>
        </w:rPr>
        <w:t> </w:t>
      </w:r>
      <w:r>
        <w:rPr>
          <w:rStyle w:val="Hvr"/>
          <w:rFonts w:cs="Times New Roman" w:ascii="Times New Roman" w:hAnsi="Times New Roman"/>
          <w:color w:val="000000" w:themeColor="text1"/>
          <w:sz w:val="32"/>
          <w:szCs w:val="32"/>
        </w:rPr>
        <w:t>process</w:t>
      </w:r>
      <w:r>
        <w:rPr>
          <w:rFonts w:cs="Times New Roman" w:ascii="Times New Roman" w:hAnsi="Times New Roman"/>
          <w:color w:val="000000" w:themeColor="text1"/>
          <w:sz w:val="32"/>
          <w:szCs w:val="32"/>
        </w:rPr>
        <w:t> of </w:t>
      </w:r>
      <w:ins w:id="21" w:author="Unknown Author" w:date="2020-06-14T11:04:31Z">
        <w:r>
          <w:rPr>
            <w:rFonts w:cs="Times New Roman" w:ascii="Times New Roman" w:hAnsi="Times New Roman"/>
            <w:color w:val="000000" w:themeColor="text1"/>
            <w:sz w:val="32"/>
            <w:szCs w:val="32"/>
          </w:rPr>
          <w:t>collection</w:t>
        </w:r>
      </w:ins>
      <w:del w:id="22" w:author="Unknown Author" w:date="2020-06-14T11:04:31Z">
        <w:r>
          <w:rPr>
            <w:rStyle w:val="Hvr"/>
            <w:rFonts w:cs="Times New Roman" w:ascii="Times New Roman" w:hAnsi="Times New Roman"/>
            <w:color w:val="000000" w:themeColor="text1"/>
            <w:sz w:val="32"/>
            <w:szCs w:val="32"/>
          </w:rPr>
          <w:delText>collecting</w:delText>
        </w:r>
      </w:del>
      <w:r>
        <w:rPr>
          <w:rStyle w:val="Hvr"/>
          <w:rFonts w:cs="Times New Roman" w:ascii="Times New Roman" w:hAnsi="Times New Roman"/>
          <w:color w:val="000000" w:themeColor="text1"/>
          <w:sz w:val="32"/>
          <w:szCs w:val="32"/>
        </w:rPr>
        <w:t>,</w:t>
      </w:r>
      <w:r>
        <w:rPr>
          <w:rFonts w:cs="Times New Roman" w:ascii="Times New Roman" w:hAnsi="Times New Roman"/>
          <w:color w:val="000000" w:themeColor="text1"/>
          <w:sz w:val="32"/>
          <w:szCs w:val="32"/>
        </w:rPr>
        <w:t> </w:t>
      </w:r>
      <w:r>
        <w:rPr>
          <w:rStyle w:val="Hvr"/>
          <w:rFonts w:cs="Times New Roman" w:ascii="Times New Roman" w:hAnsi="Times New Roman"/>
          <w:color w:val="000000" w:themeColor="text1"/>
          <w:sz w:val="32"/>
          <w:szCs w:val="32"/>
        </w:rPr>
        <w:t>testing,</w:t>
      </w:r>
      <w:r>
        <w:rPr>
          <w:rFonts w:cs="Times New Roman" w:ascii="Times New Roman" w:hAnsi="Times New Roman"/>
          <w:color w:val="000000" w:themeColor="text1"/>
          <w:sz w:val="32"/>
          <w:szCs w:val="32"/>
        </w:rPr>
        <w:t> </w:t>
      </w:r>
      <w:ins w:id="23" w:author="Unknown Author" w:date="2020-06-14T11:04:38Z">
        <w:r>
          <w:rPr>
            <w:rFonts w:cs="Times New Roman" w:ascii="Times New Roman" w:hAnsi="Times New Roman"/>
            <w:color w:val="000000" w:themeColor="text1"/>
            <w:sz w:val="32"/>
            <w:szCs w:val="32"/>
          </w:rPr>
          <w:t>preparation</w:t>
        </w:r>
      </w:ins>
      <w:del w:id="24" w:author="Unknown Author" w:date="2020-06-14T11:04:37Z">
        <w:r>
          <w:rPr>
            <w:rStyle w:val="Hvr"/>
            <w:rFonts w:cs="Times New Roman" w:ascii="Times New Roman" w:hAnsi="Times New Roman"/>
            <w:color w:val="000000" w:themeColor="text1"/>
            <w:sz w:val="32"/>
            <w:szCs w:val="32"/>
          </w:rPr>
          <w:delText>preparing</w:delText>
        </w:r>
      </w:del>
      <w:r>
        <w:rPr>
          <w:rStyle w:val="Hvr"/>
          <w:rFonts w:cs="Times New Roman" w:ascii="Times New Roman" w:hAnsi="Times New Roman"/>
          <w:color w:val="000000" w:themeColor="text1"/>
          <w:sz w:val="32"/>
          <w:szCs w:val="32"/>
        </w:rPr>
        <w:t xml:space="preserve">, and </w:t>
      </w:r>
      <w:ins w:id="25" w:author="Unknown Author" w:date="2020-06-14T11:04:43Z">
        <w:r>
          <w:rPr>
            <w:rStyle w:val="Hvr"/>
            <w:rFonts w:cs="Times New Roman" w:ascii="Times New Roman" w:hAnsi="Times New Roman"/>
            <w:color w:val="000000" w:themeColor="text1"/>
            <w:sz w:val="32"/>
            <w:szCs w:val="32"/>
          </w:rPr>
          <w:t xml:space="preserve">storage of </w:t>
        </w:r>
      </w:ins>
      <w:del w:id="26" w:author="Unknown Author" w:date="2020-06-14T11:04:42Z">
        <w:r>
          <w:rPr>
            <w:rStyle w:val="Hvr"/>
            <w:rFonts w:cs="Times New Roman" w:ascii="Times New Roman" w:hAnsi="Times New Roman"/>
            <w:color w:val="000000" w:themeColor="text1"/>
            <w:sz w:val="32"/>
            <w:szCs w:val="32"/>
          </w:rPr>
          <w:delText>storing</w:delText>
        </w:r>
      </w:del>
      <w:r>
        <w:rPr>
          <w:rFonts w:cs="Times New Roman" w:ascii="Times New Roman" w:hAnsi="Times New Roman"/>
          <w:color w:val="000000" w:themeColor="text1"/>
          <w:sz w:val="32"/>
          <w:szCs w:val="32"/>
        </w:rPr>
        <w:t xml:space="preserve"> </w:t>
      </w:r>
      <w:r>
        <w:rPr>
          <w:rStyle w:val="Hvr"/>
          <w:rFonts w:cs="Times New Roman" w:ascii="Times New Roman" w:hAnsi="Times New Roman"/>
          <w:color w:val="000000" w:themeColor="text1"/>
          <w:sz w:val="32"/>
          <w:szCs w:val="32"/>
        </w:rPr>
        <w:t>blood</w:t>
      </w:r>
      <w:r>
        <w:rPr>
          <w:rFonts w:cs="Times New Roman" w:ascii="Times New Roman" w:hAnsi="Times New Roman"/>
          <w:color w:val="000000" w:themeColor="text1"/>
          <w:sz w:val="32"/>
          <w:szCs w:val="32"/>
        </w:rPr>
        <w:t xml:space="preserve"> </w:t>
      </w:r>
      <w:r>
        <w:rPr>
          <w:rStyle w:val="Hvr"/>
          <w:rFonts w:cs="Times New Roman" w:ascii="Times New Roman" w:hAnsi="Times New Roman"/>
          <w:color w:val="000000" w:themeColor="text1"/>
          <w:sz w:val="32"/>
          <w:szCs w:val="32"/>
        </w:rPr>
        <w:t>and</w:t>
      </w:r>
      <w:r>
        <w:rPr>
          <w:rFonts w:cs="Times New Roman" w:ascii="Times New Roman" w:hAnsi="Times New Roman"/>
          <w:color w:val="000000" w:themeColor="text1"/>
          <w:sz w:val="32"/>
          <w:szCs w:val="32"/>
        </w:rPr>
        <w:t> </w:t>
      </w:r>
      <w:r>
        <w:rPr>
          <w:rStyle w:val="Hvr"/>
          <w:rFonts w:cs="Times New Roman" w:ascii="Times New Roman" w:hAnsi="Times New Roman"/>
          <w:color w:val="000000" w:themeColor="text1"/>
          <w:sz w:val="32"/>
          <w:szCs w:val="32"/>
        </w:rPr>
        <w:t>blood</w:t>
      </w:r>
      <w:r>
        <w:rPr>
          <w:rFonts w:cs="Times New Roman" w:ascii="Times New Roman" w:hAnsi="Times New Roman"/>
          <w:color w:val="000000" w:themeColor="text1"/>
          <w:sz w:val="32"/>
          <w:szCs w:val="32"/>
        </w:rPr>
        <w:t> </w:t>
      </w:r>
      <w:r>
        <w:rPr>
          <w:rStyle w:val="Hvr"/>
          <w:rFonts w:cs="Times New Roman" w:ascii="Times New Roman" w:hAnsi="Times New Roman"/>
          <w:color w:val="000000" w:themeColor="text1"/>
          <w:sz w:val="32"/>
          <w:szCs w:val="32"/>
        </w:rPr>
        <w:t>components.</w:t>
      </w:r>
      <w:r>
        <w:rPr>
          <w:rFonts w:cs="Times New Roman" w:ascii="Times New Roman" w:hAnsi="Times New Roman"/>
          <w:color w:val="000000" w:themeColor="text1"/>
          <w:sz w:val="32"/>
          <w:szCs w:val="32"/>
        </w:rPr>
        <w:t> Blood d</w:t>
      </w:r>
      <w:r>
        <w:rPr>
          <w:rStyle w:val="Hvr"/>
          <w:rFonts w:cs="Times New Roman" w:ascii="Times New Roman" w:hAnsi="Times New Roman"/>
          <w:color w:val="000000" w:themeColor="text1"/>
          <w:sz w:val="32"/>
          <w:szCs w:val="32"/>
        </w:rPr>
        <w:t>onors</w:t>
      </w:r>
      <w:r>
        <w:rPr>
          <w:rFonts w:cs="Times New Roman" w:ascii="Times New Roman" w:hAnsi="Times New Roman"/>
          <w:color w:val="000000" w:themeColor="text1"/>
          <w:sz w:val="32"/>
          <w:szCs w:val="32"/>
        </w:rPr>
        <w:t> </w:t>
      </w:r>
      <w:r>
        <w:rPr>
          <w:rStyle w:val="Hvr"/>
          <w:rFonts w:cs="Times New Roman" w:ascii="Times New Roman" w:hAnsi="Times New Roman"/>
          <w:color w:val="000000" w:themeColor="text1"/>
          <w:sz w:val="32"/>
          <w:szCs w:val="32"/>
        </w:rPr>
        <w:t>are</w:t>
      </w:r>
      <w:r>
        <w:rPr>
          <w:rFonts w:cs="Times New Roman" w:ascii="Times New Roman" w:hAnsi="Times New Roman"/>
          <w:color w:val="000000" w:themeColor="text1"/>
          <w:sz w:val="32"/>
          <w:szCs w:val="32"/>
        </w:rPr>
        <w:t> </w:t>
      </w:r>
      <w:ins w:id="27" w:author="Unknown Author" w:date="2020-06-14T11:05:22Z">
        <w:r>
          <w:rPr>
            <w:rFonts w:cs="Times New Roman" w:ascii="Times New Roman" w:hAnsi="Times New Roman"/>
            <w:color w:val="000000" w:themeColor="text1"/>
            <w:sz w:val="32"/>
            <w:szCs w:val="32"/>
          </w:rPr>
          <w:t xml:space="preserve">usually </w:t>
        </w:r>
      </w:ins>
      <w:del w:id="28" w:author="Unknown Author" w:date="2020-06-14T11:05:11Z">
        <w:r>
          <w:rPr>
            <w:rStyle w:val="Hvr"/>
            <w:rFonts w:cs="Times New Roman" w:ascii="Times New Roman" w:hAnsi="Times New Roman"/>
            <w:color w:val="000000" w:themeColor="text1"/>
            <w:sz w:val="32"/>
            <w:szCs w:val="32"/>
          </w:rPr>
          <w:delText>most</w:delText>
        </w:r>
      </w:del>
      <w:del w:id="29" w:author="Unknown Author" w:date="2020-06-14T11:05:11Z">
        <w:r>
          <w:rPr>
            <w:rFonts w:cs="Times New Roman" w:ascii="Times New Roman" w:hAnsi="Times New Roman"/>
            <w:color w:val="000000" w:themeColor="text1"/>
            <w:sz w:val="32"/>
            <w:szCs w:val="32"/>
          </w:rPr>
          <w:delText> </w:delText>
        </w:r>
      </w:del>
      <w:del w:id="30" w:author="Unknown Author" w:date="2020-06-14T11:05:11Z">
        <w:r>
          <w:rPr>
            <w:rStyle w:val="Hvr"/>
            <w:rFonts w:cs="Times New Roman" w:ascii="Times New Roman" w:hAnsi="Times New Roman"/>
            <w:color w:val="000000" w:themeColor="text1"/>
            <w:sz w:val="32"/>
            <w:szCs w:val="32"/>
          </w:rPr>
          <w:delText>commonly</w:delText>
        </w:r>
      </w:del>
      <w:r>
        <w:rPr>
          <w:rFonts w:cs="Times New Roman" w:ascii="Times New Roman" w:hAnsi="Times New Roman"/>
          <w:color w:val="000000" w:themeColor="text1"/>
          <w:sz w:val="32"/>
          <w:szCs w:val="32"/>
        </w:rPr>
        <w:t> </w:t>
      </w:r>
      <w:r>
        <w:rPr>
          <w:rStyle w:val="Hvr"/>
          <w:rFonts w:cs="Times New Roman" w:ascii="Times New Roman" w:hAnsi="Times New Roman"/>
          <w:color w:val="000000" w:themeColor="text1"/>
          <w:sz w:val="32"/>
          <w:szCs w:val="32"/>
        </w:rPr>
        <w:t>unpaid</w:t>
      </w:r>
      <w:r>
        <w:rPr>
          <w:rFonts w:cs="Times New Roman" w:ascii="Times New Roman" w:hAnsi="Times New Roman"/>
          <w:color w:val="000000" w:themeColor="text1"/>
          <w:sz w:val="32"/>
          <w:szCs w:val="32"/>
        </w:rPr>
        <w:t> </w:t>
      </w:r>
      <w:r>
        <w:rPr>
          <w:rStyle w:val="Hvr"/>
          <w:rFonts w:cs="Times New Roman" w:ascii="Times New Roman" w:hAnsi="Times New Roman"/>
          <w:color w:val="000000" w:themeColor="text1"/>
          <w:sz w:val="32"/>
          <w:szCs w:val="32"/>
        </w:rPr>
        <w:t>volunteers</w:t>
      </w:r>
      <w:ins w:id="31" w:author="Unknown Author" w:date="2020-06-14T11:05:31Z">
        <w:r>
          <w:rPr>
            <w:rStyle w:val="Hvr"/>
            <w:rFonts w:cs="Times New Roman" w:ascii="Times New Roman" w:hAnsi="Times New Roman"/>
            <w:color w:val="000000" w:themeColor="text1"/>
            <w:sz w:val="32"/>
            <w:szCs w:val="32"/>
          </w:rPr>
          <w:t xml:space="preserve">, </w:t>
        </w:r>
      </w:ins>
      <w:ins w:id="32" w:author="Unknown Author" w:date="2020-06-14T11:05:31Z">
        <w:r>
          <w:rPr>
            <w:rStyle w:val="Hvr"/>
            <w:rFonts w:cs="Times New Roman" w:ascii="Times New Roman" w:hAnsi="Times New Roman"/>
            <w:color w:val="000000" w:themeColor="text1"/>
            <w:sz w:val="32"/>
            <w:szCs w:val="32"/>
          </w:rPr>
          <w:t>but for every rule there exist exceptions</w:t>
        </w:r>
      </w:ins>
      <w:del w:id="33" w:author="Unknown Author" w:date="2020-06-14T11:05:05Z">
        <w:r>
          <w:rPr>
            <w:rStyle w:val="Hvr"/>
            <w:rFonts w:cs="Times New Roman" w:ascii="Times New Roman" w:hAnsi="Times New Roman"/>
            <w:color w:val="000000" w:themeColor="text1"/>
            <w:sz w:val="32"/>
            <w:szCs w:val="32"/>
          </w:rPr>
          <w:delText>, but they may also be paid sometime</w:delText>
        </w:r>
      </w:del>
      <w:del w:id="34" w:author="Unknown Author" w:date="2020-06-14T11:04:59Z">
        <w:r>
          <w:rPr>
            <w:rStyle w:val="Hvr"/>
            <w:rFonts w:cs="Times New Roman" w:ascii="Times New Roman" w:hAnsi="Times New Roman"/>
            <w:color w:val="000000" w:themeColor="text1"/>
            <w:sz w:val="32"/>
            <w:szCs w:val="32"/>
          </w:rPr>
          <w:delText>s</w:delText>
        </w:r>
      </w:del>
      <w:r>
        <w:rPr>
          <w:rStyle w:val="Hvr"/>
          <w:rFonts w:cs="Times New Roman" w:ascii="Times New Roman" w:hAnsi="Times New Roman"/>
          <w:color w:val="000000" w:themeColor="text1"/>
          <w:sz w:val="32"/>
          <w:szCs w:val="32"/>
        </w:rPr>
        <w:t>.</w:t>
      </w:r>
      <w:r>
        <w:rPr>
          <w:rFonts w:cs="Times New Roman" w:ascii="Times New Roman" w:hAnsi="Times New Roman"/>
          <w:color w:val="000000" w:themeColor="text1"/>
          <w:sz w:val="32"/>
          <w:szCs w:val="32"/>
        </w:rPr>
        <w:t> </w:t>
      </w:r>
    </w:p>
    <w:p>
      <w:pPr>
        <w:pStyle w:val="Normal"/>
        <w:shd w:val="clear" w:color="auto" w:fill="FFFFFF"/>
        <w:spacing w:before="60" w:after="160"/>
        <w:jc w:val="both"/>
        <w:rPr>
          <w:rFonts w:ascii="Times New Roman" w:hAnsi="Times New Roman" w:cs="Times New Roman"/>
          <w:color w:val="000000" w:themeColor="text1"/>
          <w:ins w:id="47" w:author="Unknown Author" w:date="2020-06-14T11:07:14Z"/>
          <w:sz w:val="32"/>
          <w:szCs w:val="32"/>
          <w:highlight w:val="white"/>
        </w:rPr>
      </w:pPr>
      <w:del w:id="36" w:author="Unknown Author" w:date="2020-06-14T11:07:24Z">
        <w:r>
          <w:rPr>
            <w:rFonts w:cs="Times New Roman" w:ascii="Times New Roman" w:hAnsi="Times New Roman"/>
            <w:color w:val="000000" w:themeColor="text1"/>
            <w:sz w:val="32"/>
            <w:szCs w:val="32"/>
            <w:shd w:fill="FFFFFF" w:val="clear"/>
          </w:rPr>
          <w:delText xml:space="preserve"> </w:delText>
        </w:r>
      </w:del>
      <w:r>
        <w:rPr>
          <w:rFonts w:cs="Times New Roman" w:ascii="Times New Roman" w:hAnsi="Times New Roman"/>
          <w:color w:val="000000" w:themeColor="text1"/>
          <w:sz w:val="32"/>
          <w:szCs w:val="32"/>
          <w:shd w:fill="FFFFFF" w:val="clear"/>
        </w:rPr>
        <w:t>Blood donations can occur at</w:t>
      </w:r>
      <w:del w:id="37" w:author="Unknown Author" w:date="2020-06-14T11:06:17Z">
        <w:r>
          <w:rPr>
            <w:rFonts w:cs="Times New Roman" w:ascii="Times New Roman" w:hAnsi="Times New Roman"/>
            <w:color w:val="000000" w:themeColor="text1"/>
            <w:sz w:val="32"/>
            <w:szCs w:val="32"/>
            <w:shd w:fill="FFFFFF" w:val="clear"/>
          </w:rPr>
          <w:delText xml:space="preserve"> a</w:delText>
        </w:r>
      </w:del>
      <w:r>
        <w:rPr>
          <w:rFonts w:cs="Times New Roman" w:ascii="Times New Roman" w:hAnsi="Times New Roman"/>
          <w:color w:val="000000" w:themeColor="text1"/>
          <w:sz w:val="32"/>
          <w:szCs w:val="32"/>
          <w:shd w:fill="FFFFFF" w:val="clear"/>
        </w:rPr>
        <w:t xml:space="preserve"> blood bank</w:t>
      </w:r>
      <w:ins w:id="38" w:author="Unknown Author" w:date="2020-06-14T11:06:19Z">
        <w:r>
          <w:rPr>
            <w:rFonts w:cs="Times New Roman" w:ascii="Times New Roman" w:hAnsi="Times New Roman"/>
            <w:color w:val="000000" w:themeColor="text1"/>
            <w:sz w:val="32"/>
            <w:szCs w:val="32"/>
            <w:shd w:fill="FFFFFF" w:val="clear"/>
          </w:rPr>
          <w:t>s</w:t>
        </w:r>
      </w:ins>
      <w:r>
        <w:rPr>
          <w:rFonts w:cs="Times New Roman" w:ascii="Times New Roman" w:hAnsi="Times New Roman"/>
          <w:color w:val="000000" w:themeColor="text1"/>
          <w:sz w:val="32"/>
          <w:szCs w:val="32"/>
          <w:shd w:fill="FFFFFF" w:val="clear"/>
        </w:rPr>
        <w:t xml:space="preserve">, </w:t>
      </w:r>
      <w:del w:id="39" w:author="Unknown Author" w:date="2020-06-14T11:05:58Z">
        <w:r>
          <w:rPr>
            <w:rFonts w:cs="Times New Roman" w:ascii="Times New Roman" w:hAnsi="Times New Roman"/>
            <w:color w:val="000000" w:themeColor="text1"/>
            <w:sz w:val="32"/>
            <w:szCs w:val="32"/>
            <w:shd w:fill="FFFFFF" w:val="clear"/>
          </w:rPr>
          <w:delText xml:space="preserve">special </w:delText>
        </w:r>
      </w:del>
      <w:r>
        <w:rPr>
          <w:rFonts w:cs="Times New Roman" w:ascii="Times New Roman" w:hAnsi="Times New Roman"/>
          <w:color w:val="000000" w:themeColor="text1"/>
          <w:sz w:val="32"/>
          <w:szCs w:val="32"/>
          <w:shd w:fill="FFFFFF" w:val="clear"/>
        </w:rPr>
        <w:t>blood donation centre</w:t>
      </w:r>
      <w:ins w:id="40" w:author="Unknown Author" w:date="2020-06-14T11:06:00Z">
        <w:r>
          <w:rPr>
            <w:rFonts w:cs="Times New Roman" w:ascii="Times New Roman" w:hAnsi="Times New Roman"/>
            <w:color w:val="000000" w:themeColor="text1"/>
            <w:sz w:val="32"/>
            <w:szCs w:val="32"/>
            <w:shd w:fill="FFFFFF" w:val="clear"/>
          </w:rPr>
          <w:t>s</w:t>
        </w:r>
      </w:ins>
      <w:r>
        <w:rPr>
          <w:rFonts w:cs="Times New Roman" w:ascii="Times New Roman" w:hAnsi="Times New Roman"/>
          <w:color w:val="000000" w:themeColor="text1"/>
          <w:sz w:val="32"/>
          <w:szCs w:val="32"/>
          <w:shd w:fill="FFFFFF" w:val="clear"/>
        </w:rPr>
        <w:t xml:space="preserve">, </w:t>
      </w:r>
      <w:ins w:id="41" w:author="Unknown Author" w:date="2020-06-14T11:06:03Z">
        <w:r>
          <w:rPr>
            <w:rFonts w:cs="Times New Roman" w:ascii="Times New Roman" w:hAnsi="Times New Roman"/>
            <w:color w:val="000000" w:themeColor="text1"/>
            <w:sz w:val="32"/>
            <w:szCs w:val="32"/>
            <w:shd w:fill="FFFFFF" w:val="clear"/>
          </w:rPr>
          <w:t xml:space="preserve">specialized </w:t>
        </w:r>
      </w:ins>
      <w:r>
        <w:rPr>
          <w:rFonts w:cs="Times New Roman" w:ascii="Times New Roman" w:hAnsi="Times New Roman"/>
          <w:color w:val="000000" w:themeColor="text1"/>
          <w:sz w:val="32"/>
          <w:szCs w:val="32"/>
          <w:shd w:fill="FFFFFF" w:val="clear"/>
        </w:rPr>
        <w:t>mobile facilities, or</w:t>
      </w:r>
      <w:del w:id="42" w:author="Unknown Author" w:date="2020-06-14T11:06:14Z">
        <w:r>
          <w:rPr>
            <w:rFonts w:cs="Times New Roman" w:ascii="Times New Roman" w:hAnsi="Times New Roman"/>
            <w:color w:val="000000" w:themeColor="text1"/>
            <w:sz w:val="32"/>
            <w:szCs w:val="32"/>
            <w:shd w:fill="FFFFFF" w:val="clear"/>
          </w:rPr>
          <w:delText xml:space="preserve"> a</w:delText>
        </w:r>
      </w:del>
      <w:r>
        <w:rPr>
          <w:rFonts w:cs="Times New Roman" w:ascii="Times New Roman" w:hAnsi="Times New Roman"/>
          <w:color w:val="000000" w:themeColor="text1"/>
          <w:sz w:val="32"/>
          <w:szCs w:val="32"/>
          <w:shd w:fill="FFFFFF" w:val="clear"/>
        </w:rPr>
        <w:t xml:space="preserve"> hospital</w:t>
      </w:r>
      <w:ins w:id="43" w:author="Unknown Author" w:date="2020-06-14T11:06:12Z">
        <w:r>
          <w:rPr>
            <w:rFonts w:cs="Times New Roman" w:ascii="Times New Roman" w:hAnsi="Times New Roman"/>
            <w:color w:val="000000" w:themeColor="text1"/>
            <w:sz w:val="32"/>
            <w:szCs w:val="32"/>
            <w:shd w:fill="FFFFFF" w:val="clear"/>
          </w:rPr>
          <w:t>s</w:t>
        </w:r>
      </w:ins>
      <w:r>
        <w:rPr>
          <w:rFonts w:cs="Times New Roman" w:ascii="Times New Roman" w:hAnsi="Times New Roman"/>
          <w:color w:val="000000" w:themeColor="text1"/>
          <w:sz w:val="32"/>
          <w:szCs w:val="32"/>
          <w:shd w:fill="FFFFFF" w:val="clear"/>
        </w:rPr>
        <w:t xml:space="preserve">.  </w:t>
      </w:r>
      <w:ins w:id="44" w:author="Unknown Author" w:date="2020-06-14T11:06:27Z">
        <w:r>
          <w:rPr>
            <w:rFonts w:cs="Times New Roman" w:ascii="Times New Roman" w:hAnsi="Times New Roman"/>
            <w:color w:val="000000" w:themeColor="text1"/>
            <w:sz w:val="32"/>
            <w:szCs w:val="32"/>
            <w:shd w:fill="FFFFFF" w:val="clear"/>
          </w:rPr>
          <w:t xml:space="preserve">Blood drives are exclusive events </w:t>
        </w:r>
      </w:ins>
      <w:ins w:id="45" w:author="Unknown Author" w:date="2020-06-14T11:07:04Z">
        <w:r>
          <w:rPr>
            <w:rFonts w:cs="Times New Roman" w:ascii="Times New Roman" w:hAnsi="Times New Roman"/>
            <w:color w:val="000000" w:themeColor="text1"/>
            <w:sz w:val="32"/>
            <w:szCs w:val="32"/>
            <w:shd w:fill="FFFFFF" w:val="clear"/>
          </w:rPr>
          <w:t>organized for blood donors</w:t>
        </w:r>
      </w:ins>
      <w:del w:id="46" w:author="Unknown Author" w:date="2020-06-14T11:06:27Z">
        <w:r>
          <w:rPr>
            <w:rFonts w:cs="Times New Roman" w:ascii="Times New Roman" w:hAnsi="Times New Roman"/>
            <w:color w:val="000000" w:themeColor="text1"/>
            <w:sz w:val="32"/>
            <w:szCs w:val="32"/>
            <w:shd w:fill="FFFFFF" w:val="clear"/>
          </w:rPr>
          <w:delText>Blood donations can also occur at some special events called blood drives</w:delText>
        </w:r>
      </w:del>
      <w:r>
        <w:rPr>
          <w:rFonts w:cs="Times New Roman" w:ascii="Times New Roman" w:hAnsi="Times New Roman"/>
          <w:color w:val="000000" w:themeColor="text1"/>
          <w:sz w:val="32"/>
          <w:szCs w:val="32"/>
          <w:shd w:fill="FFFFFF" w:val="clear"/>
        </w:rPr>
        <w:t>.</w:t>
      </w:r>
    </w:p>
    <w:p>
      <w:pPr>
        <w:pStyle w:val="Normal"/>
        <w:shd w:val="clear" w:color="auto" w:fill="FFFFFF"/>
        <w:spacing w:before="60" w:after="160"/>
        <w:jc w:val="both"/>
        <w:rPr>
          <w:rFonts w:ascii="Times New Roman" w:hAnsi="Times New Roman" w:cs="Times New Roman"/>
          <w:color w:val="000000" w:themeColor="text1"/>
          <w:sz w:val="32"/>
          <w:szCs w:val="32"/>
          <w:highlight w:val="white"/>
        </w:rPr>
      </w:pPr>
      <w:del w:id="48" w:author="Unknown Author" w:date="2020-06-14T11:07:14Z">
        <w:r>
          <w:rPr>
            <w:rFonts w:cs="Times New Roman" w:ascii="Times New Roman" w:hAnsi="Times New Roman"/>
            <w:color w:val="000000" w:themeColor="text1"/>
            <w:sz w:val="32"/>
            <w:szCs w:val="32"/>
            <w:shd w:fill="FFFFFF" w:val="clear"/>
          </w:rPr>
          <w:delText xml:space="preserve"> </w:delText>
        </w:r>
      </w:del>
      <w:r>
        <w:rPr>
          <w:rFonts w:cs="Times New Roman" w:ascii="Times New Roman" w:hAnsi="Times New Roman"/>
          <w:color w:val="000000" w:themeColor="text1"/>
          <w:sz w:val="32"/>
          <w:szCs w:val="32"/>
          <w:shd w:fill="FFFFFF" w:val="clear"/>
        </w:rPr>
        <w:t xml:space="preserve">The time it takes to donate blood from the beginning to the end process varies based on the type of blood donation. For example, it takes about </w:t>
      </w:r>
      <w:ins w:id="49" w:author="Unknown Author" w:date="2020-06-14T11:07:37Z">
        <w:r>
          <w:rPr>
            <w:rFonts w:cs="Times New Roman" w:ascii="Times New Roman" w:hAnsi="Times New Roman"/>
            <w:color w:val="000000" w:themeColor="text1"/>
            <w:sz w:val="32"/>
            <w:szCs w:val="32"/>
            <w:shd w:fill="FFFFFF" w:val="clear"/>
          </w:rPr>
          <w:t>an</w:t>
        </w:r>
      </w:ins>
      <w:del w:id="50" w:author="Unknown Author" w:date="2020-06-14T11:07:36Z">
        <w:r>
          <w:rPr>
            <w:rFonts w:cs="Times New Roman" w:ascii="Times New Roman" w:hAnsi="Times New Roman"/>
            <w:color w:val="000000" w:themeColor="text1"/>
            <w:sz w:val="32"/>
            <w:szCs w:val="32"/>
            <w:shd w:fill="FFFFFF" w:val="clear"/>
          </w:rPr>
          <w:delText>1</w:delText>
        </w:r>
      </w:del>
      <w:r>
        <w:rPr>
          <w:rFonts w:cs="Times New Roman" w:ascii="Times New Roman" w:hAnsi="Times New Roman"/>
          <w:color w:val="000000" w:themeColor="text1"/>
          <w:sz w:val="32"/>
          <w:szCs w:val="32"/>
          <w:shd w:fill="FFFFFF" w:val="clear"/>
        </w:rPr>
        <w:t xml:space="preserve"> hour to complete a plasma </w:t>
      </w:r>
      <w:ins w:id="51" w:author="Unknown Author" w:date="2020-06-14T11:07:50Z">
        <w:r>
          <w:rPr>
            <w:rFonts w:cs="Times New Roman" w:ascii="Times New Roman" w:hAnsi="Times New Roman"/>
            <w:color w:val="000000" w:themeColor="text1"/>
            <w:sz w:val="32"/>
            <w:szCs w:val="32"/>
            <w:shd w:fill="FFFFFF" w:val="clear"/>
          </w:rPr>
          <w:t>and/</w:t>
        </w:r>
      </w:ins>
      <w:r>
        <w:rPr>
          <w:rFonts w:cs="Times New Roman" w:ascii="Times New Roman" w:hAnsi="Times New Roman"/>
          <w:color w:val="000000" w:themeColor="text1"/>
          <w:sz w:val="32"/>
          <w:szCs w:val="32"/>
          <w:shd w:fill="FFFFFF" w:val="clear"/>
        </w:rPr>
        <w:t>or whole blood donation</w:t>
      </w:r>
      <w:ins w:id="52" w:author="Unknown Author" w:date="2020-06-14T11:07:54Z">
        <w:r>
          <w:rPr>
            <w:rFonts w:cs="Times New Roman" w:ascii="Times New Roman" w:hAnsi="Times New Roman"/>
            <w:color w:val="000000" w:themeColor="text1"/>
            <w:sz w:val="32"/>
            <w:szCs w:val="32"/>
            <w:shd w:fill="FFFFFF" w:val="clear"/>
          </w:rPr>
          <w:t>,</w:t>
        </w:r>
      </w:ins>
      <w:r>
        <w:rPr>
          <w:rFonts w:cs="Times New Roman" w:ascii="Times New Roman" w:hAnsi="Times New Roman"/>
          <w:color w:val="000000" w:themeColor="text1"/>
          <w:sz w:val="32"/>
          <w:szCs w:val="32"/>
          <w:shd w:fill="FFFFFF" w:val="clear"/>
        </w:rPr>
        <w:t xml:space="preserve"> and</w:t>
      </w:r>
      <w:del w:id="53" w:author="Unknown Author" w:date="2020-06-14T11:08:07Z">
        <w:r>
          <w:rPr>
            <w:rFonts w:cs="Times New Roman" w:ascii="Times New Roman" w:hAnsi="Times New Roman"/>
            <w:color w:val="000000" w:themeColor="text1"/>
            <w:sz w:val="32"/>
            <w:szCs w:val="32"/>
            <w:shd w:fill="FFFFFF" w:val="clear"/>
          </w:rPr>
          <w:delText xml:space="preserve"> </w:delText>
        </w:r>
      </w:del>
      <w:del w:id="54" w:author="Unknown Author" w:date="2020-06-14T11:07:59Z">
        <w:r>
          <w:rPr>
            <w:rFonts w:cs="Times New Roman" w:ascii="Times New Roman" w:hAnsi="Times New Roman"/>
            <w:color w:val="000000" w:themeColor="text1"/>
            <w:sz w:val="32"/>
            <w:szCs w:val="32"/>
            <w:shd w:fill="FFFFFF" w:val="clear"/>
          </w:rPr>
          <w:delText>about</w:delText>
        </w:r>
      </w:del>
      <w:r>
        <w:rPr>
          <w:rFonts w:cs="Times New Roman" w:ascii="Times New Roman" w:hAnsi="Times New Roman"/>
          <w:color w:val="000000" w:themeColor="text1"/>
          <w:sz w:val="32"/>
          <w:szCs w:val="32"/>
          <w:shd w:fill="FFFFFF" w:val="clear"/>
        </w:rPr>
        <w:t xml:space="preserve"> </w:t>
      </w:r>
      <w:ins w:id="55" w:author="Unknown Author" w:date="2020-06-14T11:08:02Z">
        <w:r>
          <w:rPr>
            <w:rFonts w:cs="Times New Roman" w:ascii="Times New Roman" w:hAnsi="Times New Roman"/>
            <w:color w:val="000000" w:themeColor="text1"/>
            <w:sz w:val="32"/>
            <w:szCs w:val="32"/>
            <w:shd w:fill="FFFFFF" w:val="clear"/>
          </w:rPr>
          <w:t>two</w:t>
        </w:r>
      </w:ins>
      <w:del w:id="56" w:author="Unknown Author" w:date="2020-06-14T11:08:01Z">
        <w:r>
          <w:rPr>
            <w:rFonts w:cs="Times New Roman" w:ascii="Times New Roman" w:hAnsi="Times New Roman"/>
            <w:color w:val="000000" w:themeColor="text1"/>
            <w:sz w:val="32"/>
            <w:szCs w:val="32"/>
            <w:shd w:fill="FFFFFF" w:val="clear"/>
          </w:rPr>
          <w:delText>2</w:delText>
        </w:r>
      </w:del>
      <w:r>
        <w:rPr>
          <w:rFonts w:cs="Times New Roman" w:ascii="Times New Roman" w:hAnsi="Times New Roman"/>
          <w:color w:val="000000" w:themeColor="text1"/>
          <w:sz w:val="32"/>
          <w:szCs w:val="32"/>
          <w:shd w:fill="FFFFFF" w:val="clear"/>
        </w:rPr>
        <w:t xml:space="preserve"> to </w:t>
      </w:r>
      <w:ins w:id="57" w:author="Unknown Author" w:date="2020-06-14T11:08:10Z">
        <w:r>
          <w:rPr>
            <w:rFonts w:cs="Times New Roman" w:ascii="Times New Roman" w:hAnsi="Times New Roman"/>
            <w:color w:val="000000" w:themeColor="text1"/>
            <w:sz w:val="32"/>
            <w:szCs w:val="32"/>
            <w:shd w:fill="FFFFFF" w:val="clear"/>
          </w:rPr>
          <w:t>three</w:t>
        </w:r>
      </w:ins>
      <w:del w:id="58" w:author="Unknown Author" w:date="2020-06-14T11:08:10Z">
        <w:r>
          <w:rPr>
            <w:rFonts w:cs="Times New Roman" w:ascii="Times New Roman" w:hAnsi="Times New Roman"/>
            <w:color w:val="000000" w:themeColor="text1"/>
            <w:sz w:val="32"/>
            <w:szCs w:val="32"/>
            <w:shd w:fill="FFFFFF" w:val="clear"/>
          </w:rPr>
          <w:delText>3</w:delText>
        </w:r>
      </w:del>
      <w:r>
        <w:rPr>
          <w:rFonts w:cs="Times New Roman" w:ascii="Times New Roman" w:hAnsi="Times New Roman"/>
          <w:color w:val="000000" w:themeColor="text1"/>
          <w:sz w:val="32"/>
          <w:szCs w:val="32"/>
          <w:shd w:fill="FFFFFF" w:val="clear"/>
        </w:rPr>
        <w:t xml:space="preserve"> hours for a platelet donation.</w:t>
      </w:r>
    </w:p>
    <w:p>
      <w:pPr>
        <w:pStyle w:val="Normal"/>
        <w:rPr>
          <w:rFonts w:ascii="Times New Roman" w:hAnsi="Times New Roman" w:cs="Times New Roman"/>
          <w:ins w:id="61" w:author="Unknown Author" w:date="2020-06-14T11:08:27Z"/>
          <w:b/>
          <w:b/>
          <w:bCs/>
          <w:sz w:val="32"/>
          <w:szCs w:val="32"/>
        </w:rPr>
      </w:pPr>
      <w:r>
        <w:rPr>
          <w:rFonts w:cs="Times New Roman" w:ascii="Times New Roman" w:hAnsi="Times New Roman"/>
          <w:b w:val="false"/>
          <w:bCs w:val="false"/>
          <w:sz w:val="36"/>
          <w:szCs w:val="36"/>
          <w:u w:val="single"/>
          <w:rPrChange w:id="0" w:author="Unknown Author" w:date="2020-06-14T11:08:23Z"/>
        </w:rPr>
        <w:t>BENEFITS OF BLOOD DONATION</w:t>
      </w:r>
      <w:ins w:id="60" w:author="Unknown Author" w:date="2020-06-14T11:08:27Z">
        <w:r>
          <w:rPr>
            <w:rFonts w:cs="Times New Roman" w:ascii="Times New Roman" w:hAnsi="Times New Roman"/>
            <w:b/>
            <w:bCs/>
            <w:sz w:val="32"/>
            <w:szCs w:val="32"/>
            <w:u w:val="single"/>
          </w:rPr>
          <w:t>:</w:t>
        </w:r>
      </w:ins>
    </w:p>
    <w:p>
      <w:pPr>
        <w:pStyle w:val="Normal"/>
        <w:jc w:val="both"/>
        <w:rPr>
          <w:rFonts w:ascii="Times New Roman" w:hAnsi="Times New Roman" w:cs="Times New Roman"/>
          <w:sz w:val="32"/>
          <w:szCs w:val="32"/>
        </w:rPr>
      </w:pPr>
      <w:ins w:id="62" w:author="Unknown Author" w:date="2020-06-14T11:08:27Z">
        <w:r>
          <w:rPr>
            <w:rFonts w:cs="Times New Roman" w:ascii="Times New Roman" w:hAnsi="Times New Roman"/>
            <w:sz w:val="32"/>
            <w:szCs w:val="32"/>
          </w:rPr>
          <w:t>The act of</w:t>
        </w:r>
      </w:ins>
      <w:ins w:id="63" w:author="Unknown Author" w:date="2020-06-14T11:09:03Z">
        <w:r>
          <w:rPr>
            <w:rFonts w:cs="Times New Roman" w:ascii="Times New Roman" w:hAnsi="Times New Roman"/>
            <w:sz w:val="32"/>
            <w:szCs w:val="32"/>
          </w:rPr>
          <w:t xml:space="preserve"> </w:t>
        </w:r>
      </w:ins>
      <w:del w:id="64" w:author="Unknown Author" w:date="2020-06-14T11:08:55Z">
        <w:r>
          <w:rPr>
            <w:rFonts w:cs="Times New Roman" w:ascii="Times New Roman" w:hAnsi="Times New Roman"/>
            <w:sz w:val="32"/>
            <w:szCs w:val="32"/>
          </w:rPr>
          <w:delText>D</w:delText>
        </w:r>
      </w:del>
      <w:ins w:id="65" w:author="Unknown Author" w:date="2020-06-14T11:08:58Z">
        <w:r>
          <w:rPr>
            <w:rFonts w:cs="Times New Roman" w:ascii="Times New Roman" w:hAnsi="Times New Roman"/>
            <w:sz w:val="32"/>
            <w:szCs w:val="32"/>
          </w:rPr>
          <w:t>d</w:t>
        </w:r>
      </w:ins>
      <w:r>
        <w:rPr>
          <w:rFonts w:cs="Times New Roman" w:ascii="Times New Roman" w:hAnsi="Times New Roman"/>
          <w:sz w:val="32"/>
          <w:szCs w:val="32"/>
        </w:rPr>
        <w:t xml:space="preserve">onating blood has </w:t>
      </w:r>
      <w:ins w:id="66" w:author="Unknown Author" w:date="2020-06-14T11:09:10Z">
        <w:r>
          <w:rPr>
            <w:rFonts w:cs="Times New Roman" w:ascii="Times New Roman" w:hAnsi="Times New Roman"/>
            <w:sz w:val="32"/>
            <w:szCs w:val="32"/>
          </w:rPr>
          <w:t xml:space="preserve">been shown to </w:t>
        </w:r>
      </w:ins>
      <w:r>
        <w:rPr>
          <w:rFonts w:cs="Times New Roman" w:ascii="Times New Roman" w:hAnsi="Times New Roman"/>
          <w:sz w:val="32"/>
          <w:szCs w:val="32"/>
        </w:rPr>
        <w:t>benefit</w:t>
      </w:r>
      <w:del w:id="67" w:author="Unknown Author" w:date="2020-06-14T11:09:17Z">
        <w:r>
          <w:rPr>
            <w:rFonts w:cs="Times New Roman" w:ascii="Times New Roman" w:hAnsi="Times New Roman"/>
            <w:sz w:val="32"/>
            <w:szCs w:val="32"/>
          </w:rPr>
          <w:delText>s for</w:delText>
        </w:r>
      </w:del>
      <w:r>
        <w:rPr>
          <w:rFonts w:cs="Times New Roman" w:ascii="Times New Roman" w:hAnsi="Times New Roman"/>
          <w:sz w:val="32"/>
          <w:szCs w:val="32"/>
        </w:rPr>
        <w:t xml:space="preserve"> both emotional and physical health. The health benefits of donating blood are considerable, but the act of saving lives </w:t>
      </w:r>
      <w:ins w:id="68" w:author="Unknown Author" w:date="2020-06-14T11:09:29Z">
        <w:r>
          <w:rPr>
            <w:rFonts w:cs="Times New Roman" w:ascii="Times New Roman" w:hAnsi="Times New Roman"/>
            <w:sz w:val="32"/>
            <w:szCs w:val="32"/>
          </w:rPr>
          <w:t>is</w:t>
        </w:r>
      </w:ins>
      <w:del w:id="69" w:author="Unknown Author" w:date="2020-06-14T11:09:28Z">
        <w:r>
          <w:rPr>
            <w:rFonts w:cs="Times New Roman" w:ascii="Times New Roman" w:hAnsi="Times New Roman"/>
            <w:sz w:val="32"/>
            <w:szCs w:val="32"/>
          </w:rPr>
          <w:delText>are</w:delText>
        </w:r>
      </w:del>
      <w:r>
        <w:rPr>
          <w:rFonts w:cs="Times New Roman" w:ascii="Times New Roman" w:hAnsi="Times New Roman"/>
          <w:sz w:val="32"/>
          <w:szCs w:val="32"/>
        </w:rPr>
        <w:t xml:space="preserve"> heroic and remarkable</w:t>
      </w:r>
      <w:ins w:id="70" w:author="Unknown Author" w:date="2020-06-14T11:09:37Z">
        <w:r>
          <w:rPr>
            <w:rFonts w:cs="Times New Roman" w:ascii="Times New Roman" w:hAnsi="Times New Roman"/>
            <w:sz w:val="32"/>
            <w:szCs w:val="32"/>
          </w:rPr>
          <w:t xml:space="preserve">, </w:t>
        </w:r>
      </w:ins>
      <w:ins w:id="71" w:author="Unknown Author" w:date="2020-06-14T11:09:37Z">
        <w:r>
          <w:rPr>
            <w:rFonts w:cs="Times New Roman" w:ascii="Times New Roman" w:hAnsi="Times New Roman"/>
            <w:sz w:val="32"/>
            <w:szCs w:val="32"/>
          </w:rPr>
          <w:t>too</w:t>
        </w:r>
      </w:ins>
      <w:r>
        <w:rPr>
          <w:rFonts w:cs="Times New Roman" w:ascii="Times New Roman" w:hAnsi="Times New Roman"/>
          <w:sz w:val="32"/>
          <w:szCs w:val="32"/>
        </w:rPr>
        <w:t>. Donating blood is good for us</w:t>
      </w:r>
      <w:ins w:id="72" w:author="Unknown Author" w:date="2020-06-14T11:09:46Z">
        <w:r>
          <w:rPr>
            <w:rFonts w:cs="Times New Roman" w:ascii="Times New Roman" w:hAnsi="Times New Roman"/>
            <w:sz w:val="32"/>
            <w:szCs w:val="32"/>
          </w:rPr>
          <w:t>,</w:t>
        </w:r>
      </w:ins>
      <w:r>
        <w:rPr>
          <w:rFonts w:cs="Times New Roman" w:ascii="Times New Roman" w:hAnsi="Times New Roman"/>
          <w:sz w:val="32"/>
          <w:szCs w:val="32"/>
        </w:rPr>
        <w:t xml:space="preserve"> </w:t>
      </w:r>
      <w:ins w:id="73" w:author="Unknown Author" w:date="2020-06-14T11:09:48Z">
        <w:r>
          <w:rPr>
            <w:rFonts w:cs="Times New Roman" w:ascii="Times New Roman" w:hAnsi="Times New Roman"/>
            <w:sz w:val="32"/>
            <w:szCs w:val="32"/>
          </w:rPr>
          <w:t>but</w:t>
        </w:r>
      </w:ins>
      <w:del w:id="74" w:author="Unknown Author" w:date="2020-06-14T11:09:51Z">
        <w:r>
          <w:rPr>
            <w:rFonts w:cs="Times New Roman" w:ascii="Times New Roman" w:hAnsi="Times New Roman"/>
            <w:sz w:val="32"/>
            <w:szCs w:val="32"/>
          </w:rPr>
          <w:delText>and it</w:delText>
        </w:r>
      </w:del>
      <w:r>
        <w:rPr>
          <w:rFonts w:cs="Times New Roman" w:ascii="Times New Roman" w:hAnsi="Times New Roman"/>
          <w:sz w:val="32"/>
          <w:szCs w:val="32"/>
        </w:rPr>
        <w:t xml:space="preserve"> is even better for those who need it. The major benefits of blood donation are discussed below.</w:t>
      </w:r>
    </w:p>
    <w:p>
      <w:pPr>
        <w:pStyle w:val="ListParagraph"/>
        <w:numPr>
          <w:ilvl w:val="0"/>
          <w:numId w:val="1"/>
        </w:numPr>
        <w:rPr>
          <w:rFonts w:ascii="Times New Roman" w:hAnsi="Times New Roman" w:cs="Times New Roman"/>
          <w:b/>
          <w:b/>
          <w:bCs/>
          <w:sz w:val="32"/>
          <w:szCs w:val="32"/>
        </w:rPr>
      </w:pPr>
      <w:r>
        <w:rPr>
          <w:rFonts w:cs="Times New Roman" w:ascii="Times New Roman" w:hAnsi="Times New Roman"/>
          <w:b/>
          <w:bCs/>
          <w:sz w:val="32"/>
          <w:szCs w:val="32"/>
        </w:rPr>
        <w:t>Free health check</w:t>
      </w:r>
      <w:ins w:id="75" w:author="Unknown Author" w:date="2020-06-14T11:08:40Z">
        <w:r>
          <w:rPr>
            <w:rFonts w:cs="Times New Roman" w:ascii="Times New Roman" w:hAnsi="Times New Roman"/>
            <w:b/>
            <w:bCs/>
            <w:sz w:val="32"/>
            <w:szCs w:val="32"/>
          </w:rPr>
          <w:t>-</w:t>
        </w:r>
      </w:ins>
      <w:r>
        <w:rPr>
          <w:rFonts w:cs="Times New Roman" w:ascii="Times New Roman" w:hAnsi="Times New Roman"/>
          <w:b/>
          <w:bCs/>
          <w:sz w:val="32"/>
          <w:szCs w:val="32"/>
        </w:rPr>
        <w:t>up</w:t>
      </w:r>
      <w:ins w:id="76" w:author="Unknown Author" w:date="2020-06-14T11:08:43Z">
        <w:r>
          <w:rPr>
            <w:rFonts w:cs="Times New Roman" w:ascii="Times New Roman" w:hAnsi="Times New Roman"/>
            <w:b/>
            <w:bCs/>
            <w:sz w:val="32"/>
            <w:szCs w:val="32"/>
          </w:rPr>
          <w:t>:</w:t>
        </w:r>
      </w:ins>
    </w:p>
    <w:p>
      <w:pPr>
        <w:pStyle w:val="Normal"/>
        <w:jc w:val="both"/>
        <w:rPr>
          <w:rFonts w:ascii="Times New Roman" w:hAnsi="Times New Roman" w:cs="Times New Roman"/>
          <w:color w:val="000000" w:themeColor="text1"/>
          <w:ins w:id="86" w:author="Unknown Author" w:date="2020-06-14T11:17:34Z"/>
          <w:sz w:val="32"/>
          <w:szCs w:val="32"/>
        </w:rPr>
      </w:pPr>
      <w:r>
        <w:rPr>
          <w:rFonts w:cs="Times New Roman" w:ascii="Times New Roman" w:hAnsi="Times New Roman"/>
          <w:color w:val="000000" w:themeColor="text1"/>
          <w:sz w:val="32"/>
          <w:szCs w:val="32"/>
        </w:rPr>
        <w:t>Before donating blood, the donor has to undergo a health screening test</w:t>
      </w:r>
      <w:ins w:id="77" w:author="Unknown Author" w:date="2020-06-14T11:10:25Z">
        <w:r>
          <w:rPr>
            <w:rFonts w:cs="Times New Roman" w:ascii="Times New Roman" w:hAnsi="Times New Roman"/>
            <w:color w:val="000000" w:themeColor="text1"/>
            <w:sz w:val="32"/>
            <w:szCs w:val="32"/>
          </w:rPr>
          <w:t xml:space="preserve">, </w:t>
        </w:r>
      </w:ins>
      <w:ins w:id="78" w:author="Unknown Author" w:date="2020-06-14T11:10:25Z">
        <w:r>
          <w:rPr>
            <w:rFonts w:cs="Times New Roman" w:ascii="Times New Roman" w:hAnsi="Times New Roman"/>
            <w:color w:val="000000" w:themeColor="text1"/>
            <w:sz w:val="32"/>
            <w:szCs w:val="32"/>
          </w:rPr>
          <w:t>performed by a trained staff member of a medical unit</w:t>
        </w:r>
      </w:ins>
      <w:del w:id="79" w:author="Unknown Author" w:date="2020-06-14T11:10:25Z">
        <w:r>
          <w:rPr>
            <w:rFonts w:cs="Times New Roman" w:ascii="Times New Roman" w:hAnsi="Times New Roman"/>
            <w:color w:val="000000" w:themeColor="text1"/>
            <w:sz w:val="32"/>
            <w:szCs w:val="32"/>
          </w:rPr>
          <w:delText>. A trained staff member performs this screening test</w:delText>
        </w:r>
      </w:del>
      <w:r>
        <w:rPr>
          <w:rFonts w:cs="Times New Roman" w:ascii="Times New Roman" w:hAnsi="Times New Roman"/>
          <w:color w:val="000000" w:themeColor="text1"/>
          <w:sz w:val="32"/>
          <w:szCs w:val="32"/>
        </w:rPr>
        <w:t xml:space="preserve">. They will </w:t>
      </w:r>
      <w:del w:id="80" w:author="Unknown Author" w:date="2020-06-14T11:10:46Z">
        <w:r>
          <w:rPr>
            <w:rFonts w:cs="Times New Roman" w:ascii="Times New Roman" w:hAnsi="Times New Roman"/>
            <w:color w:val="000000" w:themeColor="text1"/>
            <w:sz w:val="32"/>
            <w:szCs w:val="32"/>
          </w:rPr>
          <w:delText>be</w:delText>
        </w:r>
      </w:del>
      <w:r>
        <w:rPr>
          <w:rFonts w:cs="Times New Roman" w:ascii="Times New Roman" w:hAnsi="Times New Roman"/>
          <w:color w:val="000000" w:themeColor="text1"/>
          <w:sz w:val="32"/>
          <w:szCs w:val="32"/>
        </w:rPr>
        <w:t xml:space="preserve"> check</w:t>
      </w:r>
      <w:del w:id="81" w:author="Unknown Author" w:date="2020-06-14T11:10:48Z">
        <w:r>
          <w:rPr>
            <w:rFonts w:cs="Times New Roman" w:ascii="Times New Roman" w:hAnsi="Times New Roman"/>
            <w:color w:val="000000" w:themeColor="text1"/>
            <w:sz w:val="32"/>
            <w:szCs w:val="32"/>
          </w:rPr>
          <w:delText>ing</w:delText>
        </w:r>
      </w:del>
      <w:r>
        <w:rPr>
          <w:rFonts w:cs="Times New Roman" w:ascii="Times New Roman" w:hAnsi="Times New Roman"/>
          <w:color w:val="000000" w:themeColor="text1"/>
          <w:sz w:val="32"/>
          <w:szCs w:val="32"/>
        </w:rPr>
        <w:t xml:space="preserve"> the</w:t>
      </w:r>
      <w:ins w:id="82" w:author="Unknown Author" w:date="2020-06-14T11:10:51Z">
        <w:r>
          <w:rPr>
            <w:rFonts w:cs="Times New Roman" w:ascii="Times New Roman" w:hAnsi="Times New Roman"/>
            <w:color w:val="000000" w:themeColor="text1"/>
            <w:sz w:val="32"/>
            <w:szCs w:val="32"/>
          </w:rPr>
          <w:t xml:space="preserve"> </w:t>
        </w:r>
      </w:ins>
      <w:r>
        <w:rPr>
          <w:rFonts w:cs="Times New Roman" w:ascii="Times New Roman" w:hAnsi="Times New Roman"/>
          <w:color w:val="000000" w:themeColor="text1"/>
          <w:sz w:val="32"/>
          <w:szCs w:val="32"/>
        </w:rPr>
        <w:t xml:space="preserve"> pulse, blood pressure, body temperature,</w:t>
      </w:r>
      <w:ins w:id="83" w:author="Unknown Author" w:date="2020-06-14T11:11:01Z">
        <w:r>
          <w:rPr>
            <w:rFonts w:cs="Times New Roman" w:ascii="Times New Roman" w:hAnsi="Times New Roman"/>
            <w:color w:val="000000" w:themeColor="text1"/>
            <w:sz w:val="32"/>
            <w:szCs w:val="32"/>
          </w:rPr>
          <w:t xml:space="preserve"> </w:t>
        </w:r>
      </w:ins>
      <w:ins w:id="84" w:author="Unknown Author" w:date="2020-06-14T11:11:01Z">
        <w:r>
          <w:rPr>
            <w:rFonts w:cs="Times New Roman" w:ascii="Times New Roman" w:hAnsi="Times New Roman"/>
            <w:color w:val="000000" w:themeColor="text1"/>
            <w:sz w:val="32"/>
            <w:szCs w:val="32"/>
          </w:rPr>
          <w:t>and</w:t>
        </w:r>
      </w:ins>
      <w:r>
        <w:rPr>
          <w:rFonts w:cs="Times New Roman" w:ascii="Times New Roman" w:hAnsi="Times New Roman"/>
          <w:color w:val="000000" w:themeColor="text1"/>
          <w:sz w:val="32"/>
          <w:szCs w:val="32"/>
        </w:rPr>
        <w:t xml:space="preserve"> h</w:t>
      </w:r>
      <w:ins w:id="85" w:author="Unknown Author" w:date="2020-06-14T11:10:14Z">
        <w:r>
          <w:rPr>
            <w:rFonts w:cs="Times New Roman" w:ascii="Times New Roman" w:hAnsi="Times New Roman"/>
            <w:color w:val="000000" w:themeColor="text1"/>
            <w:sz w:val="32"/>
            <w:szCs w:val="32"/>
          </w:rPr>
          <w:t>a</w:t>
        </w:r>
      </w:ins>
      <w:r>
        <w:rPr>
          <w:rFonts w:cs="Times New Roman" w:ascii="Times New Roman" w:hAnsi="Times New Roman"/>
          <w:color w:val="000000" w:themeColor="text1"/>
          <w:sz w:val="32"/>
          <w:szCs w:val="32"/>
        </w:rPr>
        <w:t>emoglobin levels of the donor.</w:t>
      </w:r>
    </w:p>
    <w:p>
      <w:pPr>
        <w:pStyle w:val="Normal"/>
        <w:jc w:val="both"/>
        <w:rPr>
          <w:rFonts w:ascii="Times New Roman" w:hAnsi="Times New Roman" w:cs="Times New Roman"/>
          <w:color w:val="000000" w:themeColor="text1"/>
          <w:sz w:val="32"/>
          <w:szCs w:val="32"/>
        </w:rPr>
      </w:pPr>
      <w:del w:id="87" w:author="Unknown Author" w:date="2020-06-14T11:12:18Z">
        <w:r>
          <w:rPr>
            <w:rFonts w:cs="Times New Roman" w:ascii="Times New Roman" w:hAnsi="Times New Roman"/>
            <w:color w:val="000000" w:themeColor="text1"/>
            <w:sz w:val="32"/>
            <w:szCs w:val="32"/>
          </w:rPr>
          <w:delText xml:space="preserve"> </w:delText>
        </w:r>
      </w:del>
      <w:ins w:id="88" w:author="Unknown Author" w:date="2020-06-14T11:12:27Z">
        <w:r>
          <w:rPr>
            <w:rFonts w:cs="Times New Roman" w:ascii="Times New Roman" w:hAnsi="Times New Roman"/>
            <w:color w:val="000000" w:themeColor="text1"/>
            <w:sz w:val="32"/>
            <w:szCs w:val="32"/>
          </w:rPr>
          <w:t>The donor body is completely screened prior to blood donation, re</w:t>
        </w:r>
      </w:ins>
      <w:ins w:id="89" w:author="Unknown Author" w:date="2020-06-14T11:13:03Z">
        <w:r>
          <w:rPr>
            <w:rFonts w:cs="Times New Roman" w:ascii="Times New Roman" w:hAnsi="Times New Roman"/>
            <w:color w:val="000000" w:themeColor="text1"/>
            <w:sz w:val="32"/>
            <w:szCs w:val="32"/>
          </w:rPr>
          <w:t>sulting in a check-up that is free of charge</w:t>
        </w:r>
      </w:ins>
      <w:del w:id="90" w:author="Unknown Author" w:date="2020-06-14T11:11:16Z">
        <w:r>
          <w:rPr>
            <w:rFonts w:cs="Times New Roman" w:ascii="Times New Roman" w:hAnsi="Times New Roman"/>
            <w:color w:val="000000" w:themeColor="text1"/>
            <w:sz w:val="32"/>
            <w:szCs w:val="32"/>
          </w:rPr>
          <w:delText>Thereby donating blood helps to have a free medical examination of the donor’s body</w:delText>
        </w:r>
      </w:del>
      <w:r>
        <w:rPr>
          <w:rFonts w:cs="Times New Roman" w:ascii="Times New Roman" w:hAnsi="Times New Roman"/>
          <w:color w:val="000000" w:themeColor="text1"/>
          <w:sz w:val="32"/>
          <w:szCs w:val="32"/>
        </w:rPr>
        <w:t xml:space="preserve">. Also, the donor’s blood is tested for several diseases such as </w:t>
      </w:r>
      <w:hyperlink r:id="rId2">
        <w:r>
          <w:rPr>
            <w:rStyle w:val="InternetLink"/>
            <w:rFonts w:cs="Times New Roman" w:ascii="Times New Roman" w:hAnsi="Times New Roman"/>
            <w:color w:val="000000" w:themeColor="text1"/>
            <w:sz w:val="32"/>
            <w:szCs w:val="32"/>
            <w:u w:val="none"/>
          </w:rPr>
          <w:t>hepatitis B</w:t>
        </w:r>
      </w:hyperlink>
      <w:r>
        <w:rPr>
          <w:rFonts w:cs="Times New Roman" w:ascii="Times New Roman" w:hAnsi="Times New Roman"/>
          <w:color w:val="000000" w:themeColor="text1"/>
          <w:sz w:val="32"/>
          <w:szCs w:val="32"/>
        </w:rPr>
        <w:t xml:space="preserve">, </w:t>
      </w:r>
      <w:hyperlink r:id="rId3">
        <w:r>
          <w:rPr>
            <w:rStyle w:val="InternetLink"/>
            <w:rFonts w:cs="Times New Roman" w:ascii="Times New Roman" w:hAnsi="Times New Roman"/>
            <w:color w:val="000000" w:themeColor="text1"/>
            <w:sz w:val="32"/>
            <w:szCs w:val="32"/>
            <w:u w:val="none"/>
          </w:rPr>
          <w:t>hepatitis C</w:t>
        </w:r>
      </w:hyperlink>
      <w:r>
        <w:rPr>
          <w:rFonts w:cs="Times New Roman" w:ascii="Times New Roman" w:hAnsi="Times New Roman"/>
          <w:color w:val="000000" w:themeColor="text1"/>
          <w:sz w:val="32"/>
          <w:szCs w:val="32"/>
        </w:rPr>
        <w:t xml:space="preserve">, </w:t>
      </w:r>
      <w:hyperlink r:id="rId4">
        <w:r>
          <w:rPr>
            <w:rStyle w:val="InternetLink"/>
            <w:rFonts w:cs="Times New Roman" w:ascii="Times New Roman" w:hAnsi="Times New Roman"/>
            <w:color w:val="000000" w:themeColor="text1"/>
            <w:sz w:val="32"/>
            <w:szCs w:val="32"/>
            <w:u w:val="none"/>
          </w:rPr>
          <w:t>HIV</w:t>
        </w:r>
      </w:hyperlink>
      <w:r>
        <w:rPr>
          <w:rFonts w:cs="Times New Roman" w:ascii="Times New Roman" w:hAnsi="Times New Roman"/>
          <w:color w:val="000000" w:themeColor="text1"/>
          <w:sz w:val="32"/>
          <w:szCs w:val="32"/>
        </w:rPr>
        <w:t xml:space="preserve">, </w:t>
      </w:r>
      <w:hyperlink r:id="rId5">
        <w:r>
          <w:rPr>
            <w:rStyle w:val="InternetLink"/>
            <w:rFonts w:cs="Times New Roman" w:ascii="Times New Roman" w:hAnsi="Times New Roman"/>
            <w:color w:val="000000" w:themeColor="text1"/>
            <w:sz w:val="32"/>
            <w:szCs w:val="32"/>
            <w:u w:val="none"/>
          </w:rPr>
          <w:t>West Nile virus</w:t>
        </w:r>
      </w:hyperlink>
      <w:r>
        <w:rPr>
          <w:rFonts w:cs="Times New Roman" w:ascii="Times New Roman" w:hAnsi="Times New Roman"/>
          <w:color w:val="000000" w:themeColor="text1"/>
          <w:sz w:val="32"/>
          <w:szCs w:val="32"/>
        </w:rPr>
        <w:t xml:space="preserve">, </w:t>
      </w:r>
      <w:hyperlink r:id="rId6">
        <w:r>
          <w:rPr>
            <w:rStyle w:val="InternetLink"/>
            <w:rFonts w:cs="Times New Roman" w:ascii="Times New Roman" w:hAnsi="Times New Roman"/>
            <w:color w:val="000000" w:themeColor="text1"/>
            <w:sz w:val="32"/>
            <w:szCs w:val="32"/>
            <w:u w:val="none"/>
          </w:rPr>
          <w:t>syphilis</w:t>
        </w:r>
      </w:hyperlink>
      <w:r>
        <w:rPr>
          <w:rFonts w:cs="Times New Roman" w:ascii="Times New Roman" w:hAnsi="Times New Roman"/>
          <w:color w:val="000000" w:themeColor="text1"/>
          <w:sz w:val="32"/>
          <w:szCs w:val="32"/>
        </w:rPr>
        <w:t xml:space="preserve">. Hence the donor can avail </w:t>
      </w:r>
      <w:ins w:id="91" w:author="Unknown Author" w:date="2020-06-14T11:13:27Z">
        <w:r>
          <w:rPr>
            <w:rFonts w:cs="Times New Roman" w:ascii="Times New Roman" w:hAnsi="Times New Roman"/>
            <w:color w:val="000000" w:themeColor="text1"/>
            <w:sz w:val="32"/>
            <w:szCs w:val="32"/>
          </w:rPr>
          <w:t xml:space="preserve">a </w:t>
        </w:r>
      </w:ins>
      <w:r>
        <w:rPr>
          <w:rFonts w:cs="Times New Roman" w:ascii="Times New Roman" w:hAnsi="Times New Roman"/>
          <w:color w:val="000000" w:themeColor="text1"/>
          <w:sz w:val="32"/>
          <w:szCs w:val="32"/>
        </w:rPr>
        <w:t>free tes</w:t>
      </w:r>
      <w:ins w:id="92" w:author="Unknown Author" w:date="2020-06-14T11:13:31Z">
        <w:r>
          <w:rPr>
            <w:rFonts w:cs="Times New Roman" w:ascii="Times New Roman" w:hAnsi="Times New Roman"/>
            <w:color w:val="000000" w:themeColor="text1"/>
            <w:sz w:val="32"/>
            <w:szCs w:val="32"/>
          </w:rPr>
          <w:t>t</w:t>
        </w:r>
      </w:ins>
      <w:del w:id="93" w:author="Unknown Author" w:date="2020-06-14T11:13:29Z">
        <w:r>
          <w:rPr>
            <w:rFonts w:cs="Times New Roman" w:ascii="Times New Roman" w:hAnsi="Times New Roman"/>
            <w:color w:val="000000" w:themeColor="text1"/>
            <w:sz w:val="32"/>
            <w:szCs w:val="32"/>
          </w:rPr>
          <w:delText>ting</w:delText>
        </w:r>
      </w:del>
      <w:r>
        <w:rPr>
          <w:rFonts w:cs="Times New Roman" w:ascii="Times New Roman" w:hAnsi="Times New Roman"/>
          <w:color w:val="000000" w:themeColor="text1"/>
          <w:sz w:val="32"/>
          <w:szCs w:val="32"/>
        </w:rPr>
        <w:t xml:space="preserve"> </w:t>
      </w:r>
      <w:ins w:id="94" w:author="Unknown Author" w:date="2020-06-14T11:13:34Z">
        <w:r>
          <w:rPr>
            <w:rFonts w:cs="Times New Roman" w:ascii="Times New Roman" w:hAnsi="Times New Roman"/>
            <w:color w:val="000000" w:themeColor="text1"/>
            <w:sz w:val="32"/>
            <w:szCs w:val="32"/>
          </w:rPr>
          <w:t>for</w:t>
        </w:r>
      </w:ins>
      <w:del w:id="95" w:author="Unknown Author" w:date="2020-06-14T11:13:34Z">
        <w:r>
          <w:rPr>
            <w:rFonts w:cs="Times New Roman" w:ascii="Times New Roman" w:hAnsi="Times New Roman"/>
            <w:color w:val="000000" w:themeColor="text1"/>
            <w:sz w:val="32"/>
            <w:szCs w:val="32"/>
          </w:rPr>
          <w:delText>of</w:delText>
        </w:r>
      </w:del>
      <w:r>
        <w:rPr>
          <w:rFonts w:cs="Times New Roman" w:ascii="Times New Roman" w:hAnsi="Times New Roman"/>
          <w:color w:val="000000" w:themeColor="text1"/>
          <w:sz w:val="32"/>
          <w:szCs w:val="32"/>
        </w:rPr>
        <w:t xml:space="preserve"> </w:t>
      </w:r>
      <w:ins w:id="96" w:author="Unknown Author" w:date="2020-06-14T11:13:39Z">
        <w:r>
          <w:rPr>
            <w:rFonts w:cs="Times New Roman" w:ascii="Times New Roman" w:hAnsi="Times New Roman"/>
            <w:color w:val="000000" w:themeColor="text1"/>
            <w:sz w:val="32"/>
            <w:szCs w:val="32"/>
          </w:rPr>
          <w:t xml:space="preserve">a wide range of </w:t>
        </w:r>
      </w:ins>
      <w:r>
        <w:rPr>
          <w:rFonts w:cs="Times New Roman" w:ascii="Times New Roman" w:hAnsi="Times New Roman"/>
          <w:color w:val="000000" w:themeColor="text1"/>
          <w:sz w:val="32"/>
          <w:szCs w:val="32"/>
        </w:rPr>
        <w:t xml:space="preserve">diseases </w:t>
      </w:r>
      <w:ins w:id="97" w:author="Unknown Author" w:date="2020-06-14T11:13:49Z">
        <w:r>
          <w:rPr>
            <w:rFonts w:cs="Times New Roman" w:ascii="Times New Roman" w:hAnsi="Times New Roman"/>
            <w:color w:val="000000" w:themeColor="text1"/>
            <w:sz w:val="32"/>
            <w:szCs w:val="32"/>
          </w:rPr>
          <w:t>by choosing to</w:t>
        </w:r>
      </w:ins>
      <w:del w:id="98" w:author="Unknown Author" w:date="2020-06-14T11:13:46Z">
        <w:r>
          <w:rPr>
            <w:rFonts w:cs="Times New Roman" w:ascii="Times New Roman" w:hAnsi="Times New Roman"/>
            <w:color w:val="000000" w:themeColor="text1"/>
            <w:sz w:val="32"/>
            <w:szCs w:val="32"/>
          </w:rPr>
          <w:delText>while</w:delText>
        </w:r>
      </w:del>
      <w:r>
        <w:rPr>
          <w:rFonts w:cs="Times New Roman" w:ascii="Times New Roman" w:hAnsi="Times New Roman"/>
          <w:color w:val="000000" w:themeColor="text1"/>
          <w:sz w:val="32"/>
          <w:szCs w:val="32"/>
        </w:rPr>
        <w:t xml:space="preserve"> donat</w:t>
      </w:r>
      <w:ins w:id="99" w:author="Unknown Author" w:date="2020-06-14T11:13:53Z">
        <w:r>
          <w:rPr>
            <w:rFonts w:cs="Times New Roman" w:ascii="Times New Roman" w:hAnsi="Times New Roman"/>
            <w:color w:val="000000" w:themeColor="text1"/>
            <w:sz w:val="32"/>
            <w:szCs w:val="32"/>
          </w:rPr>
          <w:t>e</w:t>
        </w:r>
      </w:ins>
      <w:del w:id="100" w:author="Unknown Author" w:date="2020-06-14T11:13:53Z">
        <w:r>
          <w:rPr>
            <w:rFonts w:cs="Times New Roman" w:ascii="Times New Roman" w:hAnsi="Times New Roman"/>
            <w:color w:val="000000" w:themeColor="text1"/>
            <w:sz w:val="32"/>
            <w:szCs w:val="32"/>
          </w:rPr>
          <w:delText>ing</w:delText>
        </w:r>
      </w:del>
      <w:r>
        <w:rPr>
          <w:rFonts w:cs="Times New Roman" w:ascii="Times New Roman" w:hAnsi="Times New Roman"/>
          <w:color w:val="000000" w:themeColor="text1"/>
          <w:sz w:val="32"/>
          <w:szCs w:val="32"/>
        </w:rPr>
        <w:t xml:space="preserve"> blood.</w:t>
      </w:r>
    </w:p>
    <w:p>
      <w:pPr>
        <w:pStyle w:val="ListParagraph"/>
        <w:numPr>
          <w:ilvl w:val="0"/>
          <w:numId w:val="1"/>
        </w:numPr>
        <w:shd w:val="clear" w:color="auto" w:fill="FFFFFF"/>
        <w:spacing w:lineRule="auto" w:line="240" w:before="120" w:after="120"/>
        <w:contextualSpacing/>
        <w:rPr>
          <w:rFonts w:ascii="Times New Roman" w:hAnsi="Times New Roman" w:eastAsia="Times New Roman" w:cs="Times New Roman"/>
          <w:b/>
          <w:b/>
          <w:color w:val="000000" w:themeColor="text1"/>
          <w:sz w:val="32"/>
          <w:szCs w:val="32"/>
          <w:lang w:eastAsia="en-IN"/>
        </w:rPr>
      </w:pPr>
      <w:r>
        <w:rPr>
          <w:rFonts w:eastAsia="Times New Roman" w:cs="Times New Roman" w:ascii="Times New Roman" w:hAnsi="Times New Roman"/>
          <w:b/>
          <w:bCs/>
          <w:color w:val="000000" w:themeColor="text1"/>
          <w:sz w:val="32"/>
          <w:szCs w:val="32"/>
          <w:lang w:eastAsia="en-IN"/>
        </w:rPr>
        <w:t>Burn calories</w:t>
      </w:r>
    </w:p>
    <w:p>
      <w:pPr>
        <w:pStyle w:val="Normal"/>
        <w:jc w:val="both"/>
        <w:rPr>
          <w:rFonts w:ascii="Times New Roman" w:hAnsi="Times New Roman" w:cs="Times New Roman"/>
          <w:b/>
          <w:b/>
          <w:color w:val="000000" w:themeColor="text1"/>
          <w:sz w:val="32"/>
          <w:szCs w:val="32"/>
        </w:rPr>
      </w:pPr>
      <w:r>
        <w:rPr>
          <w:rFonts w:eastAsia="Times New Roman" w:cs="Times New Roman" w:ascii="Times New Roman" w:hAnsi="Times New Roman"/>
          <w:color w:val="000000" w:themeColor="text1"/>
          <w:sz w:val="32"/>
          <w:szCs w:val="32"/>
          <w:lang w:eastAsia="en-IN"/>
        </w:rPr>
        <w:t xml:space="preserve">According to the University of California, San Diego, </w:t>
      </w:r>
      <w:ins w:id="101" w:author="Unknown Author" w:date="2020-06-14T11:14:22Z">
        <w:r>
          <w:rPr>
            <w:rFonts w:eastAsia="Times New Roman" w:cs="Times New Roman" w:ascii="Times New Roman" w:hAnsi="Times New Roman"/>
            <w:color w:val="000000" w:themeColor="text1"/>
            <w:sz w:val="32"/>
            <w:szCs w:val="32"/>
            <w:lang w:eastAsia="en-IN"/>
          </w:rPr>
          <w:t>every pint of blood donated results in  the burning of an estimated six hundred fifty calories.</w:t>
        </w:r>
      </w:ins>
      <w:del w:id="102" w:author="Unknown Author" w:date="2020-06-14T11:14:17Z">
        <w:r>
          <w:rPr>
            <w:rFonts w:eastAsia="Times New Roman" w:cs="Times New Roman" w:ascii="Times New Roman" w:hAnsi="Times New Roman"/>
            <w:color w:val="000000" w:themeColor="text1"/>
            <w:sz w:val="32"/>
            <w:szCs w:val="32"/>
            <w:lang w:eastAsia="en-IN"/>
          </w:rPr>
          <w:delText>we can burn approximately 650 calories by donating one pint (473.17 milliliters) of blood</w:delText>
        </w:r>
      </w:del>
      <w:r>
        <w:rPr>
          <w:rFonts w:eastAsia="Times New Roman" w:cs="Times New Roman" w:ascii="Times New Roman" w:hAnsi="Times New Roman"/>
          <w:color w:val="000000" w:themeColor="text1"/>
          <w:sz w:val="32"/>
          <w:szCs w:val="32"/>
          <w:lang w:eastAsia="en-IN"/>
        </w:rPr>
        <w:t xml:space="preserve">. </w:t>
      </w:r>
      <w:ins w:id="103" w:author="Unknown Author" w:date="2020-06-14T11:14:49Z">
        <w:r>
          <w:rPr>
            <w:rFonts w:eastAsia="Times New Roman" w:cs="Times New Roman" w:ascii="Times New Roman" w:hAnsi="Times New Roman"/>
            <w:color w:val="000000" w:themeColor="text1"/>
            <w:sz w:val="32"/>
            <w:szCs w:val="32"/>
            <w:lang w:eastAsia="en-IN"/>
          </w:rPr>
          <w:t xml:space="preserve">While this is beneficial for the donor, it </w:t>
        </w:r>
      </w:ins>
      <w:ins w:id="104" w:author="Unknown Author" w:date="2020-06-14T11:15:03Z">
        <w:r>
          <w:rPr>
            <w:rFonts w:eastAsia="Times New Roman" w:cs="Times New Roman" w:ascii="Times New Roman" w:hAnsi="Times New Roman"/>
            <w:color w:val="000000" w:themeColor="text1"/>
            <w:sz w:val="32"/>
            <w:szCs w:val="32"/>
            <w:lang w:eastAsia="en-IN"/>
          </w:rPr>
          <w:t>cannot be considered a serious weight loss tactic.</w:t>
        </w:r>
      </w:ins>
      <w:del w:id="105" w:author="Unknown Author" w:date="2020-06-14T11:14:46Z">
        <w:r>
          <w:rPr>
            <w:rFonts w:eastAsia="Times New Roman" w:cs="Times New Roman" w:ascii="Times New Roman" w:hAnsi="Times New Roman"/>
            <w:color w:val="000000" w:themeColor="text1"/>
            <w:sz w:val="32"/>
            <w:szCs w:val="32"/>
            <w:lang w:eastAsia="en-IN"/>
          </w:rPr>
          <w:delText xml:space="preserve">However, donating blood should not be a part of the weight loss plan. </w:delText>
        </w:r>
      </w:del>
    </w:p>
    <w:p>
      <w:pPr>
        <w:pStyle w:val="ListParagraph"/>
        <w:numPr>
          <w:ilvl w:val="0"/>
          <w:numId w:val="1"/>
        </w:numPr>
        <w:jc w:val="both"/>
        <w:rPr>
          <w:rFonts w:ascii="Times New Roman" w:hAnsi="Times New Roman" w:cs="Times New Roman"/>
          <w:color w:val="000000" w:themeColor="text1"/>
          <w:sz w:val="32"/>
          <w:szCs w:val="32"/>
        </w:rPr>
      </w:pPr>
      <w:r>
        <w:rPr>
          <w:rFonts w:cs="Times New Roman" w:ascii="Times New Roman" w:hAnsi="Times New Roman"/>
          <w:b/>
          <w:bCs/>
          <w:color w:val="000000" w:themeColor="text1"/>
          <w:sz w:val="32"/>
          <w:szCs w:val="32"/>
        </w:rPr>
        <w:t>Reduce the risk of cancer</w:t>
      </w:r>
    </w:p>
    <w:p>
      <w:pPr>
        <w:pStyle w:val="Normal"/>
        <w:jc w:val="both"/>
        <w:rPr>
          <w:rFonts w:ascii="Times New Roman" w:hAnsi="Times New Roman" w:cs="Times New Roman"/>
          <w:color w:val="000000" w:themeColor="text1"/>
          <w:ins w:id="114" w:author="Unknown Author" w:date="2020-06-14T11:17:47Z"/>
          <w:sz w:val="32"/>
          <w:szCs w:val="32"/>
        </w:rPr>
      </w:pPr>
      <w:r>
        <w:rPr>
          <w:rFonts w:cs="Times New Roman" w:ascii="Times New Roman" w:hAnsi="Times New Roman"/>
          <w:color w:val="000000" w:themeColor="text1"/>
          <w:sz w:val="32"/>
          <w:szCs w:val="32"/>
        </w:rPr>
        <w:t>Iron content in the body increases</w:t>
      </w:r>
      <w:ins w:id="106" w:author="Unknown Author" w:date="2020-06-14T11:15:37Z">
        <w:r>
          <w:rPr>
            <w:rFonts w:cs="Times New Roman" w:ascii="Times New Roman" w:hAnsi="Times New Roman"/>
            <w:color w:val="000000" w:themeColor="text1"/>
            <w:sz w:val="32"/>
            <w:szCs w:val="32"/>
          </w:rPr>
          <w:t xml:space="preserve"> </w:t>
        </w:r>
      </w:ins>
      <w:ins w:id="107" w:author="Unknown Author" w:date="2020-06-14T11:15:37Z">
        <w:r>
          <w:rPr>
            <w:rFonts w:cs="Times New Roman" w:ascii="Times New Roman" w:hAnsi="Times New Roman"/>
            <w:color w:val="000000" w:themeColor="text1"/>
            <w:sz w:val="32"/>
            <w:szCs w:val="32"/>
          </w:rPr>
          <w:t>chances of</w:t>
        </w:r>
      </w:ins>
      <w:r>
        <w:rPr>
          <w:rFonts w:cs="Times New Roman" w:ascii="Times New Roman" w:hAnsi="Times New Roman"/>
          <w:color w:val="000000" w:themeColor="text1"/>
          <w:sz w:val="32"/>
          <w:szCs w:val="32"/>
        </w:rPr>
        <w:t xml:space="preserve"> free-radical damage which</w:t>
      </w:r>
      <w:ins w:id="108" w:author="Unknown Author" w:date="2020-06-14T11:15:45Z">
        <w:r>
          <w:rPr>
            <w:rFonts w:cs="Times New Roman" w:ascii="Times New Roman" w:hAnsi="Times New Roman"/>
            <w:color w:val="000000" w:themeColor="text1"/>
            <w:sz w:val="32"/>
            <w:szCs w:val="32"/>
          </w:rPr>
          <w:t>,</w:t>
        </w:r>
      </w:ins>
      <w:r>
        <w:rPr>
          <w:rFonts w:cs="Times New Roman" w:ascii="Times New Roman" w:hAnsi="Times New Roman"/>
          <w:color w:val="000000" w:themeColor="text1"/>
          <w:sz w:val="32"/>
          <w:szCs w:val="32"/>
        </w:rPr>
        <w:t xml:space="preserve"> in turn</w:t>
      </w:r>
      <w:ins w:id="109" w:author="Unknown Author" w:date="2020-06-14T11:15:47Z">
        <w:r>
          <w:rPr>
            <w:rFonts w:cs="Times New Roman" w:ascii="Times New Roman" w:hAnsi="Times New Roman"/>
            <w:color w:val="000000" w:themeColor="text1"/>
            <w:sz w:val="32"/>
            <w:szCs w:val="32"/>
          </w:rPr>
          <w:t>,</w:t>
        </w:r>
      </w:ins>
      <w:r>
        <w:rPr>
          <w:rFonts w:cs="Times New Roman" w:ascii="Times New Roman" w:hAnsi="Times New Roman"/>
          <w:color w:val="000000" w:themeColor="text1"/>
          <w:sz w:val="32"/>
          <w:szCs w:val="32"/>
        </w:rPr>
        <w:t xml:space="preserve"> </w:t>
      </w:r>
      <w:ins w:id="110" w:author="Unknown Author" w:date="2020-06-14T11:15:55Z">
        <w:r>
          <w:rPr>
            <w:rFonts w:cs="Times New Roman" w:ascii="Times New Roman" w:hAnsi="Times New Roman"/>
            <w:color w:val="000000" w:themeColor="text1"/>
            <w:sz w:val="32"/>
            <w:szCs w:val="32"/>
          </w:rPr>
          <w:t>increases</w:t>
        </w:r>
      </w:ins>
      <w:del w:id="111" w:author="Unknown Author" w:date="2020-06-14T11:15:54Z">
        <w:r>
          <w:rPr>
            <w:rFonts w:cs="Times New Roman" w:ascii="Times New Roman" w:hAnsi="Times New Roman"/>
            <w:color w:val="000000" w:themeColor="text1"/>
            <w:sz w:val="32"/>
            <w:szCs w:val="32"/>
          </w:rPr>
          <w:delText>causes</w:delText>
        </w:r>
      </w:del>
      <w:r>
        <w:rPr>
          <w:rFonts w:cs="Times New Roman" w:ascii="Times New Roman" w:hAnsi="Times New Roman"/>
          <w:color w:val="000000" w:themeColor="text1"/>
          <w:sz w:val="32"/>
          <w:szCs w:val="32"/>
        </w:rPr>
        <w:t xml:space="preserve"> the risk</w:t>
      </w:r>
      <w:ins w:id="112" w:author="Unknown Author" w:date="2020-06-14T11:15:58Z">
        <w:r>
          <w:rPr>
            <w:rFonts w:cs="Times New Roman" w:ascii="Times New Roman" w:hAnsi="Times New Roman"/>
            <w:color w:val="000000" w:themeColor="text1"/>
            <w:sz w:val="32"/>
            <w:szCs w:val="32"/>
          </w:rPr>
          <w:t>s</w:t>
        </w:r>
      </w:ins>
      <w:r>
        <w:rPr>
          <w:rFonts w:cs="Times New Roman" w:ascii="Times New Roman" w:hAnsi="Times New Roman"/>
          <w:color w:val="000000" w:themeColor="text1"/>
          <w:sz w:val="32"/>
          <w:szCs w:val="32"/>
        </w:rPr>
        <w:t xml:space="preserve"> of cancer and ag</w:t>
      </w:r>
      <w:ins w:id="113" w:author="Unknown Author" w:date="2020-06-14T11:15:21Z">
        <w:r>
          <w:rPr>
            <w:rFonts w:cs="Times New Roman" w:ascii="Times New Roman" w:hAnsi="Times New Roman"/>
            <w:color w:val="000000" w:themeColor="text1"/>
            <w:sz w:val="32"/>
            <w:szCs w:val="32"/>
          </w:rPr>
          <w:t>e</w:t>
        </w:r>
      </w:ins>
      <w:r>
        <w:rPr>
          <w:rFonts w:cs="Times New Roman" w:ascii="Times New Roman" w:hAnsi="Times New Roman"/>
          <w:color w:val="000000" w:themeColor="text1"/>
          <w:sz w:val="32"/>
          <w:szCs w:val="32"/>
        </w:rPr>
        <w:t>ing. The Miller-Keystone Blood Center says that consistent blood donation will reduce risks of cancers including liver, lung, colon, and throat cancers due to the reduction in oxidative stress when the iron is released from the bloodstream.</w:t>
      </w:r>
    </w:p>
    <w:p>
      <w:pPr>
        <w:pStyle w:val="Normal"/>
        <w:jc w:val="both"/>
        <w:rPr>
          <w:rFonts w:ascii="Times New Roman" w:hAnsi="Times New Roman" w:cs="Times New Roman"/>
          <w:color w:val="000000" w:themeColor="text1"/>
          <w:sz w:val="32"/>
          <w:szCs w:val="32"/>
        </w:rPr>
      </w:pPr>
      <w:ins w:id="115" w:author="Unknown Author" w:date="2020-06-14T11:17:47Z">
        <w:r>
          <w:rPr>
            <w:rFonts w:cs="Times New Roman" w:ascii="Times New Roman" w:hAnsi="Times New Roman"/>
            <w:color w:val="000000" w:themeColor="text1"/>
            <w:sz w:val="32"/>
            <w:szCs w:val="32"/>
          </w:rPr>
          <w:t>I</w:t>
        </w:r>
      </w:ins>
      <w:del w:id="116" w:author="Unknown Author" w:date="2020-06-14T11:17:47Z">
        <w:r>
          <w:rPr>
            <w:rFonts w:cs="Times New Roman" w:ascii="Times New Roman" w:hAnsi="Times New Roman"/>
            <w:color w:val="000000" w:themeColor="text1"/>
            <w:sz w:val="32"/>
            <w:szCs w:val="32"/>
          </w:rPr>
          <w:delText xml:space="preserve"> Also, i</w:delText>
        </w:r>
      </w:del>
      <w:r>
        <w:rPr>
          <w:rFonts w:cs="Times New Roman" w:ascii="Times New Roman" w:hAnsi="Times New Roman"/>
          <w:color w:val="000000" w:themeColor="text1"/>
          <w:sz w:val="32"/>
          <w:szCs w:val="32"/>
        </w:rPr>
        <w:t xml:space="preserve">n a study published in the Journal of the National Cancer Institute, </w:t>
      </w:r>
      <w:ins w:id="117" w:author="Unknown Author" w:date="2020-06-14T11:18:14Z">
        <w:r>
          <w:rPr>
            <w:rFonts w:cs="Times New Roman" w:ascii="Times New Roman" w:hAnsi="Times New Roman"/>
            <w:color w:val="000000" w:themeColor="text1"/>
            <w:sz w:val="32"/>
            <w:szCs w:val="32"/>
          </w:rPr>
          <w:t xml:space="preserve">it has been </w:t>
        </w:r>
      </w:ins>
      <w:r>
        <w:rPr>
          <w:rFonts w:cs="Times New Roman" w:ascii="Times New Roman" w:hAnsi="Times New Roman"/>
          <w:color w:val="000000" w:themeColor="text1"/>
          <w:sz w:val="32"/>
          <w:szCs w:val="32"/>
        </w:rPr>
        <w:t xml:space="preserve">experimentally </w:t>
      </w:r>
      <w:ins w:id="118" w:author="Unknown Author" w:date="2020-06-14T11:18:28Z">
        <w:r>
          <w:rPr>
            <w:rFonts w:cs="Times New Roman" w:ascii="Times New Roman" w:hAnsi="Times New Roman"/>
            <w:color w:val="000000" w:themeColor="text1"/>
            <w:sz w:val="32"/>
            <w:szCs w:val="32"/>
          </w:rPr>
          <w:t>concluded</w:t>
        </w:r>
      </w:ins>
      <w:del w:id="119" w:author="Unknown Author" w:date="2020-06-14T11:18:27Z">
        <w:r>
          <w:rPr>
            <w:rFonts w:cs="Times New Roman" w:ascii="Times New Roman" w:hAnsi="Times New Roman"/>
            <w:color w:val="000000" w:themeColor="text1"/>
            <w:sz w:val="32"/>
            <w:szCs w:val="32"/>
          </w:rPr>
          <w:delText>proved</w:delText>
        </w:r>
      </w:del>
      <w:r>
        <w:rPr>
          <w:rFonts w:cs="Times New Roman" w:ascii="Times New Roman" w:hAnsi="Times New Roman"/>
          <w:color w:val="000000" w:themeColor="text1"/>
          <w:sz w:val="32"/>
          <w:szCs w:val="32"/>
        </w:rPr>
        <w:t xml:space="preserve"> that blood donation reduces the risk of cancer. The researchers followed 1,200 people split into two groups</w:t>
      </w:r>
      <w:ins w:id="120" w:author="Unknown Author" w:date="2020-06-14T11:18:42Z">
        <w:r>
          <w:rPr>
            <w:rFonts w:cs="Times New Roman" w:ascii="Times New Roman" w:hAnsi="Times New Roman"/>
            <w:color w:val="000000" w:themeColor="text1"/>
            <w:sz w:val="32"/>
            <w:szCs w:val="32"/>
          </w:rPr>
          <w:t xml:space="preserve">, </w:t>
        </w:r>
      </w:ins>
      <w:ins w:id="121" w:author="Unknown Author" w:date="2020-06-14T11:18:42Z">
        <w:r>
          <w:rPr>
            <w:rFonts w:cs="Times New Roman" w:ascii="Times New Roman" w:hAnsi="Times New Roman"/>
            <w:color w:val="000000" w:themeColor="text1"/>
            <w:sz w:val="32"/>
            <w:szCs w:val="32"/>
          </w:rPr>
          <w:t>who were then</w:t>
        </w:r>
      </w:ins>
      <w:del w:id="122" w:author="Unknown Author" w:date="2020-06-14T11:18:41Z">
        <w:r>
          <w:rPr>
            <w:rFonts w:cs="Times New Roman" w:ascii="Times New Roman" w:hAnsi="Times New Roman"/>
            <w:color w:val="000000" w:themeColor="text1"/>
            <w:sz w:val="32"/>
            <w:szCs w:val="32"/>
          </w:rPr>
          <w:delText>. The researchers</w:delText>
        </w:r>
      </w:del>
      <w:r>
        <w:rPr>
          <w:rFonts w:cs="Times New Roman" w:ascii="Times New Roman" w:hAnsi="Times New Roman"/>
          <w:color w:val="000000" w:themeColor="text1"/>
          <w:sz w:val="32"/>
          <w:szCs w:val="32"/>
        </w:rPr>
        <w:t xml:space="preserve"> observed </w:t>
      </w:r>
      <w:del w:id="123" w:author="Unknown Author" w:date="2020-06-14T11:18:47Z">
        <w:r>
          <w:rPr>
            <w:rFonts w:cs="Times New Roman" w:ascii="Times New Roman" w:hAnsi="Times New Roman"/>
            <w:color w:val="000000" w:themeColor="text1"/>
            <w:sz w:val="32"/>
            <w:szCs w:val="32"/>
          </w:rPr>
          <w:delText>them</w:delText>
        </w:r>
      </w:del>
      <w:r>
        <w:rPr>
          <w:rFonts w:cs="Times New Roman" w:ascii="Times New Roman" w:hAnsi="Times New Roman"/>
          <w:color w:val="000000" w:themeColor="text1"/>
          <w:sz w:val="32"/>
          <w:szCs w:val="32"/>
        </w:rPr>
        <w:t xml:space="preserve"> over the course of </w:t>
      </w:r>
      <w:ins w:id="124" w:author="Unknown Author" w:date="2020-06-14T11:18:51Z">
        <w:r>
          <w:rPr>
            <w:rFonts w:cs="Times New Roman" w:ascii="Times New Roman" w:hAnsi="Times New Roman"/>
            <w:color w:val="000000" w:themeColor="text1"/>
            <w:sz w:val="32"/>
            <w:szCs w:val="32"/>
          </w:rPr>
          <w:t>four-and-a-half</w:t>
        </w:r>
      </w:ins>
      <w:del w:id="125" w:author="Unknown Author" w:date="2020-06-14T11:18:50Z">
        <w:r>
          <w:rPr>
            <w:rFonts w:cs="Times New Roman" w:ascii="Times New Roman" w:hAnsi="Times New Roman"/>
            <w:color w:val="000000" w:themeColor="text1"/>
            <w:sz w:val="32"/>
            <w:szCs w:val="32"/>
          </w:rPr>
          <w:delText>4 1/2</w:delText>
        </w:r>
      </w:del>
      <w:r>
        <w:rPr>
          <w:rFonts w:cs="Times New Roman" w:ascii="Times New Roman" w:hAnsi="Times New Roman"/>
          <w:color w:val="000000" w:themeColor="text1"/>
          <w:sz w:val="32"/>
          <w:szCs w:val="32"/>
        </w:rPr>
        <w:t xml:space="preserve"> years. One group reduced their iron stores in the body through blood donations twice a year, while the second group</w:t>
      </w:r>
      <w:ins w:id="126" w:author="Unknown Author" w:date="2020-06-14T11:19:11Z">
        <w:r>
          <w:rPr>
            <w:rFonts w:cs="Times New Roman" w:ascii="Times New Roman" w:hAnsi="Times New Roman"/>
            <w:color w:val="000000" w:themeColor="text1"/>
            <w:sz w:val="32"/>
            <w:szCs w:val="32"/>
          </w:rPr>
          <w:t xml:space="preserve">, </w:t>
        </w:r>
      </w:ins>
      <w:ins w:id="127" w:author="Unknown Author" w:date="2020-06-14T11:19:11Z">
        <w:r>
          <w:rPr>
            <w:rFonts w:cs="Times New Roman" w:ascii="Times New Roman" w:hAnsi="Times New Roman"/>
            <w:color w:val="000000" w:themeColor="text1"/>
            <w:sz w:val="32"/>
            <w:szCs w:val="32"/>
          </w:rPr>
          <w:t>acting as the control for the experiment,</w:t>
        </w:r>
      </w:ins>
      <w:r>
        <w:rPr>
          <w:rFonts w:cs="Times New Roman" w:ascii="Times New Roman" w:hAnsi="Times New Roman"/>
          <w:color w:val="000000" w:themeColor="text1"/>
          <w:sz w:val="32"/>
          <w:szCs w:val="32"/>
        </w:rPr>
        <w:t xml:space="preserve"> did not donate blood. The aftermath of the study showed that the group of blood donors had lower iron levels,</w:t>
      </w:r>
      <w:del w:id="128" w:author="Unknown Author" w:date="2020-06-14T11:19:31Z">
        <w:r>
          <w:rPr>
            <w:rFonts w:cs="Times New Roman" w:ascii="Times New Roman" w:hAnsi="Times New Roman"/>
            <w:color w:val="000000" w:themeColor="text1"/>
            <w:sz w:val="32"/>
            <w:szCs w:val="32"/>
          </w:rPr>
          <w:delText xml:space="preserve"> and</w:delText>
        </w:r>
      </w:del>
      <w:r>
        <w:rPr>
          <w:rFonts w:cs="Times New Roman" w:ascii="Times New Roman" w:hAnsi="Times New Roman"/>
          <w:color w:val="000000" w:themeColor="text1"/>
          <w:sz w:val="32"/>
          <w:szCs w:val="32"/>
        </w:rPr>
        <w:t xml:space="preserve"> therefore</w:t>
      </w:r>
      <w:ins w:id="129" w:author="Unknown Author" w:date="2020-06-14T11:19:37Z">
        <w:r>
          <w:rPr>
            <w:rFonts w:cs="Times New Roman" w:ascii="Times New Roman" w:hAnsi="Times New Roman"/>
            <w:color w:val="000000" w:themeColor="text1"/>
            <w:sz w:val="32"/>
            <w:szCs w:val="32"/>
          </w:rPr>
          <w:t xml:space="preserve"> </w:t>
        </w:r>
      </w:ins>
      <w:ins w:id="130" w:author="Unknown Author" w:date="2020-06-14T11:19:37Z">
        <w:r>
          <w:rPr>
            <w:rFonts w:cs="Times New Roman" w:ascii="Times New Roman" w:hAnsi="Times New Roman"/>
            <w:color w:val="000000" w:themeColor="text1"/>
            <w:sz w:val="32"/>
            <w:szCs w:val="32"/>
          </w:rPr>
          <w:t>resulting in</w:t>
        </w:r>
      </w:ins>
      <w:del w:id="131" w:author="Unknown Author" w:date="2020-06-14T11:19:44Z">
        <w:r>
          <w:rPr>
            <w:rFonts w:cs="Times New Roman" w:ascii="Times New Roman" w:hAnsi="Times New Roman"/>
            <w:color w:val="000000" w:themeColor="text1"/>
            <w:sz w:val="32"/>
            <w:szCs w:val="32"/>
          </w:rPr>
          <w:delText>, a</w:delText>
        </w:r>
      </w:del>
      <w:r>
        <w:rPr>
          <w:rFonts w:cs="Times New Roman" w:ascii="Times New Roman" w:hAnsi="Times New Roman"/>
          <w:color w:val="000000" w:themeColor="text1"/>
          <w:sz w:val="32"/>
          <w:szCs w:val="32"/>
        </w:rPr>
        <w:t xml:space="preserve"> lower risk</w:t>
      </w:r>
      <w:ins w:id="132" w:author="Unknown Author" w:date="2020-06-14T11:19:48Z">
        <w:r>
          <w:rPr>
            <w:rFonts w:cs="Times New Roman" w:ascii="Times New Roman" w:hAnsi="Times New Roman"/>
            <w:color w:val="000000" w:themeColor="text1"/>
            <w:sz w:val="32"/>
            <w:szCs w:val="32"/>
          </w:rPr>
          <w:t>s of</w:t>
        </w:r>
      </w:ins>
      <w:del w:id="133" w:author="Unknown Author" w:date="2020-06-14T11:19:47Z">
        <w:r>
          <w:rPr>
            <w:rFonts w:cs="Times New Roman" w:ascii="Times New Roman" w:hAnsi="Times New Roman"/>
            <w:color w:val="000000" w:themeColor="text1"/>
            <w:sz w:val="32"/>
            <w:szCs w:val="32"/>
          </w:rPr>
          <w:delText xml:space="preserve"> of</w:delText>
        </w:r>
      </w:del>
      <w:r>
        <w:rPr>
          <w:rFonts w:cs="Times New Roman" w:ascii="Times New Roman" w:hAnsi="Times New Roman"/>
          <w:color w:val="000000" w:themeColor="text1"/>
          <w:sz w:val="32"/>
          <w:szCs w:val="32"/>
        </w:rPr>
        <w:t xml:space="preserve"> cancer.</w:t>
      </w:r>
    </w:p>
    <w:p>
      <w:pPr>
        <w:pStyle w:val="ListParagraph"/>
        <w:numPr>
          <w:ilvl w:val="0"/>
          <w:numId w:val="1"/>
        </w:numPr>
        <w:jc w:val="both"/>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t>Sense of pride</w:t>
      </w:r>
    </w:p>
    <w:p>
      <w:pPr>
        <w:pStyle w:val="NormalWeb"/>
        <w:shd w:val="clear" w:color="auto" w:fill="FFFFFF"/>
        <w:spacing w:before="280" w:after="280"/>
        <w:jc w:val="both"/>
        <w:rPr>
          <w:color w:val="000000" w:themeColor="text1"/>
          <w:sz w:val="32"/>
          <w:szCs w:val="32"/>
        </w:rPr>
      </w:pPr>
      <w:r>
        <w:rPr>
          <w:color w:val="000000" w:themeColor="text1"/>
          <w:sz w:val="32"/>
          <w:szCs w:val="32"/>
        </w:rPr>
        <w:t>By donating blood</w:t>
      </w:r>
      <w:ins w:id="134" w:author="Unknown Author" w:date="2020-06-14T11:20:04Z">
        <w:r>
          <w:rPr>
            <w:color w:val="000000" w:themeColor="text1"/>
            <w:sz w:val="32"/>
            <w:szCs w:val="32"/>
          </w:rPr>
          <w:t>,</w:t>
        </w:r>
      </w:ins>
      <w:del w:id="135" w:author="Unknown Author" w:date="2020-06-14T11:20:24Z">
        <w:r>
          <w:rPr>
            <w:color w:val="000000" w:themeColor="text1"/>
            <w:sz w:val="32"/>
            <w:szCs w:val="32"/>
          </w:rPr>
          <w:delText xml:space="preserve"> someone, somewhere</w:delText>
        </w:r>
      </w:del>
      <w:ins w:id="136" w:author="Unknown Author" w:date="2020-06-14T11:20:32Z">
        <w:r>
          <w:rPr>
            <w:color w:val="000000" w:themeColor="text1"/>
            <w:sz w:val="32"/>
            <w:szCs w:val="32"/>
          </w:rPr>
          <w:t>a fortunate stranger</w:t>
        </w:r>
      </w:ins>
      <w:r>
        <w:rPr>
          <w:color w:val="000000" w:themeColor="text1"/>
          <w:sz w:val="32"/>
          <w:szCs w:val="32"/>
        </w:rPr>
        <w:t xml:space="preserve"> will be getting the help they </w:t>
      </w:r>
      <w:ins w:id="137" w:author="Unknown Author" w:date="2020-06-14T11:20:48Z">
        <w:r>
          <w:rPr>
            <w:color w:val="000000" w:themeColor="text1"/>
            <w:sz w:val="32"/>
            <w:szCs w:val="32"/>
          </w:rPr>
          <w:t>require urgently</w:t>
        </w:r>
      </w:ins>
      <w:del w:id="138" w:author="Unknown Author" w:date="2020-06-14T11:20:54Z">
        <w:r>
          <w:rPr>
            <w:color w:val="000000" w:themeColor="text1"/>
            <w:sz w:val="32"/>
            <w:szCs w:val="32"/>
          </w:rPr>
          <w:delText>greatly need</w:delText>
        </w:r>
      </w:del>
      <w:r>
        <w:rPr>
          <w:color w:val="000000" w:themeColor="text1"/>
          <w:sz w:val="32"/>
          <w:szCs w:val="32"/>
        </w:rPr>
        <w:t>.</w:t>
      </w:r>
      <w:del w:id="139" w:author="Unknown Author" w:date="2020-06-14T11:21:28Z">
        <w:r>
          <w:rPr>
            <w:color w:val="000000" w:themeColor="text1"/>
            <w:sz w:val="32"/>
            <w:szCs w:val="32"/>
          </w:rPr>
          <w:delText xml:space="preserve"> Donating blood gives us a wonderful chance to save a stranger’s life.</w:delText>
        </w:r>
      </w:del>
      <w:r>
        <w:rPr>
          <w:color w:val="000000" w:themeColor="text1"/>
          <w:sz w:val="32"/>
          <w:szCs w:val="32"/>
        </w:rPr>
        <w:t xml:space="preserve"> The sense of pride in saving a stranger makes us feel better</w:t>
      </w:r>
      <w:ins w:id="140" w:author="Unknown Author" w:date="2020-06-14T11:21:31Z">
        <w:r>
          <w:rPr>
            <w:color w:val="000000" w:themeColor="text1"/>
            <w:sz w:val="32"/>
            <w:szCs w:val="32"/>
          </w:rPr>
          <w:t xml:space="preserve">, </w:t>
        </w:r>
      </w:ins>
      <w:ins w:id="141" w:author="Unknown Author" w:date="2020-06-14T11:21:31Z">
        <w:r>
          <w:rPr>
            <w:color w:val="000000" w:themeColor="text1"/>
            <w:sz w:val="32"/>
            <w:szCs w:val="32"/>
          </w:rPr>
          <w:t>and donation of blood increases those chances significantly</w:t>
        </w:r>
      </w:ins>
      <w:r>
        <w:rPr>
          <w:color w:val="000000" w:themeColor="text1"/>
          <w:sz w:val="32"/>
          <w:szCs w:val="32"/>
        </w:rPr>
        <w:t xml:space="preserve">. So, getting into regular practice of donating blood will lead to </w:t>
      </w:r>
      <w:del w:id="142" w:author="Unknown Author" w:date="2020-06-14T11:21:04Z">
        <w:r>
          <w:rPr>
            <w:color w:val="000000" w:themeColor="text1"/>
            <w:sz w:val="32"/>
            <w:szCs w:val="32"/>
          </w:rPr>
          <w:delText xml:space="preserve"> </w:delText>
        </w:r>
      </w:del>
      <w:r>
        <w:rPr>
          <w:color w:val="000000" w:themeColor="text1"/>
          <w:sz w:val="32"/>
          <w:szCs w:val="32"/>
        </w:rPr>
        <w:t>good mental health as well as</w:t>
      </w:r>
      <w:del w:id="143" w:author="Unknown Author" w:date="2020-06-14T11:21:51Z">
        <w:r>
          <w:rPr>
            <w:color w:val="000000" w:themeColor="text1"/>
            <w:sz w:val="32"/>
            <w:szCs w:val="32"/>
          </w:rPr>
          <w:delText xml:space="preserve"> it will</w:delText>
        </w:r>
      </w:del>
      <w:r>
        <w:rPr>
          <w:color w:val="000000" w:themeColor="text1"/>
          <w:sz w:val="32"/>
          <w:szCs w:val="32"/>
        </w:rPr>
        <w:t xml:space="preserve"> help</w:t>
      </w:r>
      <w:ins w:id="144" w:author="Unknown Author" w:date="2020-06-14T11:21:54Z">
        <w:r>
          <w:rPr>
            <w:color w:val="000000" w:themeColor="text1"/>
            <w:sz w:val="32"/>
            <w:szCs w:val="32"/>
          </w:rPr>
          <w:t>ing</w:t>
        </w:r>
      </w:ins>
      <w:r>
        <w:rPr>
          <w:color w:val="000000" w:themeColor="text1"/>
          <w:sz w:val="32"/>
          <w:szCs w:val="32"/>
        </w:rPr>
        <w:t xml:space="preserve"> </w:t>
      </w:r>
      <w:ins w:id="145" w:author="Unknown Author" w:date="2020-06-14T11:22:01Z">
        <w:r>
          <w:rPr>
            <w:color w:val="000000" w:themeColor="text1"/>
            <w:sz w:val="32"/>
            <w:szCs w:val="32"/>
          </w:rPr>
          <w:t>a</w:t>
        </w:r>
      </w:ins>
      <w:del w:id="146" w:author="Unknown Author" w:date="2020-06-14T11:21:56Z">
        <w:r>
          <w:rPr>
            <w:color w:val="000000" w:themeColor="text1"/>
            <w:sz w:val="32"/>
            <w:szCs w:val="32"/>
          </w:rPr>
          <w:delText>the</w:delText>
        </w:r>
      </w:del>
      <w:r>
        <w:rPr>
          <w:color w:val="000000" w:themeColor="text1"/>
          <w:sz w:val="32"/>
          <w:szCs w:val="32"/>
        </w:rPr>
        <w:t xml:space="preserve"> person who </w:t>
      </w:r>
      <w:ins w:id="147" w:author="Unknown Author" w:date="2020-06-14T11:22:08Z">
        <w:r>
          <w:rPr>
            <w:rFonts w:eastAsia="Times New Roman" w:cs="Times New Roman"/>
            <w:color w:val="000000" w:themeColor="text1"/>
            <w:sz w:val="32"/>
            <w:szCs w:val="32"/>
            <w:lang w:eastAsia="en-IN"/>
          </w:rPr>
          <w:t>is in physical need of</w:t>
        </w:r>
      </w:ins>
      <w:del w:id="148" w:author="Unknown Author" w:date="2020-06-14T11:22:08Z">
        <w:r>
          <w:rPr>
            <w:rFonts w:eastAsia="Times New Roman" w:cs="Times New Roman"/>
            <w:color w:val="000000" w:themeColor="text1"/>
            <w:sz w:val="32"/>
            <w:szCs w:val="32"/>
            <w:lang w:eastAsia="en-IN"/>
          </w:rPr>
          <w:delText>desperately needs</w:delText>
        </w:r>
      </w:del>
      <w:r>
        <w:rPr>
          <w:color w:val="000000" w:themeColor="text1"/>
          <w:sz w:val="32"/>
          <w:szCs w:val="32"/>
        </w:rPr>
        <w:t xml:space="preserve"> it.</w:t>
      </w:r>
    </w:p>
    <w:p>
      <w:pPr>
        <w:pStyle w:val="Heading3"/>
        <w:numPr>
          <w:ilvl w:val="0"/>
          <w:numId w:val="1"/>
        </w:numPr>
        <w:shd w:val="clear" w:color="auto" w:fill="FFFFFF"/>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t>Lowers the risk of heart attack</w:t>
      </w:r>
    </w:p>
    <w:p>
      <w:pPr>
        <w:pStyle w:val="NormalWeb"/>
        <w:shd w:val="clear" w:color="auto" w:fill="FFFFFF"/>
        <w:spacing w:before="280" w:after="280"/>
        <w:jc w:val="both"/>
        <w:rPr>
          <w:color w:val="000000" w:themeColor="text1"/>
          <w:sz w:val="32"/>
          <w:szCs w:val="32"/>
        </w:rPr>
      </w:pPr>
      <w:r>
        <w:rPr>
          <w:color w:val="000000" w:themeColor="text1"/>
          <w:sz w:val="32"/>
          <w:szCs w:val="32"/>
        </w:rPr>
        <w:t>According to a </w:t>
      </w:r>
      <w:hyperlink r:id="rId7">
        <w:r>
          <w:rPr>
            <w:rStyle w:val="InternetLink"/>
            <w:bCs/>
            <w:color w:val="000000" w:themeColor="text1"/>
            <w:sz w:val="32"/>
            <w:szCs w:val="32"/>
            <w:u w:val="none"/>
          </w:rPr>
          <w:t xml:space="preserve">study </w:t>
        </w:r>
        <w:ins w:id="149" w:author="Unknown Author" w:date="2020-06-14T11:22:29Z">
          <w:r>
            <w:rPr>
              <w:rStyle w:val="InternetLink"/>
              <w:bCs/>
              <w:color w:val="000000" w:themeColor="text1"/>
              <w:sz w:val="32"/>
              <w:szCs w:val="32"/>
              <w:u w:val="none"/>
            </w:rPr>
            <w:t>undertaken</w:t>
          </w:r>
        </w:ins>
      </w:hyperlink>
      <w:hyperlink r:id="rId8">
        <w:del w:id="150" w:author="Unknown Author" w:date="2020-06-14T11:22:28Z">
          <w:r>
            <w:rPr>
              <w:rStyle w:val="InternetLink"/>
              <w:bCs/>
              <w:color w:val="000000" w:themeColor="text1"/>
              <w:sz w:val="32"/>
              <w:szCs w:val="32"/>
              <w:u w:val="none"/>
            </w:rPr>
            <w:delText>undergone</w:delText>
          </w:r>
        </w:del>
      </w:hyperlink>
      <w:hyperlink r:id="rId9">
        <w:r>
          <w:rPr>
            <w:rStyle w:val="InternetLink"/>
            <w:bCs/>
            <w:color w:val="000000" w:themeColor="text1"/>
            <w:sz w:val="32"/>
            <w:szCs w:val="32"/>
            <w:u w:val="none"/>
          </w:rPr>
          <w:t xml:space="preserve"> by the American Journal of Epidemiology</w:t>
        </w:r>
      </w:hyperlink>
      <w:r>
        <w:rPr>
          <w:color w:val="000000" w:themeColor="text1"/>
          <w:sz w:val="32"/>
          <w:szCs w:val="32"/>
        </w:rPr>
        <w:t>,</w:t>
      </w:r>
      <w:r>
        <w:rPr>
          <w:color w:val="000000" w:themeColor="text1"/>
          <w:sz w:val="32"/>
          <w:szCs w:val="32"/>
          <w:vertAlign w:val="superscript"/>
        </w:rPr>
        <w:t xml:space="preserve"> </w:t>
      </w:r>
      <w:ins w:id="151" w:author="Unknown Author" w:date="2020-06-14T11:22:40Z">
        <w:r>
          <w:rPr>
            <w:color w:val="000000" w:themeColor="text1"/>
            <w:position w:val="0"/>
            <w:sz w:val="32"/>
            <w:sz w:val="32"/>
            <w:szCs w:val="32"/>
            <w:vertAlign w:val="baseline"/>
          </w:rPr>
          <w:t>d</w:t>
        </w:r>
      </w:ins>
      <w:del w:id="152" w:author="Unknown Author" w:date="2020-06-14T11:22:36Z">
        <w:r>
          <w:rPr>
            <w:color w:val="000000" w:themeColor="text1"/>
            <w:position w:val="0"/>
            <w:sz w:val="32"/>
            <w:sz w:val="32"/>
            <w:szCs w:val="32"/>
            <w:vertAlign w:val="baseline"/>
          </w:rPr>
          <w:delText>D</w:delText>
        </w:r>
      </w:del>
      <w:r>
        <w:rPr>
          <w:color w:val="000000" w:themeColor="text1"/>
          <w:sz w:val="32"/>
          <w:szCs w:val="32"/>
        </w:rPr>
        <w:t xml:space="preserve">onating blood at least once a year </w:t>
      </w:r>
      <w:ins w:id="153" w:author="Unknown Author" w:date="2020-06-14T11:23:05Z">
        <w:r>
          <w:rPr>
            <w:color w:val="000000" w:themeColor="text1"/>
            <w:sz w:val="32"/>
            <w:szCs w:val="32"/>
          </w:rPr>
          <w:t>can</w:t>
        </w:r>
      </w:ins>
      <w:del w:id="154" w:author="Unknown Author" w:date="2020-06-14T11:23:04Z">
        <w:r>
          <w:rPr>
            <w:color w:val="000000" w:themeColor="text1"/>
            <w:sz w:val="32"/>
            <w:szCs w:val="32"/>
          </w:rPr>
          <w:delText>could</w:delText>
        </w:r>
      </w:del>
      <w:r>
        <w:rPr>
          <w:color w:val="000000" w:themeColor="text1"/>
          <w:sz w:val="32"/>
          <w:szCs w:val="32"/>
        </w:rPr>
        <w:t xml:space="preserve"> reduce your risk</w:t>
      </w:r>
      <w:ins w:id="155" w:author="Unknown Author" w:date="2020-06-14T11:23:08Z">
        <w:r>
          <w:rPr>
            <w:color w:val="000000" w:themeColor="text1"/>
            <w:sz w:val="32"/>
            <w:szCs w:val="32"/>
          </w:rPr>
          <w:t>s</w:t>
        </w:r>
      </w:ins>
      <w:r>
        <w:rPr>
          <w:color w:val="000000" w:themeColor="text1"/>
          <w:sz w:val="32"/>
          <w:szCs w:val="32"/>
        </w:rPr>
        <w:t xml:space="preserve"> of a heart attack by </w:t>
      </w:r>
      <w:ins w:id="156" w:author="Unknown Author" w:date="2020-06-14T11:22:52Z">
        <w:r>
          <w:rPr>
            <w:color w:val="000000" w:themeColor="text1"/>
            <w:sz w:val="32"/>
            <w:szCs w:val="32"/>
          </w:rPr>
          <w:t>eighty eight</w:t>
        </w:r>
      </w:ins>
      <w:del w:id="157" w:author="Unknown Author" w:date="2020-06-14T11:22:51Z">
        <w:r>
          <w:rPr>
            <w:color w:val="000000" w:themeColor="text1"/>
            <w:sz w:val="32"/>
            <w:szCs w:val="32"/>
          </w:rPr>
          <w:delText>88</w:delText>
        </w:r>
      </w:del>
      <w:r>
        <w:rPr>
          <w:color w:val="000000" w:themeColor="text1"/>
          <w:sz w:val="32"/>
          <w:szCs w:val="32"/>
        </w:rPr>
        <w:t xml:space="preserve"> percent</w:t>
      </w:r>
      <w:ins w:id="158" w:author="Unknown Author" w:date="2020-06-14T11:22:47Z">
        <w:r>
          <w:rPr>
            <w:color w:val="000000" w:themeColor="text1"/>
            <w:sz w:val="32"/>
            <w:szCs w:val="32"/>
          </w:rPr>
          <w:t>.</w:t>
        </w:r>
      </w:ins>
      <w:r>
        <w:rPr>
          <w:color w:val="000000" w:themeColor="text1"/>
          <w:sz w:val="32"/>
          <w:szCs w:val="32"/>
        </w:rPr>
        <w:t xml:space="preserve"> Dr. David Dragoo </w:t>
      </w:r>
      <w:ins w:id="159" w:author="Unknown Author" w:date="2020-06-14T11:23:19Z">
        <w:r>
          <w:rPr>
            <w:color w:val="000000" w:themeColor="text1"/>
            <w:sz w:val="32"/>
            <w:szCs w:val="32"/>
          </w:rPr>
          <w:t>has quoted</w:t>
        </w:r>
      </w:ins>
      <w:del w:id="160" w:author="Unknown Author" w:date="2020-06-14T11:23:19Z">
        <w:r>
          <w:rPr>
            <w:color w:val="000000" w:themeColor="text1"/>
            <w:sz w:val="32"/>
            <w:szCs w:val="32"/>
          </w:rPr>
          <w:delText>said</w:delText>
        </w:r>
      </w:del>
      <w:r>
        <w:rPr>
          <w:color w:val="000000" w:themeColor="text1"/>
          <w:sz w:val="32"/>
          <w:szCs w:val="32"/>
        </w:rPr>
        <w:t xml:space="preserve"> that high levels of iron in the blood constricts </w:t>
      </w:r>
      <w:del w:id="161" w:author="Unknown Author" w:date="2020-06-14T11:23:24Z">
        <w:r>
          <w:rPr>
            <w:color w:val="000000" w:themeColor="text1"/>
            <w:sz w:val="32"/>
            <w:szCs w:val="32"/>
          </w:rPr>
          <w:delText>the</w:delText>
        </w:r>
      </w:del>
      <w:r>
        <w:rPr>
          <w:color w:val="000000" w:themeColor="text1"/>
          <w:sz w:val="32"/>
          <w:szCs w:val="32"/>
        </w:rPr>
        <w:t xml:space="preserve"> blood vessels</w:t>
      </w:r>
      <w:ins w:id="162" w:author="Unknown Author" w:date="2020-06-14T11:23:28Z">
        <w:r>
          <w:rPr>
            <w:color w:val="000000" w:themeColor="text1"/>
            <w:sz w:val="32"/>
            <w:szCs w:val="32"/>
          </w:rPr>
          <w:t>,</w:t>
        </w:r>
      </w:ins>
      <w:del w:id="163" w:author="Unknown Author" w:date="2020-06-14T11:23:28Z">
        <w:r>
          <w:rPr>
            <w:color w:val="000000" w:themeColor="text1"/>
            <w:sz w:val="32"/>
            <w:szCs w:val="32"/>
          </w:rPr>
          <w:delText xml:space="preserve"> and</w:delText>
        </w:r>
      </w:del>
      <w:r>
        <w:rPr>
          <w:color w:val="000000" w:themeColor="text1"/>
          <w:sz w:val="32"/>
          <w:szCs w:val="32"/>
        </w:rPr>
        <w:t xml:space="preserve"> </w:t>
      </w:r>
      <w:ins w:id="164" w:author="Unknown Author" w:date="2020-06-14T11:23:33Z">
        <w:r>
          <w:rPr>
            <w:color w:val="000000" w:themeColor="text1"/>
            <w:sz w:val="32"/>
            <w:szCs w:val="32"/>
          </w:rPr>
          <w:t>increasing the</w:t>
        </w:r>
      </w:ins>
      <w:del w:id="165" w:author="Unknown Author" w:date="2020-06-14T11:23:39Z">
        <w:r>
          <w:rPr>
            <w:color w:val="000000" w:themeColor="text1"/>
            <w:sz w:val="32"/>
            <w:szCs w:val="32"/>
          </w:rPr>
          <w:delText>create more</w:delText>
        </w:r>
      </w:del>
      <w:r>
        <w:rPr>
          <w:color w:val="000000" w:themeColor="text1"/>
          <w:sz w:val="32"/>
          <w:szCs w:val="32"/>
        </w:rPr>
        <w:t xml:space="preserve"> risk</w:t>
      </w:r>
      <w:ins w:id="166" w:author="Unknown Author" w:date="2020-06-14T11:23:41Z">
        <w:r>
          <w:rPr>
            <w:color w:val="000000" w:themeColor="text1"/>
            <w:sz w:val="32"/>
            <w:szCs w:val="32"/>
          </w:rPr>
          <w:t>s</w:t>
        </w:r>
      </w:ins>
      <w:r>
        <w:rPr>
          <w:color w:val="000000" w:themeColor="text1"/>
          <w:sz w:val="32"/>
          <w:szCs w:val="32"/>
        </w:rPr>
        <w:t xml:space="preserve"> of </w:t>
      </w:r>
      <w:ins w:id="167" w:author="Unknown Author" w:date="2020-06-14T11:23:45Z">
        <w:r>
          <w:rPr>
            <w:color w:val="000000" w:themeColor="text1"/>
            <w:sz w:val="32"/>
            <w:szCs w:val="32"/>
          </w:rPr>
          <w:t xml:space="preserve">the occurrence of </w:t>
        </w:r>
      </w:ins>
      <w:r>
        <w:rPr>
          <w:color w:val="000000" w:themeColor="text1"/>
          <w:sz w:val="32"/>
          <w:szCs w:val="32"/>
        </w:rPr>
        <w:t>a heart attack. Therefore, one can reduce t</w:t>
      </w:r>
      <w:ins w:id="168" w:author="Unknown Author" w:date="2020-06-14T11:24:05Z">
        <w:r>
          <w:rPr>
            <w:color w:val="000000" w:themeColor="text1"/>
            <w:sz w:val="32"/>
            <w:szCs w:val="32"/>
          </w:rPr>
          <w:t>heir risks of having a heart attack by reduction of iron levels in the body, which is possible with periodic blood donation.</w:t>
        </w:r>
      </w:ins>
      <w:del w:id="169" w:author="Unknown Author" w:date="2020-06-14T11:24:04Z">
        <w:r>
          <w:rPr>
            <w:color w:val="000000" w:themeColor="text1"/>
            <w:sz w:val="32"/>
            <w:szCs w:val="32"/>
          </w:rPr>
          <w:delText xml:space="preserve">he iron level in the blood by donating blood on </w:delText>
        </w:r>
      </w:del>
      <w:del w:id="170" w:author="Unknown Author" w:date="2020-06-14T11:23:53Z">
        <w:r>
          <w:rPr>
            <w:color w:val="000000" w:themeColor="text1"/>
            <w:sz w:val="32"/>
            <w:szCs w:val="32"/>
          </w:rPr>
          <w:delText xml:space="preserve"> </w:delText>
        </w:r>
      </w:del>
      <w:del w:id="171" w:author="Unknown Author" w:date="2020-06-14T11:24:04Z">
        <w:r>
          <w:rPr>
            <w:color w:val="000000" w:themeColor="text1"/>
            <w:sz w:val="32"/>
            <w:szCs w:val="32"/>
          </w:rPr>
          <w:delText>a regular basis. This way we can reduce the risk of a heart attack.</w:delText>
        </w:r>
      </w:del>
    </w:p>
    <w:p>
      <w:pPr>
        <w:pStyle w:val="NormalWeb"/>
        <w:shd w:val="clear" w:color="auto" w:fill="FFFFFF"/>
        <w:spacing w:before="280" w:after="280"/>
        <w:jc w:val="both"/>
        <w:rPr>
          <w:b/>
          <w:b/>
          <w:color w:val="000000" w:themeColor="text1"/>
          <w:sz w:val="32"/>
          <w:szCs w:val="32"/>
        </w:rPr>
      </w:pPr>
      <w:r>
        <w:rPr>
          <w:b w:val="false"/>
          <w:bCs w:val="false"/>
          <w:color w:val="000000" w:themeColor="text1"/>
          <w:sz w:val="36"/>
          <w:szCs w:val="36"/>
          <w:u w:val="single"/>
          <w:rPrChange w:id="0" w:author="Unknown Author" w:date="2020-06-14T11:25:05Z"/>
        </w:rPr>
        <w:t>WHO CAN AND CANNOT DONATE BLOOD?</w:t>
      </w:r>
    </w:p>
    <w:p>
      <w:pPr>
        <w:pStyle w:val="NormalWeb"/>
        <w:numPr>
          <w:ilvl w:val="0"/>
          <w:numId w:val="4"/>
        </w:numPr>
        <w:shd w:val="clear" w:color="auto" w:fill="FFFFFF"/>
        <w:spacing w:before="280" w:after="280"/>
        <w:jc w:val="both"/>
        <w:rPr>
          <w:b/>
          <w:b/>
          <w:color w:val="000000" w:themeColor="text1"/>
          <w:sz w:val="32"/>
          <w:szCs w:val="32"/>
        </w:rPr>
      </w:pPr>
      <w:r>
        <w:rPr>
          <w:b/>
          <w:color w:val="000000" w:themeColor="text1"/>
          <w:sz w:val="32"/>
          <w:szCs w:val="32"/>
        </w:rPr>
        <w:t>Can donate blood</w:t>
      </w:r>
    </w:p>
    <w:p>
      <w:pPr>
        <w:pStyle w:val="ListParagraph"/>
        <w:numPr>
          <w:ilvl w:val="0"/>
          <w:numId w:val="2"/>
        </w:numPr>
        <w:shd w:val="clear" w:color="auto" w:fill="FFFFFF"/>
        <w:spacing w:lineRule="auto" w:line="240" w:before="240" w:after="240"/>
        <w:contextualSpacing/>
        <w:rPr>
          <w:rFonts w:ascii="Times New Roman" w:hAnsi="Times New Roman" w:eastAsia="Times New Roman" w:cs="Times New Roman"/>
          <w:color w:val="0A0A09"/>
          <w:sz w:val="32"/>
          <w:szCs w:val="32"/>
          <w:lang w:eastAsia="en-IN"/>
        </w:rPr>
      </w:pPr>
      <w:r>
        <w:rPr>
          <w:rFonts w:eastAsia="Times New Roman" w:cs="Times New Roman" w:ascii="Times New Roman" w:hAnsi="Times New Roman"/>
          <w:color w:val="0A0A09"/>
          <w:sz w:val="32"/>
          <w:szCs w:val="32"/>
          <w:lang w:eastAsia="en-IN"/>
        </w:rPr>
        <w:t>Must be in good health and feeling well</w:t>
      </w:r>
    </w:p>
    <w:p>
      <w:pPr>
        <w:pStyle w:val="ListParagraph"/>
        <w:numPr>
          <w:ilvl w:val="0"/>
          <w:numId w:val="2"/>
        </w:numPr>
        <w:shd w:val="clear" w:color="auto" w:fill="FFFFFF"/>
        <w:spacing w:lineRule="auto" w:line="240" w:before="240" w:after="240"/>
        <w:contextualSpacing/>
        <w:rPr>
          <w:rFonts w:ascii="Times New Roman" w:hAnsi="Times New Roman" w:eastAsia="Times New Roman" w:cs="Times New Roman"/>
          <w:color w:val="0A0A09"/>
          <w:sz w:val="32"/>
          <w:szCs w:val="32"/>
          <w:lang w:eastAsia="en-IN"/>
        </w:rPr>
      </w:pPr>
      <w:r>
        <w:rPr>
          <w:rFonts w:eastAsia="Times New Roman" w:cs="Times New Roman" w:ascii="Times New Roman" w:hAnsi="Times New Roman"/>
          <w:color w:val="0A0A09"/>
          <w:sz w:val="32"/>
          <w:szCs w:val="32"/>
          <w:lang w:eastAsia="en-IN"/>
        </w:rPr>
        <w:t xml:space="preserve">Must be at least 16 years old </w:t>
      </w:r>
    </w:p>
    <w:p>
      <w:pPr>
        <w:pStyle w:val="ListParagraph"/>
        <w:numPr>
          <w:ilvl w:val="0"/>
          <w:numId w:val="2"/>
        </w:numPr>
        <w:shd w:val="clear" w:color="auto" w:fill="FFFFFF"/>
        <w:spacing w:lineRule="auto" w:line="240" w:before="240" w:after="240"/>
        <w:contextualSpacing/>
        <w:rPr>
          <w:rFonts w:ascii="Times New Roman" w:hAnsi="Times New Roman" w:eastAsia="Times New Roman" w:cs="Times New Roman"/>
          <w:color w:val="0A0A09"/>
          <w:sz w:val="32"/>
          <w:szCs w:val="32"/>
          <w:lang w:eastAsia="en-IN"/>
        </w:rPr>
      </w:pPr>
      <w:r>
        <w:rPr>
          <w:rFonts w:eastAsia="Times New Roman" w:cs="Times New Roman" w:ascii="Times New Roman" w:hAnsi="Times New Roman"/>
          <w:color w:val="0A0A09"/>
          <w:sz w:val="32"/>
          <w:szCs w:val="32"/>
          <w:lang w:eastAsia="en-IN"/>
        </w:rPr>
        <w:t xml:space="preserve">Must weigh at least 110 lbs </w:t>
      </w:r>
      <w:ins w:id="173" w:author="Unknown Author" w:date="2020-06-14T11:25:20Z">
        <w:r>
          <w:rPr>
            <w:rFonts w:eastAsia="Times New Roman" w:cs="Times New Roman" w:ascii="Times New Roman" w:hAnsi="Times New Roman"/>
            <w:color w:val="0A0A09"/>
            <w:sz w:val="32"/>
            <w:szCs w:val="32"/>
            <w:lang w:eastAsia="en-IN"/>
          </w:rPr>
          <w:t>(</w:t>
        </w:r>
      </w:ins>
      <w:r>
        <w:rPr>
          <w:rFonts w:eastAsia="Times New Roman" w:cs="Times New Roman" w:ascii="Times New Roman" w:hAnsi="Times New Roman"/>
          <w:color w:val="0A0A09"/>
          <w:sz w:val="32"/>
          <w:szCs w:val="32"/>
          <w:lang w:eastAsia="en-IN"/>
        </w:rPr>
        <w:t xml:space="preserve">or 50 </w:t>
      </w:r>
      <w:ins w:id="174" w:author="Unknown Author" w:date="2020-06-14T11:25:18Z">
        <w:r>
          <w:rPr>
            <w:rFonts w:eastAsia="Times New Roman" w:cs="Times New Roman" w:ascii="Times New Roman" w:hAnsi="Times New Roman"/>
            <w:color w:val="0A0A09"/>
            <w:sz w:val="32"/>
            <w:szCs w:val="32"/>
            <w:lang w:eastAsia="en-IN"/>
          </w:rPr>
          <w:t>kg)</w:t>
        </w:r>
      </w:ins>
      <w:del w:id="175" w:author="Unknown Author" w:date="2020-06-14T11:25:11Z">
        <w:r>
          <w:rPr>
            <w:rFonts w:eastAsia="Times New Roman" w:cs="Times New Roman" w:ascii="Times New Roman" w:hAnsi="Times New Roman"/>
            <w:color w:val="0A0A09"/>
            <w:sz w:val="32"/>
            <w:szCs w:val="32"/>
            <w:lang w:eastAsia="en-IN"/>
          </w:rPr>
          <w:delText>kgs</w:delText>
        </w:r>
      </w:del>
    </w:p>
    <w:p>
      <w:pPr>
        <w:pStyle w:val="ListParagraph"/>
        <w:shd w:val="clear" w:color="auto" w:fill="FFFFFF"/>
        <w:spacing w:lineRule="auto" w:line="240" w:before="240" w:after="240"/>
        <w:contextualSpacing/>
        <w:rPr>
          <w:rFonts w:ascii="Times New Roman" w:hAnsi="Times New Roman" w:eastAsia="Times New Roman" w:cs="Times New Roman"/>
          <w:color w:val="0A0A09"/>
          <w:sz w:val="32"/>
          <w:szCs w:val="32"/>
          <w:lang w:eastAsia="en-IN"/>
        </w:rPr>
      </w:pPr>
      <w:r>
        <w:rPr>
          <w:rFonts w:eastAsia="Times New Roman" w:cs="Times New Roman" w:ascii="Times New Roman" w:hAnsi="Times New Roman"/>
          <w:color w:val="0A0A09"/>
          <w:sz w:val="32"/>
          <w:szCs w:val="32"/>
          <w:lang w:eastAsia="en-IN"/>
        </w:rPr>
      </w:r>
    </w:p>
    <w:p>
      <w:pPr>
        <w:pStyle w:val="ListParagraph"/>
        <w:numPr>
          <w:ilvl w:val="0"/>
          <w:numId w:val="4"/>
        </w:numPr>
        <w:shd w:val="clear" w:color="auto" w:fill="FFFFFF"/>
        <w:spacing w:lineRule="auto" w:line="240" w:before="240" w:after="240"/>
        <w:contextualSpacing/>
        <w:rPr>
          <w:rFonts w:ascii="Times New Roman" w:hAnsi="Times New Roman" w:eastAsia="Times New Roman" w:cs="Times New Roman"/>
          <w:b/>
          <w:b/>
          <w:color w:val="0A0A09"/>
          <w:sz w:val="32"/>
          <w:szCs w:val="32"/>
          <w:lang w:eastAsia="en-IN"/>
        </w:rPr>
      </w:pPr>
      <w:r>
        <w:rPr>
          <w:rFonts w:eastAsia="Times New Roman" w:cs="Times New Roman" w:ascii="Times New Roman" w:hAnsi="Times New Roman"/>
          <w:b/>
          <w:color w:val="0A0A09"/>
          <w:sz w:val="32"/>
          <w:szCs w:val="32"/>
          <w:lang w:eastAsia="en-IN"/>
        </w:rPr>
        <w:t>Cannot donate blood</w:t>
      </w:r>
    </w:p>
    <w:p>
      <w:pPr>
        <w:pStyle w:val="ListParagraph"/>
        <w:shd w:val="clear" w:color="auto" w:fill="FFFFFF"/>
        <w:spacing w:lineRule="auto" w:line="240" w:before="240" w:after="240"/>
        <w:contextualSpacing/>
        <w:rPr>
          <w:rFonts w:ascii="Times New Roman" w:hAnsi="Times New Roman" w:eastAsia="Times New Roman" w:cs="Times New Roman"/>
          <w:b/>
          <w:b/>
          <w:color w:val="0A0A09"/>
          <w:sz w:val="32"/>
          <w:szCs w:val="32"/>
          <w:lang w:eastAsia="en-IN"/>
        </w:rPr>
      </w:pPr>
      <w:r>
        <w:rPr>
          <w:rFonts w:eastAsia="Times New Roman" w:cs="Times New Roman" w:ascii="Times New Roman" w:hAnsi="Times New Roman"/>
          <w:b/>
          <w:color w:val="0A0A09"/>
          <w:sz w:val="32"/>
          <w:szCs w:val="32"/>
          <w:lang w:eastAsia="en-IN"/>
        </w:rPr>
      </w:r>
    </w:p>
    <w:p>
      <w:pPr>
        <w:pStyle w:val="ListParagraph"/>
        <w:numPr>
          <w:ilvl w:val="0"/>
          <w:numId w:val="3"/>
        </w:numPr>
        <w:shd w:val="clear" w:color="auto" w:fill="FFFFFF"/>
        <w:spacing w:lineRule="auto" w:line="240" w:before="0" w:after="0"/>
        <w:ind w:left="720" w:right="450" w:hanging="360"/>
        <w:contextualSpacing/>
        <w:rPr>
          <w:rFonts w:ascii="Times New Roman" w:hAnsi="Times New Roman" w:eastAsia="Times New Roman" w:cs="Times New Roman"/>
          <w:color w:val="000000" w:themeColor="text1"/>
          <w:sz w:val="32"/>
          <w:szCs w:val="32"/>
          <w:lang w:eastAsia="en-IN"/>
        </w:rPr>
      </w:pPr>
      <w:r>
        <w:rPr>
          <w:rFonts w:eastAsia="Times New Roman" w:cs="Times New Roman" w:ascii="Times New Roman" w:hAnsi="Times New Roman"/>
          <w:color w:val="000000" w:themeColor="text1"/>
          <w:sz w:val="32"/>
          <w:szCs w:val="32"/>
          <w:lang w:eastAsia="en-IN"/>
        </w:rPr>
        <w:t>Pregnan</w:t>
      </w:r>
      <w:ins w:id="176" w:author="Unknown Author" w:date="2020-06-14T11:25:31Z">
        <w:r>
          <w:rPr>
            <w:rFonts w:eastAsia="Times New Roman" w:cs="Times New Roman" w:ascii="Times New Roman" w:hAnsi="Times New Roman"/>
            <w:color w:val="000000" w:themeColor="text1"/>
            <w:sz w:val="32"/>
            <w:szCs w:val="32"/>
            <w:lang w:eastAsia="en-IN"/>
          </w:rPr>
          <w:t>t women</w:t>
        </w:r>
      </w:ins>
      <w:del w:id="177" w:author="Unknown Author" w:date="2020-06-14T11:25:31Z">
        <w:r>
          <w:rPr>
            <w:rFonts w:eastAsia="Times New Roman" w:cs="Times New Roman" w:ascii="Times New Roman" w:hAnsi="Times New Roman"/>
            <w:color w:val="000000" w:themeColor="text1"/>
            <w:sz w:val="32"/>
            <w:szCs w:val="32"/>
            <w:lang w:eastAsia="en-IN"/>
          </w:rPr>
          <w:delText>cy</w:delText>
        </w:r>
      </w:del>
      <w:r>
        <w:rPr>
          <w:rFonts w:eastAsia="Times New Roman" w:cs="Times New Roman" w:ascii="Times New Roman" w:hAnsi="Times New Roman"/>
          <w:color w:val="000000" w:themeColor="text1"/>
          <w:sz w:val="32"/>
          <w:szCs w:val="32"/>
          <w:lang w:eastAsia="en-IN"/>
        </w:rPr>
        <w:t>                        </w:t>
      </w:r>
    </w:p>
    <w:p>
      <w:pPr>
        <w:pStyle w:val="ListParagraph"/>
        <w:numPr>
          <w:ilvl w:val="0"/>
          <w:numId w:val="3"/>
        </w:numPr>
        <w:shd w:val="clear" w:color="auto" w:fill="FFFFFF"/>
        <w:spacing w:lineRule="auto" w:line="240" w:before="0" w:after="0"/>
        <w:ind w:left="720" w:right="450" w:hanging="360"/>
        <w:contextualSpacing/>
        <w:rPr>
          <w:rFonts w:ascii="Times New Roman" w:hAnsi="Times New Roman" w:eastAsia="Times New Roman" w:cs="Times New Roman"/>
          <w:color w:val="000000" w:themeColor="text1"/>
          <w:sz w:val="32"/>
          <w:szCs w:val="32"/>
          <w:lang w:eastAsia="en-IN"/>
        </w:rPr>
      </w:pPr>
      <w:ins w:id="178" w:author="Unknown Author" w:date="2020-06-14T11:26:57Z">
        <w:r>
          <w:rPr>
            <w:rFonts w:eastAsia="Times New Roman" w:cs="Times New Roman" w:ascii="Times New Roman" w:hAnsi="Times New Roman"/>
            <w:color w:val="000000" w:themeColor="text1"/>
            <w:sz w:val="32"/>
            <w:szCs w:val="32"/>
            <w:lang w:eastAsia="en-IN"/>
          </w:rPr>
          <w:t>P</w:t>
        </w:r>
      </w:ins>
      <w:ins w:id="179" w:author="Unknown Author" w:date="2020-06-14T11:27:00Z">
        <w:r>
          <w:rPr>
            <w:rFonts w:eastAsia="Times New Roman" w:cs="Times New Roman" w:ascii="Times New Roman" w:hAnsi="Times New Roman"/>
            <w:color w:val="000000" w:themeColor="text1"/>
            <w:sz w:val="32"/>
            <w:szCs w:val="32"/>
            <w:lang w:eastAsia="en-IN"/>
          </w:rPr>
          <w:t>eople with acute fever</w:t>
        </w:r>
      </w:ins>
      <w:del w:id="180" w:author="Unknown Author" w:date="2020-06-14T11:26:55Z">
        <w:r>
          <w:rPr>
            <w:rFonts w:eastAsia="Times New Roman" w:cs="Times New Roman" w:ascii="Times New Roman" w:hAnsi="Times New Roman"/>
            <w:color w:val="000000" w:themeColor="text1"/>
            <w:sz w:val="32"/>
            <w:szCs w:val="32"/>
            <w:lang w:eastAsia="en-IN"/>
          </w:rPr>
          <w:delText>Acute fever</w:delText>
        </w:r>
      </w:del>
    </w:p>
    <w:p>
      <w:pPr>
        <w:pStyle w:val="ListParagraph"/>
        <w:numPr>
          <w:ilvl w:val="0"/>
          <w:numId w:val="3"/>
        </w:numPr>
        <w:shd w:val="clear" w:color="auto" w:fill="FFFFFF"/>
        <w:spacing w:lineRule="auto" w:line="240" w:before="0" w:after="0"/>
        <w:ind w:left="720" w:right="450" w:hanging="360"/>
        <w:contextualSpacing/>
        <w:rPr>
          <w:rFonts w:ascii="Times New Roman" w:hAnsi="Times New Roman" w:eastAsia="Times New Roman" w:cs="Times New Roman"/>
          <w:color w:val="000000" w:themeColor="text1"/>
          <w:sz w:val="32"/>
          <w:szCs w:val="32"/>
          <w:lang w:eastAsia="en-IN"/>
        </w:rPr>
      </w:pPr>
      <w:ins w:id="181" w:author="Unknown Author" w:date="2020-06-14T11:29:01Z">
        <w:r>
          <w:rPr>
            <w:rFonts w:eastAsia="Times New Roman" w:cs="Times New Roman" w:ascii="Times New Roman" w:hAnsi="Times New Roman"/>
            <w:color w:val="000000" w:themeColor="text1"/>
            <w:sz w:val="32"/>
            <w:szCs w:val="32"/>
            <w:lang w:eastAsia="en-IN"/>
          </w:rPr>
          <w:t>Frequent or recent consumers of alcohol</w:t>
        </w:r>
      </w:ins>
      <w:del w:id="182" w:author="Unknown Author" w:date="2020-06-14T11:27:38Z">
        <w:r>
          <w:rPr>
            <w:rFonts w:eastAsia="Times New Roman" w:cs="Times New Roman" w:ascii="Times New Roman" w:hAnsi="Times New Roman"/>
            <w:color w:val="000000" w:themeColor="text1"/>
            <w:sz w:val="32"/>
            <w:szCs w:val="32"/>
            <w:lang w:eastAsia="en-IN"/>
          </w:rPr>
          <w:delText>Recent alcoholic intake</w:delText>
        </w:r>
      </w:del>
    </w:p>
    <w:p>
      <w:pPr>
        <w:pStyle w:val="ListParagraph"/>
        <w:numPr>
          <w:ilvl w:val="0"/>
          <w:numId w:val="3"/>
        </w:numPr>
        <w:shd w:val="clear" w:color="auto" w:fill="FFFFFF"/>
        <w:spacing w:lineRule="auto" w:line="240" w:before="0" w:after="0"/>
        <w:ind w:left="720" w:right="450" w:hanging="360"/>
        <w:contextualSpacing/>
        <w:rPr>
          <w:rFonts w:ascii="Times New Roman" w:hAnsi="Times New Roman" w:eastAsia="Times New Roman" w:cs="Times New Roman"/>
          <w:color w:val="000000" w:themeColor="text1"/>
          <w:sz w:val="32"/>
          <w:szCs w:val="32"/>
          <w:lang w:eastAsia="en-IN"/>
        </w:rPr>
      </w:pPr>
      <w:ins w:id="183" w:author="Unknown Author" w:date="2020-06-14T11:29:27Z">
        <w:r>
          <w:rPr>
            <w:rFonts w:eastAsia="Times New Roman" w:cs="Times New Roman" w:ascii="Times New Roman" w:hAnsi="Times New Roman"/>
            <w:color w:val="000000" w:themeColor="text1"/>
            <w:sz w:val="32"/>
            <w:szCs w:val="32"/>
            <w:lang w:eastAsia="en-IN"/>
          </w:rPr>
          <w:t>Pierced and/or tattooed people</w:t>
        </w:r>
      </w:ins>
      <w:del w:id="184" w:author="Unknown Author" w:date="2020-06-14T11:29:27Z">
        <w:r>
          <w:rPr>
            <w:rFonts w:eastAsia="Times New Roman" w:cs="Times New Roman" w:ascii="Times New Roman" w:hAnsi="Times New Roman"/>
            <w:color w:val="000000" w:themeColor="text1"/>
            <w:sz w:val="32"/>
            <w:szCs w:val="32"/>
            <w:lang w:eastAsia="en-IN"/>
          </w:rPr>
          <w:delText>Ear or body piercing and tattooing</w:delText>
        </w:r>
      </w:del>
    </w:p>
    <w:p>
      <w:pPr>
        <w:pStyle w:val="ListParagraph"/>
        <w:numPr>
          <w:ilvl w:val="0"/>
          <w:numId w:val="3"/>
        </w:numPr>
        <w:shd w:val="clear" w:color="auto" w:fill="FFFFFF"/>
        <w:spacing w:lineRule="auto" w:line="240" w:before="0" w:after="0"/>
        <w:ind w:left="720" w:right="450" w:hanging="360"/>
        <w:contextualSpacing/>
        <w:rPr>
          <w:rFonts w:ascii="Times New Roman" w:hAnsi="Times New Roman" w:eastAsia="Times New Roman" w:cs="Times New Roman"/>
          <w:color w:val="000000" w:themeColor="text1"/>
          <w:sz w:val="32"/>
          <w:szCs w:val="32"/>
          <w:lang w:eastAsia="en-IN"/>
        </w:rPr>
      </w:pPr>
      <w:ins w:id="185" w:author="Unknown Author" w:date="2020-06-14T11:29:49Z">
        <w:r>
          <w:rPr>
            <w:rFonts w:eastAsia="Times New Roman" w:cs="Times New Roman" w:ascii="Times New Roman" w:hAnsi="Times New Roman"/>
            <w:color w:val="000000" w:themeColor="text1"/>
            <w:sz w:val="32"/>
            <w:szCs w:val="32"/>
            <w:lang w:eastAsia="en-IN"/>
          </w:rPr>
          <w:t>If recently recovered from a surgery</w:t>
        </w:r>
      </w:ins>
      <w:del w:id="186" w:author="Unknown Author" w:date="2020-06-14T11:29:46Z">
        <w:r>
          <w:rPr>
            <w:rFonts w:eastAsia="Times New Roman" w:cs="Times New Roman" w:ascii="Times New Roman" w:hAnsi="Times New Roman"/>
            <w:color w:val="000000" w:themeColor="text1"/>
            <w:sz w:val="32"/>
            <w:szCs w:val="32"/>
            <w:lang w:eastAsia="en-IN"/>
          </w:rPr>
          <w:delText>Surgery</w:delText>
        </w:r>
      </w:del>
    </w:p>
    <w:p>
      <w:pPr>
        <w:pStyle w:val="ListParagraph"/>
        <w:numPr>
          <w:ilvl w:val="0"/>
          <w:numId w:val="3"/>
        </w:numPr>
        <w:shd w:val="clear" w:color="auto" w:fill="FFFFFF"/>
        <w:spacing w:lineRule="auto" w:line="240" w:before="0" w:after="0"/>
        <w:ind w:left="720" w:right="450" w:hanging="360"/>
        <w:contextualSpacing/>
        <w:rPr>
          <w:rFonts w:ascii="Times New Roman" w:hAnsi="Times New Roman" w:eastAsia="Times New Roman" w:cs="Times New Roman"/>
          <w:color w:val="000000" w:themeColor="text1"/>
          <w:sz w:val="32"/>
          <w:szCs w:val="32"/>
          <w:lang w:eastAsia="en-IN"/>
        </w:rPr>
      </w:pPr>
      <w:ins w:id="187" w:author="Unknown Author" w:date="2020-06-14T11:30:08Z">
        <w:r>
          <w:rPr>
            <w:rFonts w:eastAsia="Times New Roman" w:cs="Times New Roman" w:ascii="Times New Roman" w:hAnsi="Times New Roman"/>
            <w:color w:val="000000" w:themeColor="text1"/>
            <w:sz w:val="32"/>
            <w:szCs w:val="32"/>
            <w:lang w:eastAsia="en-IN"/>
          </w:rPr>
          <w:t>HIV-infected patients</w:t>
        </w:r>
      </w:ins>
      <w:del w:id="188" w:author="Unknown Author" w:date="2020-06-14T11:30:08Z">
        <w:r>
          <w:rPr>
            <w:rFonts w:eastAsia="Times New Roman" w:cs="Times New Roman" w:ascii="Times New Roman" w:hAnsi="Times New Roman"/>
            <w:color w:val="000000" w:themeColor="text1"/>
            <w:sz w:val="32"/>
            <w:szCs w:val="32"/>
            <w:lang w:eastAsia="en-IN"/>
          </w:rPr>
          <w:delText>HIV infection or AIDS</w:delText>
        </w:r>
      </w:del>
    </w:p>
    <w:p>
      <w:pPr>
        <w:pStyle w:val="ListParagraph"/>
        <w:numPr>
          <w:ilvl w:val="0"/>
          <w:numId w:val="3"/>
        </w:numPr>
        <w:shd w:val="clear" w:color="auto" w:fill="FFFFFF"/>
        <w:spacing w:lineRule="auto" w:line="240" w:before="0" w:after="0"/>
        <w:ind w:left="720" w:right="450" w:hanging="360"/>
        <w:contextualSpacing/>
        <w:rPr>
          <w:rFonts w:ascii="Times New Roman" w:hAnsi="Times New Roman" w:eastAsia="Times New Roman" w:cs="Times New Roman"/>
          <w:color w:val="000000" w:themeColor="text1"/>
          <w:sz w:val="32"/>
          <w:szCs w:val="32"/>
          <w:lang w:eastAsia="en-IN"/>
        </w:rPr>
      </w:pPr>
      <w:r>
        <w:rPr>
          <w:rFonts w:eastAsia="Times New Roman" w:cs="Times New Roman" w:ascii="Times New Roman" w:hAnsi="Times New Roman"/>
          <w:color w:val="000000" w:themeColor="text1"/>
          <w:sz w:val="32"/>
          <w:szCs w:val="32"/>
          <w:lang w:eastAsia="en-IN"/>
        </w:rPr>
        <w:t>Cardiac disease</w:t>
      </w:r>
      <w:ins w:id="189" w:author="Unknown Author" w:date="2020-06-14T11:30:25Z">
        <w:r>
          <w:rPr>
            <w:rFonts w:eastAsia="Times New Roman" w:cs="Times New Roman" w:ascii="Times New Roman" w:hAnsi="Times New Roman"/>
            <w:color w:val="000000" w:themeColor="text1"/>
            <w:sz w:val="32"/>
            <w:szCs w:val="32"/>
            <w:lang w:eastAsia="en-IN"/>
          </w:rPr>
          <w:t>-</w:t>
        </w:r>
      </w:ins>
      <w:ins w:id="190" w:author="Unknown Author" w:date="2020-06-14T11:30:25Z">
        <w:r>
          <w:rPr>
            <w:rFonts w:eastAsia="Times New Roman" w:cs="Times New Roman" w:ascii="Times New Roman" w:hAnsi="Times New Roman"/>
            <w:color w:val="000000" w:themeColor="text1"/>
            <w:sz w:val="32"/>
            <w:szCs w:val="32"/>
            <w:lang w:eastAsia="en-IN"/>
          </w:rPr>
          <w:t>diagnosed patients</w:t>
        </w:r>
      </w:ins>
    </w:p>
    <w:p>
      <w:pPr>
        <w:pStyle w:val="Normal"/>
        <w:shd w:val="clear" w:color="auto" w:fill="FFFFFF"/>
        <w:spacing w:lineRule="auto" w:line="240" w:before="240" w:after="240"/>
        <w:rPr>
          <w:rFonts w:ascii="Times New Roman" w:hAnsi="Times New Roman" w:eastAsia="Times New Roman" w:cs="Times New Roman"/>
          <w:b/>
          <w:b/>
          <w:color w:val="000000" w:themeColor="text1"/>
          <w:sz w:val="32"/>
          <w:szCs w:val="32"/>
          <w:lang w:eastAsia="en-IN"/>
        </w:rPr>
      </w:pPr>
      <w:r>
        <w:rPr>
          <w:rFonts w:eastAsia="Times New Roman" w:cs="Times New Roman" w:ascii="Times New Roman" w:hAnsi="Times New Roman"/>
          <w:b w:val="false"/>
          <w:bCs w:val="false"/>
          <w:color w:val="000000" w:themeColor="text1"/>
          <w:sz w:val="36"/>
          <w:szCs w:val="36"/>
          <w:u w:val="single"/>
          <w:lang w:eastAsia="en-IN"/>
          <w:rPrChange w:id="0" w:author="Unknown Author" w:date="2020-06-14T11:30:53Z"/>
        </w:rPr>
        <w:t>PROCESS OF BLOOD DONATION</w:t>
      </w:r>
    </w:p>
    <w:p>
      <w:pPr>
        <w:pStyle w:val="Normal"/>
        <w:shd w:val="clear" w:color="auto" w:fill="FFFFFF"/>
        <w:spacing w:lineRule="auto" w:line="240" w:before="240" w:after="240"/>
        <w:rPr>
          <w:rFonts w:ascii="Times New Roman" w:hAnsi="Times New Roman" w:eastAsia="Times New Roman" w:cs="Times New Roman"/>
          <w:color w:val="000000" w:themeColor="text1"/>
          <w:sz w:val="32"/>
          <w:szCs w:val="32"/>
          <w:lang w:eastAsia="en-IN"/>
        </w:rPr>
      </w:pPr>
      <w:r>
        <w:rPr>
          <w:rFonts w:eastAsia="Times New Roman" w:cs="Times New Roman" w:ascii="Times New Roman" w:hAnsi="Times New Roman"/>
          <w:color w:val="000000" w:themeColor="text1"/>
          <w:sz w:val="32"/>
          <w:szCs w:val="32"/>
          <w:lang w:eastAsia="en-IN"/>
        </w:rPr>
        <w:t>The process of blood donation involves certain to be followed.</w:t>
      </w:r>
    </w:p>
    <w:p>
      <w:pPr>
        <w:pStyle w:val="Heading2"/>
        <w:numPr>
          <w:ilvl w:val="0"/>
          <w:numId w:val="5"/>
        </w:numPr>
        <w:shd w:val="clear" w:color="auto" w:fill="FFFFFF"/>
        <w:spacing w:beforeAutospacing="0" w:before="0" w:after="280"/>
        <w:rPr>
          <w:color w:val="333333"/>
          <w:sz w:val="32"/>
          <w:szCs w:val="32"/>
        </w:rPr>
      </w:pPr>
      <w:r>
        <w:rPr>
          <w:color w:val="333333"/>
          <w:sz w:val="32"/>
          <w:szCs w:val="32"/>
        </w:rPr>
        <w:t>Registration</w:t>
      </w:r>
    </w:p>
    <w:p>
      <w:pPr>
        <w:pStyle w:val="Heading2"/>
        <w:shd w:val="clear" w:color="auto" w:fill="FFFFFF"/>
        <w:spacing w:beforeAutospacing="0" w:before="0" w:after="280"/>
        <w:jc w:val="both"/>
        <w:rPr>
          <w:b w:val="false"/>
          <w:b w:val="false"/>
          <w:color w:val="000000" w:themeColor="text1"/>
          <w:sz w:val="32"/>
          <w:szCs w:val="32"/>
        </w:rPr>
      </w:pPr>
      <w:r>
        <w:rPr>
          <w:b w:val="false"/>
          <w:color w:val="000000" w:themeColor="text1"/>
          <w:sz w:val="32"/>
          <w:szCs w:val="32"/>
        </w:rPr>
        <w:t>In the registration form</w:t>
      </w:r>
      <w:ins w:id="192" w:author="Unknown Author" w:date="2020-06-14T11:31:49Z">
        <w:r>
          <w:rPr>
            <w:b w:val="false"/>
            <w:color w:val="000000" w:themeColor="text1"/>
            <w:sz w:val="32"/>
            <w:szCs w:val="32"/>
          </w:rPr>
          <w:t>,</w:t>
        </w:r>
      </w:ins>
      <w:r>
        <w:rPr>
          <w:b w:val="false"/>
          <w:color w:val="000000" w:themeColor="text1"/>
          <w:sz w:val="32"/>
          <w:szCs w:val="32"/>
        </w:rPr>
        <w:t xml:space="preserve"> the donor has to sign by reading the eligibility</w:t>
      </w:r>
      <w:ins w:id="193" w:author="Unknown Author" w:date="2020-06-14T11:31:58Z">
        <w:r>
          <w:rPr>
            <w:b w:val="false"/>
            <w:color w:val="000000" w:themeColor="text1"/>
            <w:sz w:val="32"/>
            <w:szCs w:val="32"/>
          </w:rPr>
          <w:t xml:space="preserve"> </w:t>
        </w:r>
      </w:ins>
      <w:ins w:id="194" w:author="Unknown Author" w:date="2020-06-14T11:31:58Z">
        <w:r>
          <w:rPr>
            <w:b w:val="false"/>
            <w:color w:val="000000" w:themeColor="text1"/>
            <w:sz w:val="32"/>
            <w:szCs w:val="32"/>
          </w:rPr>
          <w:t>form</w:t>
        </w:r>
      </w:ins>
      <w:r>
        <w:rPr>
          <w:b w:val="false"/>
          <w:color w:val="000000" w:themeColor="text1"/>
          <w:sz w:val="32"/>
          <w:szCs w:val="32"/>
        </w:rPr>
        <w:t xml:space="preserve"> and</w:t>
      </w:r>
      <w:del w:id="195" w:author="Unknown Author" w:date="2020-06-14T11:32:11Z">
        <w:r>
          <w:rPr>
            <w:b w:val="false"/>
            <w:color w:val="000000" w:themeColor="text1"/>
            <w:sz w:val="32"/>
            <w:szCs w:val="32"/>
          </w:rPr>
          <w:delText xml:space="preserve"> some</w:delText>
        </w:r>
      </w:del>
      <w:r>
        <w:rPr>
          <w:b w:val="false"/>
          <w:color w:val="000000" w:themeColor="text1"/>
          <w:sz w:val="32"/>
          <w:szCs w:val="32"/>
        </w:rPr>
        <w:t xml:space="preserve"> </w:t>
      </w:r>
      <w:ins w:id="196" w:author="Unknown Author" w:date="2020-06-14T11:32:14Z">
        <w:r>
          <w:rPr>
            <w:b w:val="false"/>
            <w:color w:val="000000" w:themeColor="text1"/>
            <w:sz w:val="32"/>
            <w:szCs w:val="32"/>
          </w:rPr>
          <w:t xml:space="preserve">other </w:t>
        </w:r>
      </w:ins>
      <w:r>
        <w:rPr>
          <w:b w:val="false"/>
          <w:color w:val="000000" w:themeColor="text1"/>
          <w:sz w:val="32"/>
          <w:szCs w:val="32"/>
        </w:rPr>
        <w:t>information</w:t>
      </w:r>
      <w:del w:id="197" w:author="Unknown Author" w:date="2020-06-14T11:32:16Z">
        <w:r>
          <w:rPr>
            <w:b w:val="false"/>
            <w:color w:val="000000" w:themeColor="text1"/>
            <w:sz w:val="32"/>
            <w:szCs w:val="32"/>
          </w:rPr>
          <w:delText>s</w:delText>
        </w:r>
      </w:del>
      <w:r>
        <w:rPr>
          <w:b w:val="false"/>
          <w:color w:val="000000" w:themeColor="text1"/>
          <w:sz w:val="32"/>
          <w:szCs w:val="32"/>
        </w:rPr>
        <w:t xml:space="preserve"> about donation</w:t>
      </w:r>
      <w:ins w:id="198" w:author="Unknown Author" w:date="2020-06-14T11:32:20Z">
        <w:r>
          <w:rPr>
            <w:b w:val="false"/>
            <w:color w:val="000000" w:themeColor="text1"/>
            <w:sz w:val="32"/>
            <w:szCs w:val="32"/>
          </w:rPr>
          <w:t xml:space="preserve"> </w:t>
        </w:r>
      </w:ins>
      <w:ins w:id="199" w:author="Unknown Author" w:date="2020-06-14T11:32:20Z">
        <w:r>
          <w:rPr>
            <w:b w:val="false"/>
            <w:color w:val="000000" w:themeColor="text1"/>
            <w:sz w:val="32"/>
            <w:szCs w:val="32"/>
          </w:rPr>
          <w:t>of</w:t>
        </w:r>
      </w:ins>
      <w:r>
        <w:rPr>
          <w:b w:val="false"/>
          <w:color w:val="000000" w:themeColor="text1"/>
          <w:sz w:val="32"/>
          <w:szCs w:val="32"/>
        </w:rPr>
        <w:t xml:space="preserve"> blood. Also, the donor has to fill in some basic details such as phone number and address in the registration form. This is first step </w:t>
      </w:r>
      <w:ins w:id="200" w:author="Unknown Author" w:date="2020-06-14T11:32:35Z">
        <w:r>
          <w:rPr>
            <w:b w:val="false"/>
            <w:color w:val="000000" w:themeColor="text1"/>
            <w:sz w:val="32"/>
            <w:szCs w:val="32"/>
          </w:rPr>
          <w:t>to</w:t>
        </w:r>
      </w:ins>
      <w:del w:id="201" w:author="Unknown Author" w:date="2020-06-14T11:32:35Z">
        <w:r>
          <w:rPr>
            <w:b w:val="false"/>
            <w:color w:val="000000" w:themeColor="text1"/>
            <w:sz w:val="32"/>
            <w:szCs w:val="32"/>
          </w:rPr>
          <w:delText>of</w:delText>
        </w:r>
      </w:del>
      <w:r>
        <w:rPr>
          <w:b w:val="false"/>
          <w:color w:val="000000" w:themeColor="text1"/>
          <w:sz w:val="32"/>
          <w:szCs w:val="32"/>
        </w:rPr>
        <w:t xml:space="preserve"> blood donation.</w:t>
      </w:r>
    </w:p>
    <w:p>
      <w:pPr>
        <w:pStyle w:val="Heading2"/>
        <w:numPr>
          <w:ilvl w:val="0"/>
          <w:numId w:val="5"/>
        </w:numPr>
        <w:shd w:val="clear" w:color="auto" w:fill="FFFFFF"/>
        <w:spacing w:beforeAutospacing="0" w:before="0" w:after="280"/>
        <w:rPr>
          <w:color w:val="333333"/>
          <w:sz w:val="32"/>
          <w:szCs w:val="32"/>
        </w:rPr>
      </w:pPr>
      <w:r>
        <w:rPr>
          <w:color w:val="333333"/>
          <w:sz w:val="32"/>
          <w:szCs w:val="32"/>
        </w:rPr>
        <w:t>Health analysis</w:t>
      </w:r>
    </w:p>
    <w:p>
      <w:pPr>
        <w:pStyle w:val="Normal"/>
        <w:shd w:val="clear" w:color="auto" w:fill="FFFFFF"/>
        <w:spacing w:lineRule="atLeast" w:line="390" w:beforeAutospacing="1" w:afterAutospacing="1"/>
        <w:jc w:val="both"/>
        <w:rPr>
          <w:rFonts w:ascii="Times New Roman" w:hAnsi="Times New Roman" w:cs="Times New Roman"/>
          <w:color w:val="000000" w:themeColor="text1"/>
          <w:sz w:val="32"/>
          <w:szCs w:val="32"/>
        </w:rPr>
      </w:pPr>
      <w:r>
        <w:rPr>
          <w:rFonts w:cs="Times New Roman" w:ascii="Times New Roman" w:hAnsi="Times New Roman"/>
          <w:color w:val="000000" w:themeColor="text1"/>
          <w:sz w:val="32"/>
          <w:szCs w:val="32"/>
        </w:rPr>
        <w:t>The medical staff</w:t>
      </w:r>
      <w:del w:id="202" w:author="Unknown Author" w:date="2020-06-14T11:32:45Z">
        <w:r>
          <w:rPr>
            <w:rFonts w:cs="Times New Roman" w:ascii="Times New Roman" w:hAnsi="Times New Roman"/>
            <w:color w:val="000000" w:themeColor="text1"/>
            <w:sz w:val="32"/>
            <w:szCs w:val="32"/>
          </w:rPr>
          <w:delText>s</w:delText>
        </w:r>
      </w:del>
      <w:r>
        <w:rPr>
          <w:rFonts w:cs="Times New Roman" w:ascii="Times New Roman" w:hAnsi="Times New Roman"/>
          <w:color w:val="000000" w:themeColor="text1"/>
          <w:sz w:val="32"/>
          <w:szCs w:val="32"/>
        </w:rPr>
        <w:t xml:space="preserve"> will </w:t>
      </w:r>
      <w:del w:id="203" w:author="Unknown Author" w:date="2020-06-14T11:32:47Z">
        <w:r>
          <w:rPr>
            <w:rFonts w:cs="Times New Roman" w:ascii="Times New Roman" w:hAnsi="Times New Roman"/>
            <w:color w:val="000000" w:themeColor="text1"/>
            <w:sz w:val="32"/>
            <w:szCs w:val="32"/>
          </w:rPr>
          <w:delText>be</w:delText>
        </w:r>
      </w:del>
      <w:r>
        <w:rPr>
          <w:rFonts w:cs="Times New Roman" w:ascii="Times New Roman" w:hAnsi="Times New Roman"/>
          <w:color w:val="000000" w:themeColor="text1"/>
          <w:sz w:val="32"/>
          <w:szCs w:val="32"/>
        </w:rPr>
        <w:t xml:space="preserve"> do</w:t>
      </w:r>
      <w:del w:id="204" w:author="Unknown Author" w:date="2020-06-14T11:32:48Z">
        <w:r>
          <w:rPr>
            <w:rFonts w:cs="Times New Roman" w:ascii="Times New Roman" w:hAnsi="Times New Roman"/>
            <w:color w:val="000000" w:themeColor="text1"/>
            <w:sz w:val="32"/>
            <w:szCs w:val="32"/>
          </w:rPr>
          <w:delText>ing</w:delText>
        </w:r>
      </w:del>
      <w:r>
        <w:rPr>
          <w:rFonts w:cs="Times New Roman" w:ascii="Times New Roman" w:hAnsi="Times New Roman"/>
          <w:color w:val="000000" w:themeColor="text1"/>
          <w:sz w:val="32"/>
          <w:szCs w:val="32"/>
        </w:rPr>
        <w:t xml:space="preserve"> a basic health analysis </w:t>
      </w:r>
      <w:ins w:id="205" w:author="Unknown Author" w:date="2020-06-14T11:32:52Z">
        <w:r>
          <w:rPr>
            <w:rFonts w:cs="Times New Roman" w:ascii="Times New Roman" w:hAnsi="Times New Roman"/>
            <w:color w:val="000000" w:themeColor="text1"/>
            <w:sz w:val="32"/>
            <w:szCs w:val="32"/>
          </w:rPr>
          <w:t>procedure prior to</w:t>
        </w:r>
      </w:ins>
      <w:del w:id="206" w:author="Unknown Author" w:date="2020-06-14T11:32:58Z">
        <w:r>
          <w:rPr>
            <w:rFonts w:cs="Times New Roman" w:ascii="Times New Roman" w:hAnsi="Times New Roman"/>
            <w:color w:val="000000" w:themeColor="text1"/>
            <w:sz w:val="32"/>
            <w:szCs w:val="32"/>
          </w:rPr>
          <w:delText>before</w:delText>
        </w:r>
      </w:del>
      <w:r>
        <w:rPr>
          <w:rFonts w:cs="Times New Roman" w:ascii="Times New Roman" w:hAnsi="Times New Roman"/>
          <w:color w:val="000000" w:themeColor="text1"/>
          <w:sz w:val="32"/>
          <w:szCs w:val="32"/>
        </w:rPr>
        <w:t xml:space="preserve"> blood donation. The donor’s </w:t>
      </w:r>
      <w:del w:id="207" w:author="Unknown Author" w:date="2020-06-14T11:33:03Z">
        <w:r>
          <w:rPr>
            <w:rFonts w:cs="Times New Roman" w:ascii="Times New Roman" w:hAnsi="Times New Roman"/>
            <w:color w:val="000000" w:themeColor="text1"/>
            <w:sz w:val="32"/>
            <w:szCs w:val="32"/>
          </w:rPr>
          <w:delText xml:space="preserve"> </w:delText>
        </w:r>
      </w:del>
      <w:r>
        <w:rPr>
          <w:rFonts w:cs="Times New Roman" w:ascii="Times New Roman" w:hAnsi="Times New Roman"/>
          <w:color w:val="000000" w:themeColor="text1"/>
          <w:sz w:val="32"/>
          <w:szCs w:val="32"/>
        </w:rPr>
        <w:t>body temperature, pulse, blood pressure</w:t>
      </w:r>
      <w:ins w:id="208" w:author="Unknown Author" w:date="2020-06-14T11:33:07Z">
        <w:r>
          <w:rPr>
            <w:rFonts w:cs="Times New Roman" w:ascii="Times New Roman" w:hAnsi="Times New Roman"/>
            <w:color w:val="000000" w:themeColor="text1"/>
            <w:sz w:val="32"/>
            <w:szCs w:val="32"/>
          </w:rPr>
          <w:t>,</w:t>
        </w:r>
      </w:ins>
      <w:r>
        <w:rPr>
          <w:rFonts w:cs="Times New Roman" w:ascii="Times New Roman" w:hAnsi="Times New Roman"/>
          <w:color w:val="000000" w:themeColor="text1"/>
          <w:sz w:val="32"/>
          <w:szCs w:val="32"/>
        </w:rPr>
        <w:t xml:space="preserve"> and h</w:t>
      </w:r>
      <w:ins w:id="209" w:author="Unknown Author" w:date="2020-06-14T11:32:42Z">
        <w:r>
          <w:rPr>
            <w:rFonts w:cs="Times New Roman" w:ascii="Times New Roman" w:hAnsi="Times New Roman"/>
            <w:color w:val="000000" w:themeColor="text1"/>
            <w:sz w:val="32"/>
            <w:szCs w:val="32"/>
          </w:rPr>
          <w:t>a</w:t>
        </w:r>
      </w:ins>
      <w:r>
        <w:rPr>
          <w:rFonts w:cs="Times New Roman" w:ascii="Times New Roman" w:hAnsi="Times New Roman"/>
          <w:color w:val="000000" w:themeColor="text1"/>
          <w:sz w:val="32"/>
          <w:szCs w:val="32"/>
        </w:rPr>
        <w:t>emoglobin level</w:t>
      </w:r>
      <w:ins w:id="210" w:author="Unknown Author" w:date="2020-06-14T11:33:09Z">
        <w:r>
          <w:rPr>
            <w:rFonts w:cs="Times New Roman" w:ascii="Times New Roman" w:hAnsi="Times New Roman"/>
            <w:color w:val="000000" w:themeColor="text1"/>
            <w:sz w:val="32"/>
            <w:szCs w:val="32"/>
          </w:rPr>
          <w:t>s</w:t>
        </w:r>
      </w:ins>
      <w:r>
        <w:rPr>
          <w:rFonts w:cs="Times New Roman" w:ascii="Times New Roman" w:hAnsi="Times New Roman"/>
          <w:color w:val="000000" w:themeColor="text1"/>
          <w:sz w:val="32"/>
          <w:szCs w:val="32"/>
        </w:rPr>
        <w:t xml:space="preserve"> will be checked. </w:t>
      </w:r>
      <w:ins w:id="211" w:author="Unknown Author" w:date="2020-06-14T11:33:16Z">
        <w:r>
          <w:rPr>
            <w:rFonts w:cs="Times New Roman" w:ascii="Times New Roman" w:hAnsi="Times New Roman"/>
            <w:color w:val="000000" w:themeColor="text1"/>
            <w:sz w:val="32"/>
            <w:szCs w:val="32"/>
          </w:rPr>
          <w:t xml:space="preserve"> </w:t>
        </w:r>
      </w:ins>
      <w:ins w:id="212" w:author="Unknown Author" w:date="2020-06-14T11:33:16Z">
        <w:r>
          <w:rPr>
            <w:rFonts w:cs="Times New Roman" w:ascii="Times New Roman" w:hAnsi="Times New Roman"/>
            <w:color w:val="000000" w:themeColor="text1"/>
            <w:sz w:val="32"/>
            <w:szCs w:val="32"/>
          </w:rPr>
          <w:t>T</w:t>
        </w:r>
      </w:ins>
      <w:del w:id="213" w:author="Unknown Author" w:date="2020-06-14T11:33:15Z">
        <w:r>
          <w:rPr>
            <w:rFonts w:cs="Times New Roman" w:ascii="Times New Roman" w:hAnsi="Times New Roman"/>
            <w:color w:val="000000" w:themeColor="text1"/>
            <w:sz w:val="32"/>
            <w:szCs w:val="32"/>
          </w:rPr>
          <w:delText>Also, t</w:delText>
        </w:r>
      </w:del>
      <w:r>
        <w:rPr>
          <w:rFonts w:cs="Times New Roman" w:ascii="Times New Roman" w:hAnsi="Times New Roman"/>
          <w:color w:val="000000" w:themeColor="text1"/>
          <w:sz w:val="32"/>
          <w:szCs w:val="32"/>
        </w:rPr>
        <w:t xml:space="preserve">he medical staff will </w:t>
      </w:r>
      <w:ins w:id="214" w:author="Unknown Author" w:date="2020-06-14T11:33:21Z">
        <w:r>
          <w:rPr>
            <w:rFonts w:cs="Times New Roman" w:ascii="Times New Roman" w:hAnsi="Times New Roman"/>
            <w:color w:val="000000" w:themeColor="text1"/>
            <w:sz w:val="32"/>
            <w:szCs w:val="32"/>
          </w:rPr>
          <w:t xml:space="preserve">also </w:t>
        </w:r>
      </w:ins>
      <w:r>
        <w:rPr>
          <w:rFonts w:cs="Times New Roman" w:ascii="Times New Roman" w:hAnsi="Times New Roman"/>
          <w:color w:val="000000" w:themeColor="text1"/>
          <w:sz w:val="32"/>
          <w:szCs w:val="32"/>
        </w:rPr>
        <w:t>ask few questions about the donor’s health history and a confidential interview</w:t>
      </w:r>
      <w:ins w:id="215" w:author="Unknown Author" w:date="2020-06-14T11:33:28Z">
        <w:r>
          <w:rPr>
            <w:rFonts w:cs="Times New Roman" w:ascii="Times New Roman" w:hAnsi="Times New Roman"/>
            <w:color w:val="000000" w:themeColor="text1"/>
            <w:sz w:val="32"/>
            <w:szCs w:val="32"/>
          </w:rPr>
          <w:t xml:space="preserve"> </w:t>
        </w:r>
      </w:ins>
      <w:ins w:id="216" w:author="Unknown Author" w:date="2020-06-14T11:33:28Z">
        <w:r>
          <w:rPr>
            <w:rFonts w:cs="Times New Roman" w:ascii="Times New Roman" w:hAnsi="Times New Roman"/>
            <w:color w:val="000000" w:themeColor="text1"/>
            <w:sz w:val="32"/>
            <w:szCs w:val="32"/>
          </w:rPr>
          <w:t>will be conducted</w:t>
        </w:r>
      </w:ins>
      <w:r>
        <w:rPr>
          <w:rFonts w:cs="Times New Roman" w:ascii="Times New Roman" w:hAnsi="Times New Roman"/>
          <w:color w:val="000000" w:themeColor="text1"/>
          <w:sz w:val="32"/>
          <w:szCs w:val="32"/>
        </w:rPr>
        <w:t xml:space="preserve"> before donating blood.</w:t>
      </w:r>
    </w:p>
    <w:p>
      <w:pPr>
        <w:pStyle w:val="ListParagraph"/>
        <w:numPr>
          <w:ilvl w:val="0"/>
          <w:numId w:val="5"/>
        </w:numPr>
        <w:shd w:val="clear" w:color="auto" w:fill="FFFFFF"/>
        <w:spacing w:lineRule="atLeast" w:line="390" w:beforeAutospacing="1" w:afterAutospacing="1"/>
        <w:contextualSpacing/>
        <w:jc w:val="both"/>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t>Blood donation</w:t>
      </w:r>
    </w:p>
    <w:p>
      <w:pPr>
        <w:pStyle w:val="Normal"/>
        <w:spacing w:lineRule="atLeast" w:line="390"/>
        <w:jc w:val="both"/>
        <w:rPr>
          <w:rFonts w:ascii="Times New Roman" w:hAnsi="Times New Roman" w:cs="Times New Roman"/>
          <w:sz w:val="32"/>
          <w:szCs w:val="32"/>
        </w:rPr>
      </w:pPr>
      <w:r>
        <w:rPr>
          <w:rFonts w:cs="Times New Roman" w:ascii="Times New Roman" w:hAnsi="Times New Roman"/>
          <w:color w:val="000000" w:themeColor="text1"/>
          <w:sz w:val="32"/>
          <w:szCs w:val="32"/>
        </w:rPr>
        <w:t xml:space="preserve">After the registration and health analysis, the donor is all set to donate blood. The donor can either sit or lay down comfortably. Then, </w:t>
      </w:r>
      <w:r>
        <w:rPr>
          <w:rFonts w:cs="Times New Roman" w:ascii="Times New Roman" w:hAnsi="Times New Roman"/>
          <w:sz w:val="32"/>
          <w:szCs w:val="32"/>
        </w:rPr>
        <w:t xml:space="preserve">a small area of donor’s arm will be cleaned. A sterile needle will then be inserted in order to collect the blood. The needle </w:t>
      </w:r>
      <w:ins w:id="217" w:author="Unknown Author" w:date="2020-06-14T11:33:49Z">
        <w:r>
          <w:rPr>
            <w:rFonts w:cs="Times New Roman" w:ascii="Times New Roman" w:hAnsi="Times New Roman"/>
            <w:sz w:val="32"/>
            <w:szCs w:val="32"/>
          </w:rPr>
          <w:t xml:space="preserve">is then </w:t>
        </w:r>
      </w:ins>
      <w:r>
        <w:rPr>
          <w:rFonts w:cs="Times New Roman" w:ascii="Times New Roman" w:hAnsi="Times New Roman"/>
          <w:sz w:val="32"/>
          <w:szCs w:val="32"/>
        </w:rPr>
        <w:t>attached to</w:t>
      </w:r>
      <w:ins w:id="218" w:author="Unknown Author" w:date="2020-06-14T11:33:52Z">
        <w:r>
          <w:rPr>
            <w:rFonts w:cs="Times New Roman" w:ascii="Times New Roman" w:hAnsi="Times New Roman"/>
            <w:sz w:val="32"/>
            <w:szCs w:val="32"/>
          </w:rPr>
          <w:t xml:space="preserve"> </w:t>
        </w:r>
      </w:ins>
      <w:ins w:id="219" w:author="Unknown Author" w:date="2020-06-14T11:33:52Z">
        <w:r>
          <w:rPr>
            <w:rFonts w:cs="Times New Roman" w:ascii="Times New Roman" w:hAnsi="Times New Roman"/>
            <w:sz w:val="32"/>
            <w:szCs w:val="32"/>
          </w:rPr>
          <w:t>the</w:t>
        </w:r>
      </w:ins>
      <w:r>
        <w:rPr>
          <w:rFonts w:cs="Times New Roman" w:ascii="Times New Roman" w:hAnsi="Times New Roman"/>
          <w:sz w:val="32"/>
          <w:szCs w:val="32"/>
        </w:rPr>
        <w:t xml:space="preserve"> collection equipment, consisting</w:t>
      </w:r>
      <w:del w:id="220" w:author="Unknown Author" w:date="2020-06-14T11:34:01Z">
        <w:r>
          <w:rPr>
            <w:rFonts w:cs="Times New Roman" w:ascii="Times New Roman" w:hAnsi="Times New Roman"/>
            <w:sz w:val="32"/>
            <w:szCs w:val="32"/>
          </w:rPr>
          <w:delText xml:space="preserve"> </w:delText>
        </w:r>
      </w:del>
      <w:del w:id="221" w:author="Unknown Author" w:date="2020-06-14T11:33:57Z">
        <w:r>
          <w:rPr>
            <w:rFonts w:cs="Times New Roman" w:ascii="Times New Roman" w:hAnsi="Times New Roman"/>
            <w:sz w:val="32"/>
            <w:szCs w:val="32"/>
          </w:rPr>
          <w:delText>of</w:delText>
        </w:r>
      </w:del>
      <w:r>
        <w:rPr>
          <w:rFonts w:cs="Times New Roman" w:ascii="Times New Roman" w:hAnsi="Times New Roman"/>
          <w:sz w:val="32"/>
          <w:szCs w:val="32"/>
        </w:rPr>
        <w:t xml:space="preserve"> tubing and a bag to collect blood. Once a pint (473.17 ml) of blood has been collected, a staff member will remove the needle and</w:t>
      </w:r>
      <w:ins w:id="222" w:author="Unknown Author" w:date="2020-06-14T11:34:12Z">
        <w:r>
          <w:rPr>
            <w:rFonts w:cs="Times New Roman" w:ascii="Times New Roman" w:hAnsi="Times New Roman"/>
            <w:sz w:val="32"/>
            <w:szCs w:val="32"/>
          </w:rPr>
          <w:t xml:space="preserve"> </w:t>
        </w:r>
      </w:ins>
      <w:ins w:id="223" w:author="Unknown Author" w:date="2020-06-14T11:34:12Z">
        <w:r>
          <w:rPr>
            <w:rFonts w:cs="Times New Roman" w:ascii="Times New Roman" w:hAnsi="Times New Roman"/>
            <w:sz w:val="32"/>
            <w:szCs w:val="32"/>
          </w:rPr>
          <w:t>apply a</w:t>
        </w:r>
      </w:ins>
      <w:r>
        <w:rPr>
          <w:rFonts w:cs="Times New Roman" w:ascii="Times New Roman" w:hAnsi="Times New Roman"/>
          <w:sz w:val="32"/>
          <w:szCs w:val="32"/>
        </w:rPr>
        <w:t xml:space="preserve"> bandage the donor’s arm.</w:t>
      </w:r>
    </w:p>
    <w:p>
      <w:pPr>
        <w:pStyle w:val="Normal"/>
        <w:spacing w:lineRule="atLeast" w:line="390"/>
        <w:jc w:val="both"/>
        <w:rPr>
          <w:rFonts w:ascii="Times New Roman" w:hAnsi="Times New Roman" w:cs="Times New Roman"/>
          <w:sz w:val="32"/>
          <w:szCs w:val="32"/>
        </w:rPr>
      </w:pPr>
      <w:r>
        <w:rPr>
          <w:rFonts w:cs="Times New Roman" w:ascii="Times New Roman" w:hAnsi="Times New Roman"/>
          <w:sz w:val="32"/>
          <w:szCs w:val="32"/>
        </w:rPr>
        <w:t>By performing these three simple steps anyone eligible can donate blood and save lives.</w:t>
      </w:r>
    </w:p>
    <w:p>
      <w:pPr>
        <w:pStyle w:val="NormalWeb"/>
        <w:shd w:val="clear" w:color="auto" w:fill="FFFFFF"/>
        <w:spacing w:before="280" w:after="280"/>
        <w:rPr>
          <w:b/>
          <w:b/>
          <w:bCs/>
          <w:color w:val="000000" w:themeColor="text1"/>
          <w:sz w:val="32"/>
          <w:szCs w:val="32"/>
        </w:rPr>
      </w:pPr>
      <w:r>
        <w:rPr>
          <w:b w:val="false"/>
          <w:bCs w:val="false"/>
          <w:color w:val="000000" w:themeColor="text1"/>
          <w:sz w:val="36"/>
          <w:szCs w:val="36"/>
          <w:u w:val="single"/>
          <w:rPrChange w:id="0" w:author="Unknown Author" w:date="2020-06-14T11:34:33Z"/>
        </w:rPr>
        <w:t xml:space="preserve">AFTERMATH </w:t>
      </w:r>
      <w:ins w:id="225" w:author="Unknown Author" w:date="2020-06-14T11:34:24Z">
        <w:r>
          <w:rPr>
            <w:b w:val="false"/>
            <w:bCs w:val="false"/>
            <w:color w:val="000000" w:themeColor="text1"/>
            <w:sz w:val="36"/>
            <w:szCs w:val="36"/>
            <w:u w:val="single"/>
          </w:rPr>
          <w:t>OF</w:t>
        </w:r>
      </w:ins>
      <w:del w:id="226" w:author="Unknown Author" w:date="2020-06-14T11:34:23Z">
        <w:r>
          <w:rPr>
            <w:b w:val="false"/>
            <w:bCs w:val="false"/>
            <w:color w:val="000000" w:themeColor="text1"/>
            <w:sz w:val="36"/>
            <w:szCs w:val="36"/>
            <w:u w:val="single"/>
          </w:rPr>
          <w:delText>THE</w:delText>
        </w:r>
      </w:del>
      <w:r>
        <w:rPr>
          <w:b w:val="false"/>
          <w:bCs w:val="false"/>
          <w:color w:val="000000" w:themeColor="text1"/>
          <w:sz w:val="36"/>
          <w:szCs w:val="36"/>
          <w:u w:val="single"/>
          <w:rPrChange w:id="0" w:author="Unknown Author" w:date="2020-06-14T11:34:33Z"/>
        </w:rPr>
        <w:t xml:space="preserve"> BLOOD DONATION</w:t>
      </w:r>
    </w:p>
    <w:p>
      <w:pPr>
        <w:pStyle w:val="NormalWeb"/>
        <w:shd w:val="clear" w:color="auto" w:fill="FFFFFF"/>
        <w:spacing w:before="280" w:after="280"/>
        <w:jc w:val="both"/>
        <w:rPr>
          <w:color w:val="000000" w:themeColor="text1"/>
          <w:sz w:val="32"/>
          <w:szCs w:val="32"/>
        </w:rPr>
      </w:pPr>
      <w:r>
        <w:rPr>
          <w:color w:val="000000" w:themeColor="text1"/>
          <w:sz w:val="32"/>
          <w:szCs w:val="32"/>
        </w:rPr>
        <w:t>After the donation</w:t>
      </w:r>
      <w:ins w:id="228" w:author="Unknown Author" w:date="2020-06-14T11:34:37Z">
        <w:r>
          <w:rPr>
            <w:color w:val="000000" w:themeColor="text1"/>
            <w:sz w:val="32"/>
            <w:szCs w:val="32"/>
          </w:rPr>
          <w:t xml:space="preserve"> </w:t>
        </w:r>
      </w:ins>
      <w:ins w:id="229" w:author="Unknown Author" w:date="2020-06-14T11:34:37Z">
        <w:r>
          <w:rPr>
            <w:color w:val="000000" w:themeColor="text1"/>
            <w:sz w:val="32"/>
            <w:szCs w:val="32"/>
          </w:rPr>
          <w:t>procedure is over</w:t>
        </w:r>
      </w:ins>
      <w:r>
        <w:rPr>
          <w:color w:val="000000" w:themeColor="text1"/>
          <w:sz w:val="32"/>
          <w:szCs w:val="32"/>
        </w:rPr>
        <w:t xml:space="preserve">, a medical staff will apply pressure </w:t>
      </w:r>
      <w:ins w:id="230" w:author="Unknown Author" w:date="2020-06-14T11:35:00Z">
        <w:r>
          <w:rPr>
            <w:color w:val="000000" w:themeColor="text1"/>
            <w:sz w:val="32"/>
            <w:szCs w:val="32"/>
          </w:rPr>
          <w:t xml:space="preserve">on the punctured area </w:t>
        </w:r>
      </w:ins>
      <w:r>
        <w:rPr>
          <w:color w:val="000000" w:themeColor="text1"/>
          <w:sz w:val="32"/>
          <w:szCs w:val="32"/>
        </w:rPr>
        <w:t>with cotton gauze</w:t>
      </w:r>
      <w:ins w:id="231" w:author="Unknown Author" w:date="2020-06-14T11:35:06Z">
        <w:r>
          <w:rPr>
            <w:color w:val="000000" w:themeColor="text1"/>
            <w:sz w:val="32"/>
            <w:szCs w:val="32"/>
          </w:rPr>
          <w:t>,</w:t>
        </w:r>
      </w:ins>
      <w:r>
        <w:rPr>
          <w:color w:val="000000" w:themeColor="text1"/>
          <w:sz w:val="32"/>
          <w:szCs w:val="32"/>
        </w:rPr>
        <w:t xml:space="preserve"> and place a dressing over the donor’s arm. The donor will usually need to wait for about 10 to 15 minutes before leaving, during which time the donor will receive some refreshments. If the needle prick is bleeding after donation, the donor should </w:t>
      </w:r>
      <w:ins w:id="232" w:author="Unknown Author" w:date="2020-06-14T11:35:20Z">
        <w:r>
          <w:rPr>
            <w:color w:val="000000" w:themeColor="text1"/>
            <w:sz w:val="32"/>
            <w:szCs w:val="32"/>
          </w:rPr>
          <w:t xml:space="preserve">continuously </w:t>
        </w:r>
      </w:ins>
      <w:r>
        <w:rPr>
          <w:color w:val="000000" w:themeColor="text1"/>
          <w:sz w:val="32"/>
          <w:szCs w:val="32"/>
        </w:rPr>
        <w:t>apply pressure and raise the</w:t>
      </w:r>
      <w:ins w:id="233" w:author="Unknown Author" w:date="2020-06-14T11:35:27Z">
        <w:r>
          <w:rPr>
            <w:color w:val="000000" w:themeColor="text1"/>
            <w:sz w:val="32"/>
            <w:szCs w:val="32"/>
          </w:rPr>
          <w:t>ir</w:t>
        </w:r>
      </w:ins>
      <w:r>
        <w:rPr>
          <w:color w:val="000000" w:themeColor="text1"/>
          <w:sz w:val="32"/>
          <w:szCs w:val="32"/>
        </w:rPr>
        <w:t xml:space="preserve"> arm for 3 to 5 minutes in order to stop the bleeding. If there is bleeding under the skin, the donor can apply a cold pack </w:t>
      </w:r>
      <w:ins w:id="234" w:author="Unknown Author" w:date="2020-06-14T11:35:37Z">
        <w:r>
          <w:rPr>
            <w:color w:val="000000" w:themeColor="text1"/>
            <w:sz w:val="32"/>
            <w:szCs w:val="32"/>
          </w:rPr>
          <w:t>on the area</w:t>
        </w:r>
      </w:ins>
      <w:del w:id="235" w:author="Unknown Author" w:date="2020-06-14T11:35:36Z">
        <w:r>
          <w:rPr>
            <w:color w:val="000000" w:themeColor="text1"/>
            <w:sz w:val="32"/>
            <w:szCs w:val="32"/>
          </w:rPr>
          <w:delText>randomly</w:delText>
        </w:r>
      </w:del>
      <w:r>
        <w:rPr>
          <w:color w:val="000000" w:themeColor="text1"/>
          <w:sz w:val="32"/>
          <w:szCs w:val="32"/>
        </w:rPr>
        <w:t xml:space="preserve"> for 24 hours, </w:t>
      </w:r>
      <w:ins w:id="236" w:author="Unknown Author" w:date="2020-06-14T11:35:44Z">
        <w:r>
          <w:rPr>
            <w:color w:val="000000" w:themeColor="text1"/>
            <w:sz w:val="32"/>
            <w:szCs w:val="32"/>
          </w:rPr>
          <w:t>and</w:t>
        </w:r>
      </w:ins>
      <w:del w:id="237" w:author="Unknown Author" w:date="2020-06-14T11:35:43Z">
        <w:r>
          <w:rPr>
            <w:color w:val="000000" w:themeColor="text1"/>
            <w:sz w:val="32"/>
            <w:szCs w:val="32"/>
          </w:rPr>
          <w:delText>then</w:delText>
        </w:r>
      </w:del>
      <w:r>
        <w:rPr>
          <w:color w:val="000000" w:themeColor="text1"/>
          <w:sz w:val="32"/>
          <w:szCs w:val="32"/>
        </w:rPr>
        <w:t xml:space="preserve"> alternate with warm packs.</w:t>
      </w:r>
    </w:p>
    <w:p>
      <w:pPr>
        <w:pStyle w:val="NormalWeb"/>
        <w:shd w:val="clear" w:color="auto" w:fill="FFFFFF"/>
        <w:spacing w:before="280" w:after="280"/>
        <w:rPr>
          <w:rFonts w:ascii="Calibri" w:hAnsi="Calibri" w:cs="Calibri"/>
          <w:vanish/>
          <w:color w:val="414042"/>
        </w:rPr>
      </w:pPr>
      <w:r>
        <w:rPr>
          <w:rFonts w:cs="Calibri" w:ascii="Calibri" w:hAnsi="Calibri"/>
          <w:vanish/>
          <w:color w:val="414042"/>
        </w:rPr>
        <w:t>Top of Form</w:t>
      </w:r>
    </w:p>
    <w:p>
      <w:pPr>
        <w:pStyle w:val="NormalWeb"/>
        <w:shd w:val="clear" w:color="auto" w:fill="FFFFFF"/>
        <w:spacing w:before="280" w:after="280"/>
        <w:rPr>
          <w:rFonts w:ascii="Calibri" w:hAnsi="Calibri" w:cs="Calibri"/>
          <w:color w:val="414042"/>
        </w:rPr>
      </w:pPr>
      <w:r>
        <w:rPr>
          <w:rFonts w:cs="Calibri" w:ascii="Calibri" w:hAnsi="Calibri"/>
          <w:color w:val="414042"/>
        </w:rPr>
      </w:r>
    </w:p>
    <w:p>
      <w:pPr>
        <w:pStyle w:val="Normal"/>
        <w:shd w:val="clear" w:color="auto" w:fill="FFFFFF"/>
        <w:spacing w:before="60" w:after="160"/>
        <w:jc w:val="both"/>
        <w:rPr>
          <w:rFonts w:ascii="Times New Roman" w:hAnsi="Times New Roman" w:cs="Times New Roman"/>
          <w:b/>
          <w:b/>
          <w:color w:val="000000" w:themeColor="text1"/>
          <w:sz w:val="32"/>
          <w:szCs w:val="32"/>
          <w:highlight w:val="white"/>
        </w:rPr>
      </w:pPr>
      <w:r>
        <w:rPr>
          <w:rFonts w:cs="Times New Roman" w:ascii="Times New Roman" w:hAnsi="Times New Roman"/>
          <w:b w:val="false"/>
          <w:bCs w:val="false"/>
          <w:color w:val="000000" w:themeColor="text1"/>
          <w:sz w:val="36"/>
          <w:szCs w:val="36"/>
          <w:u w:val="single"/>
          <w:shd w:fill="FFFFFF" w:val="clear"/>
          <w:rPrChange w:id="0" w:author="Unknown Author" w:date="2020-06-14T11:35:55Z"/>
        </w:rPr>
        <w:t>SUGGESTIONS FOR BLOOD DONATION</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The following are few suggestions that </w:t>
      </w:r>
      <w:ins w:id="239" w:author="Unknown Author" w:date="2020-06-14T11:36:09Z">
        <w:r>
          <w:rPr>
            <w:rFonts w:cs="Times New Roman" w:ascii="Times New Roman" w:hAnsi="Times New Roman"/>
            <w:sz w:val="32"/>
            <w:szCs w:val="32"/>
          </w:rPr>
          <w:t>will</w:t>
        </w:r>
      </w:ins>
      <w:del w:id="240" w:author="Unknown Author" w:date="2020-06-14T11:36:08Z">
        <w:r>
          <w:rPr>
            <w:rFonts w:cs="Times New Roman" w:ascii="Times New Roman" w:hAnsi="Times New Roman"/>
            <w:sz w:val="32"/>
            <w:szCs w:val="32"/>
          </w:rPr>
          <w:delText>may</w:delText>
        </w:r>
      </w:del>
      <w:r>
        <w:rPr>
          <w:rFonts w:cs="Times New Roman" w:ascii="Times New Roman" w:hAnsi="Times New Roman"/>
          <w:sz w:val="32"/>
          <w:szCs w:val="32"/>
        </w:rPr>
        <w:t xml:space="preserve"> help the donors to prepare for blood donation</w:t>
      </w:r>
      <w:ins w:id="241" w:author="Unknown Author" w:date="2020-06-14T11:36:02Z">
        <w:r>
          <w:rPr>
            <w:rFonts w:cs="Times New Roman" w:ascii="Times New Roman" w:hAnsi="Times New Roman"/>
            <w:sz w:val="32"/>
            <w:szCs w:val="32"/>
          </w:rPr>
          <w:t>:</w:t>
        </w:r>
      </w:ins>
    </w:p>
    <w:p>
      <w:pPr>
        <w:pStyle w:val="ListParagraph"/>
        <w:numPr>
          <w:ilvl w:val="0"/>
          <w:numId w:val="6"/>
        </w:numPr>
        <w:jc w:val="both"/>
        <w:rPr>
          <w:rFonts w:ascii="Times New Roman" w:hAnsi="Times New Roman" w:cs="Times New Roman"/>
          <w:sz w:val="32"/>
          <w:szCs w:val="32"/>
        </w:rPr>
      </w:pPr>
      <w:r>
        <w:rPr>
          <w:rFonts w:cs="Times New Roman" w:ascii="Times New Roman" w:hAnsi="Times New Roman"/>
          <w:sz w:val="32"/>
          <w:szCs w:val="32"/>
        </w:rPr>
        <w:t>Drink an extra 16 ounces of water before blood donation.</w:t>
      </w:r>
    </w:p>
    <w:p>
      <w:pPr>
        <w:pStyle w:val="ListParagraph"/>
        <w:numPr>
          <w:ilvl w:val="0"/>
          <w:numId w:val="6"/>
        </w:numPr>
        <w:jc w:val="both"/>
        <w:rPr>
          <w:rFonts w:ascii="Times New Roman" w:hAnsi="Times New Roman" w:cs="Times New Roman"/>
          <w:sz w:val="32"/>
          <w:szCs w:val="32"/>
        </w:rPr>
      </w:pPr>
      <w:r>
        <w:rPr>
          <w:rFonts w:cs="Times New Roman" w:ascii="Times New Roman" w:hAnsi="Times New Roman"/>
          <w:sz w:val="32"/>
          <w:szCs w:val="32"/>
        </w:rPr>
        <w:t>Eat a healthy meal that is low in fat.</w:t>
      </w:r>
    </w:p>
    <w:p>
      <w:pPr>
        <w:pStyle w:val="ListParagraph"/>
        <w:numPr>
          <w:ilvl w:val="0"/>
          <w:numId w:val="6"/>
        </w:numPr>
        <w:jc w:val="both"/>
        <w:rPr>
          <w:rFonts w:ascii="Times New Roman" w:hAnsi="Times New Roman" w:cs="Times New Roman"/>
          <w:sz w:val="32"/>
          <w:szCs w:val="32"/>
        </w:rPr>
      </w:pPr>
      <w:r>
        <w:rPr>
          <w:rFonts w:cs="Times New Roman" w:ascii="Times New Roman" w:hAnsi="Times New Roman"/>
          <w:sz w:val="32"/>
          <w:szCs w:val="32"/>
        </w:rPr>
        <w:t>Wear a comfortable short-sleeved shirt or a shirt with sleeves that are easy to roll up.</w:t>
      </w:r>
    </w:p>
    <w:p>
      <w:pPr>
        <w:pStyle w:val="ListParagraph"/>
        <w:numPr>
          <w:ilvl w:val="0"/>
          <w:numId w:val="6"/>
        </w:numPr>
        <w:jc w:val="both"/>
        <w:rPr>
          <w:rFonts w:ascii="Times New Roman" w:hAnsi="Times New Roman" w:cs="Times New Roman"/>
          <w:sz w:val="32"/>
          <w:szCs w:val="32"/>
        </w:rPr>
      </w:pPr>
      <w:ins w:id="242" w:author="Unknown Author" w:date="2020-06-14T11:36:36Z">
        <w:r>
          <w:rPr>
            <w:rFonts w:cs="Times New Roman" w:ascii="Times New Roman" w:hAnsi="Times New Roman"/>
            <w:sz w:val="32"/>
            <w:szCs w:val="32"/>
          </w:rPr>
          <w:t>A</w:t>
        </w:r>
      </w:ins>
      <w:del w:id="243" w:author="Unknown Author" w:date="2020-06-14T11:36:35Z">
        <w:r>
          <w:rPr>
            <w:rFonts w:cs="Times New Roman" w:ascii="Times New Roman" w:hAnsi="Times New Roman"/>
            <w:sz w:val="32"/>
            <w:szCs w:val="32"/>
          </w:rPr>
          <w:delText>Doing a</w:delText>
        </w:r>
      </w:del>
      <w:r>
        <w:rPr>
          <w:rFonts w:cs="Times New Roman" w:ascii="Times New Roman" w:hAnsi="Times New Roman"/>
          <w:sz w:val="32"/>
          <w:szCs w:val="32"/>
        </w:rPr>
        <w:t>ctivities like listening to music, reading, or talking to someone else can help the donor relax during the donation process.</w:t>
      </w:r>
    </w:p>
    <w:p>
      <w:pPr>
        <w:pStyle w:val="Normal"/>
        <w:shd w:val="clear" w:color="auto" w:fill="FFFFFF"/>
        <w:spacing w:before="60" w:after="160"/>
        <w:jc w:val="both"/>
        <w:rPr>
          <w:rFonts w:ascii="Times New Roman" w:hAnsi="Times New Roman" w:cs="Times New Roman"/>
          <w:b/>
          <w:b/>
          <w:color w:val="000000" w:themeColor="text1"/>
          <w:sz w:val="32"/>
          <w:szCs w:val="32"/>
          <w:highlight w:val="white"/>
        </w:rPr>
      </w:pPr>
      <w:r>
        <w:rPr>
          <w:rFonts w:cs="Times New Roman" w:ascii="Times New Roman" w:hAnsi="Times New Roman"/>
          <w:b/>
          <w:color w:val="000000" w:themeColor="text1"/>
          <w:sz w:val="32"/>
          <w:szCs w:val="32"/>
          <w:shd w:fill="FFFFFF" w:val="clear"/>
        </w:rPr>
      </w:r>
    </w:p>
    <w:p>
      <w:pPr>
        <w:pStyle w:val="Normal"/>
        <w:jc w:val="both"/>
        <w:rPr>
          <w:rFonts w:ascii="Times New Roman" w:hAnsi="Times New Roman" w:cs="Times New Roman"/>
          <w:sz w:val="32"/>
          <w:szCs w:val="32"/>
        </w:rPr>
      </w:pPr>
      <w:r>
        <w:rPr>
          <w:rFonts w:cs="Times New Roman" w:ascii="Times New Roman" w:hAnsi="Times New Roman"/>
          <w:sz w:val="32"/>
          <w:szCs w:val="32"/>
        </w:rPr>
        <w:t>Blood is a precious resource, both for planned treatments and urgent surgeries. Blood donation in a proper time can help patients suffering from life-threatening conditions and support</w:t>
      </w:r>
      <w:del w:id="244" w:author="Unknown Author" w:date="2020-06-14T11:37:05Z">
        <w:r>
          <w:rPr>
            <w:rFonts w:cs="Times New Roman" w:ascii="Times New Roman" w:hAnsi="Times New Roman"/>
            <w:sz w:val="32"/>
            <w:szCs w:val="32"/>
          </w:rPr>
          <w:delText>s</w:delText>
        </w:r>
      </w:del>
      <w:r>
        <w:rPr>
          <w:rFonts w:cs="Times New Roman" w:ascii="Times New Roman" w:hAnsi="Times New Roman"/>
          <w:sz w:val="32"/>
          <w:szCs w:val="32"/>
        </w:rPr>
        <w:t xml:space="preserve"> complex medical and surgical procedures. Blood is also important for treating the wounded during emergencies of all kinds</w:t>
      </w:r>
      <w:ins w:id="245" w:author="Unknown Author" w:date="2020-06-14T11:37:13Z">
        <w:r>
          <w:rPr>
            <w:rFonts w:cs="Times New Roman" w:ascii="Times New Roman" w:hAnsi="Times New Roman"/>
            <w:sz w:val="32"/>
            <w:szCs w:val="32"/>
          </w:rPr>
          <w:t>,</w:t>
        </w:r>
      </w:ins>
      <w:r>
        <w:rPr>
          <w:rFonts w:cs="Times New Roman" w:ascii="Times New Roman" w:hAnsi="Times New Roman"/>
          <w:sz w:val="32"/>
          <w:szCs w:val="32"/>
        </w:rPr>
        <w:t xml:space="preserve"> like natural disasters, accidents, armed conflicts, etc. </w:t>
      </w:r>
      <w:ins w:id="246" w:author="Unknown Author" w:date="2020-06-14T11:37:21Z">
        <w:r>
          <w:rPr>
            <w:rFonts w:cs="Times New Roman" w:ascii="Times New Roman" w:hAnsi="Times New Roman"/>
            <w:sz w:val="32"/>
            <w:szCs w:val="32"/>
          </w:rPr>
          <w:t>B</w:t>
        </w:r>
      </w:ins>
      <w:del w:id="247" w:author="Unknown Author" w:date="2020-06-14T11:37:21Z">
        <w:r>
          <w:rPr>
            <w:rFonts w:cs="Times New Roman" w:ascii="Times New Roman" w:hAnsi="Times New Roman"/>
            <w:sz w:val="32"/>
            <w:szCs w:val="32"/>
          </w:rPr>
          <w:delText>Also, b</w:delText>
        </w:r>
      </w:del>
      <w:r>
        <w:rPr>
          <w:rFonts w:cs="Times New Roman" w:ascii="Times New Roman" w:hAnsi="Times New Roman"/>
          <w:sz w:val="32"/>
          <w:szCs w:val="32"/>
        </w:rPr>
        <w:t>lood is essential</w:t>
      </w:r>
      <w:del w:id="248" w:author="Unknown Author" w:date="2020-06-14T11:37:24Z">
        <w:r>
          <w:rPr>
            <w:rFonts w:cs="Times New Roman" w:ascii="Times New Roman" w:hAnsi="Times New Roman"/>
            <w:sz w:val="32"/>
            <w:szCs w:val="32"/>
          </w:rPr>
          <w:delText>,</w:delText>
        </w:r>
      </w:del>
      <w:r>
        <w:rPr>
          <w:rFonts w:cs="Times New Roman" w:ascii="Times New Roman" w:hAnsi="Times New Roman"/>
          <w:sz w:val="32"/>
          <w:szCs w:val="32"/>
        </w:rPr>
        <w:t xml:space="preserve"> in maternal and perinatal care. Thus</w:t>
      </w:r>
      <w:ins w:id="249" w:author="Unknown Author" w:date="2020-06-14T11:37:31Z">
        <w:r>
          <w:rPr>
            <w:rFonts w:cs="Times New Roman" w:ascii="Times New Roman" w:hAnsi="Times New Roman"/>
            <w:sz w:val="32"/>
            <w:szCs w:val="32"/>
          </w:rPr>
          <w:t>,</w:t>
        </w:r>
      </w:ins>
      <w:r>
        <w:rPr>
          <w:rFonts w:cs="Times New Roman" w:ascii="Times New Roman" w:hAnsi="Times New Roman"/>
          <w:sz w:val="32"/>
          <w:szCs w:val="32"/>
        </w:rPr>
        <w:t xml:space="preserve"> blood is the most demanded </w:t>
      </w:r>
      <w:ins w:id="250" w:author="Unknown Author" w:date="2020-06-14T11:37:37Z">
        <w:r>
          <w:rPr>
            <w:rFonts w:cs="Times New Roman" w:ascii="Times New Roman" w:hAnsi="Times New Roman"/>
            <w:sz w:val="32"/>
            <w:szCs w:val="32"/>
          </w:rPr>
          <w:t>re</w:t>
        </w:r>
      </w:ins>
      <w:r>
        <w:rPr>
          <w:rFonts w:cs="Times New Roman" w:ascii="Times New Roman" w:hAnsi="Times New Roman"/>
          <w:sz w:val="32"/>
          <w:szCs w:val="32"/>
        </w:rPr>
        <w:t xml:space="preserve">source </w:t>
      </w:r>
      <w:ins w:id="251" w:author="Unknown Author" w:date="2020-06-14T11:37:40Z">
        <w:r>
          <w:rPr>
            <w:rFonts w:cs="Times New Roman" w:ascii="Times New Roman" w:hAnsi="Times New Roman"/>
            <w:sz w:val="32"/>
            <w:szCs w:val="32"/>
          </w:rPr>
          <w:t xml:space="preserve">required </w:t>
        </w:r>
      </w:ins>
      <w:r>
        <w:rPr>
          <w:rFonts w:cs="Times New Roman" w:ascii="Times New Roman" w:hAnsi="Times New Roman"/>
          <w:sz w:val="32"/>
          <w:szCs w:val="32"/>
        </w:rPr>
        <w:t xml:space="preserve">to save </w:t>
      </w:r>
      <w:ins w:id="252" w:author="Unknown Author" w:date="2020-06-14T11:37:46Z">
        <w:r>
          <w:rPr>
            <w:rFonts w:cs="Times New Roman" w:ascii="Times New Roman" w:hAnsi="Times New Roman"/>
            <w:sz w:val="32"/>
            <w:szCs w:val="32"/>
          </w:rPr>
          <w:t>lives.</w:t>
        </w:r>
      </w:ins>
      <w:del w:id="253" w:author="Unknown Author" w:date="2020-06-14T11:37:46Z">
        <w:r>
          <w:rPr>
            <w:rFonts w:cs="Times New Roman" w:ascii="Times New Roman" w:hAnsi="Times New Roman"/>
            <w:sz w:val="32"/>
            <w:szCs w:val="32"/>
          </w:rPr>
          <w:delText>a life.</w:delText>
        </w:r>
      </w:del>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It is overwhelming to know that each year millions of people die due to shortage of blood in blood bank. </w:t>
      </w:r>
      <w:ins w:id="254" w:author="Unknown Author" w:date="2020-06-14T11:38:06Z">
        <w:r>
          <w:rPr>
            <w:rFonts w:cs="Times New Roman" w:ascii="Times New Roman" w:hAnsi="Times New Roman"/>
            <w:sz w:val="32"/>
            <w:szCs w:val="32"/>
          </w:rPr>
          <w:t>T</w:t>
        </w:r>
      </w:ins>
      <w:del w:id="255" w:author="Unknown Author" w:date="2020-06-14T11:38:06Z">
        <w:r>
          <w:rPr>
            <w:rFonts w:cs="Times New Roman" w:ascii="Times New Roman" w:hAnsi="Times New Roman"/>
            <w:sz w:val="32"/>
            <w:szCs w:val="32"/>
          </w:rPr>
          <w:delText>Especially t</w:delText>
        </w:r>
      </w:del>
      <w:r>
        <w:rPr>
          <w:rFonts w:cs="Times New Roman" w:ascii="Times New Roman" w:hAnsi="Times New Roman"/>
          <w:sz w:val="32"/>
          <w:szCs w:val="32"/>
        </w:rPr>
        <w:t>here is a great</w:t>
      </w:r>
      <w:ins w:id="256" w:author="Unknown Author" w:date="2020-06-14T11:38:11Z">
        <w:r>
          <w:rPr>
            <w:rFonts w:cs="Times New Roman" w:ascii="Times New Roman" w:hAnsi="Times New Roman"/>
            <w:sz w:val="32"/>
            <w:szCs w:val="32"/>
          </w:rPr>
          <w:t>er</w:t>
        </w:r>
      </w:ins>
      <w:r>
        <w:rPr>
          <w:rFonts w:cs="Times New Roman" w:ascii="Times New Roman" w:hAnsi="Times New Roman"/>
          <w:sz w:val="32"/>
          <w:szCs w:val="32"/>
        </w:rPr>
        <w:t xml:space="preserve"> demand for </w:t>
      </w:r>
      <w:del w:id="257" w:author="Unknown Author" w:date="2020-06-14T11:38:19Z">
        <w:r>
          <w:rPr>
            <w:rFonts w:cs="Times New Roman" w:ascii="Times New Roman" w:hAnsi="Times New Roman"/>
            <w:sz w:val="32"/>
            <w:szCs w:val="32"/>
          </w:rPr>
          <w:delText xml:space="preserve">the </w:delText>
        </w:r>
      </w:del>
      <w:r>
        <w:rPr>
          <w:rFonts w:cs="Times New Roman" w:ascii="Times New Roman" w:hAnsi="Times New Roman"/>
          <w:sz w:val="32"/>
          <w:szCs w:val="32"/>
        </w:rPr>
        <w:t>negative group bloods</w:t>
      </w:r>
      <w:ins w:id="258" w:author="Unknown Author" w:date="2020-06-14T11:38:32Z">
        <w:r>
          <w:rPr>
            <w:rFonts w:cs="Times New Roman" w:ascii="Times New Roman" w:hAnsi="Times New Roman"/>
            <w:sz w:val="32"/>
            <w:szCs w:val="32"/>
          </w:rPr>
          <w:t xml:space="preserve">, </w:t>
        </w:r>
      </w:ins>
      <w:ins w:id="259" w:author="Unknown Author" w:date="2020-06-14T11:38:32Z">
        <w:r>
          <w:rPr>
            <w:rFonts w:cs="Times New Roman" w:ascii="Times New Roman" w:hAnsi="Times New Roman"/>
            <w:sz w:val="32"/>
            <w:szCs w:val="32"/>
          </w:rPr>
          <w:t>in comparison to other types</w:t>
        </w:r>
      </w:ins>
      <w:r>
        <w:rPr>
          <w:rFonts w:cs="Times New Roman" w:ascii="Times New Roman" w:hAnsi="Times New Roman"/>
          <w:sz w:val="32"/>
          <w:szCs w:val="32"/>
        </w:rPr>
        <w:t xml:space="preserve">. </w:t>
      </w:r>
    </w:p>
    <w:p>
      <w:pPr>
        <w:pStyle w:val="Normal"/>
        <w:jc w:val="both"/>
        <w:rPr>
          <w:rFonts w:ascii="Times New Roman" w:hAnsi="Times New Roman" w:cs="Times New Roman"/>
          <w:sz w:val="32"/>
          <w:szCs w:val="32"/>
        </w:rPr>
      </w:pPr>
      <w:r>
        <w:rPr>
          <w:rFonts w:cs="Times New Roman" w:ascii="Times New Roman" w:hAnsi="Times New Roman"/>
          <w:sz w:val="32"/>
          <w:szCs w:val="32"/>
        </w:rPr>
        <w:t>For this year’s World Blood Donor Day</w:t>
      </w:r>
      <w:ins w:id="260" w:author="Unknown Author" w:date="2020-06-14T11:38:42Z">
        <w:r>
          <w:rPr>
            <w:rFonts w:cs="Times New Roman" w:ascii="Times New Roman" w:hAnsi="Times New Roman"/>
            <w:sz w:val="32"/>
            <w:szCs w:val="32"/>
          </w:rPr>
          <w:t>,</w:t>
        </w:r>
      </w:ins>
      <w:r>
        <w:rPr>
          <w:rFonts w:cs="Times New Roman" w:ascii="Times New Roman" w:hAnsi="Times New Roman"/>
          <w:sz w:val="32"/>
          <w:szCs w:val="32"/>
        </w:rPr>
        <w:t xml:space="preserve"> let us</w:t>
      </w:r>
      <w:ins w:id="261" w:author="Unknown Author" w:date="2020-06-14T11:38:45Z">
        <w:r>
          <w:rPr>
            <w:rFonts w:cs="Times New Roman" w:ascii="Times New Roman" w:hAnsi="Times New Roman"/>
            <w:sz w:val="32"/>
            <w:szCs w:val="32"/>
          </w:rPr>
          <w:t xml:space="preserve"> </w:t>
        </w:r>
      </w:ins>
      <w:ins w:id="262" w:author="Unknown Author" w:date="2020-06-14T11:38:45Z">
        <w:r>
          <w:rPr>
            <w:rFonts w:cs="Times New Roman" w:ascii="Times New Roman" w:hAnsi="Times New Roman"/>
            <w:sz w:val="32"/>
            <w:szCs w:val="32"/>
          </w:rPr>
          <w:t>come together and</w:t>
        </w:r>
      </w:ins>
      <w:r>
        <w:rPr>
          <w:rFonts w:cs="Times New Roman" w:ascii="Times New Roman" w:hAnsi="Times New Roman"/>
          <w:sz w:val="32"/>
          <w:szCs w:val="32"/>
        </w:rPr>
        <w:t xml:space="preserve"> do our part by spreading awareness about the need </w:t>
      </w:r>
      <w:ins w:id="263" w:author="Unknown Author" w:date="2020-06-14T11:38:55Z">
        <w:r>
          <w:rPr>
            <w:rFonts w:cs="Times New Roman" w:ascii="Times New Roman" w:hAnsi="Times New Roman"/>
            <w:sz w:val="32"/>
            <w:szCs w:val="32"/>
          </w:rPr>
          <w:t>for</w:t>
        </w:r>
      </w:ins>
      <w:del w:id="264" w:author="Unknown Author" w:date="2020-06-14T11:38:55Z">
        <w:r>
          <w:rPr>
            <w:rFonts w:cs="Times New Roman" w:ascii="Times New Roman" w:hAnsi="Times New Roman"/>
            <w:sz w:val="32"/>
            <w:szCs w:val="32"/>
          </w:rPr>
          <w:delText>of</w:delText>
        </w:r>
      </w:del>
      <w:r>
        <w:rPr>
          <w:rFonts w:cs="Times New Roman" w:ascii="Times New Roman" w:hAnsi="Times New Roman"/>
          <w:sz w:val="32"/>
          <w:szCs w:val="32"/>
        </w:rPr>
        <w:t xml:space="preserve"> blood and blood donation. Everyone must volunteer in donating blood to stop</w:t>
      </w:r>
      <w:del w:id="265" w:author="Unknown Author" w:date="2020-06-14T11:39:14Z">
        <w:r>
          <w:rPr>
            <w:rFonts w:cs="Times New Roman" w:ascii="Times New Roman" w:hAnsi="Times New Roman"/>
            <w:sz w:val="32"/>
            <w:szCs w:val="32"/>
          </w:rPr>
          <w:delText xml:space="preserve"> the</w:delText>
        </w:r>
      </w:del>
      <w:r>
        <w:rPr>
          <w:rFonts w:cs="Times New Roman" w:ascii="Times New Roman" w:hAnsi="Times New Roman"/>
          <w:sz w:val="32"/>
          <w:szCs w:val="32"/>
        </w:rPr>
        <w:t xml:space="preserve"> death</w:t>
      </w:r>
      <w:ins w:id="266" w:author="Unknown Author" w:date="2020-06-14T11:39:08Z">
        <w:r>
          <w:rPr>
            <w:rFonts w:cs="Times New Roman" w:ascii="Times New Roman" w:hAnsi="Times New Roman"/>
            <w:sz w:val="32"/>
            <w:szCs w:val="32"/>
          </w:rPr>
          <w:t>s</w:t>
        </w:r>
      </w:ins>
      <w:r>
        <w:rPr>
          <w:rFonts w:cs="Times New Roman" w:ascii="Times New Roman" w:hAnsi="Times New Roman"/>
          <w:sz w:val="32"/>
          <w:szCs w:val="32"/>
        </w:rPr>
        <w:t xml:space="preserve"> due to shortage of blood.</w:t>
      </w:r>
    </w:p>
    <w:p>
      <w:pPr>
        <w:pStyle w:val="Normal"/>
        <w:jc w:val="both"/>
        <w:rPr>
          <w:rFonts w:ascii="Times New Roman" w:hAnsi="Times New Roman" w:cs="Times New Roman"/>
          <w:sz w:val="32"/>
          <w:szCs w:val="32"/>
        </w:rPr>
      </w:pPr>
      <w:r>
        <w:rPr>
          <w:rFonts w:cs="Times New Roman" w:ascii="Times New Roman" w:hAnsi="Times New Roman"/>
          <w:sz w:val="32"/>
          <w:szCs w:val="32"/>
        </w:rPr>
        <w:t>Take pride in donating blood.</w:t>
      </w:r>
      <w:bookmarkStart w:id="0" w:name="_GoBack"/>
      <w:bookmarkEnd w:id="0"/>
    </w:p>
    <w:p>
      <w:pPr>
        <w:pStyle w:val="Normal"/>
        <w:spacing w:before="0" w:after="160"/>
        <w:ind w:left="720" w:hanging="720"/>
        <w:jc w:val="both"/>
        <w:rPr>
          <w:rFonts w:ascii="Times New Roman" w:hAnsi="Times New Roman" w:cs="Times New Roman"/>
          <w:sz w:val="32"/>
          <w:szCs w:val="32"/>
        </w:rPr>
      </w:pPr>
      <w:del w:id="267" w:author="Unknown Author" w:date="2020-06-14T11:39:20Z">
        <w:r>
          <w:rPr>
            <w:rFonts w:cs="Times New Roman" w:ascii="Times New Roman" w:hAnsi="Times New Roman"/>
            <w:sz w:val="32"/>
            <w:szCs w:val="32"/>
          </w:rPr>
          <w:delText>Donate Blood : Gift of life.</w:delText>
        </w:r>
      </w:del>
      <w:r>
        <w:rPr>
          <w:rFonts w:cs="Times New Roman" w:ascii="Times New Roman" w:hAnsi="Times New Roman"/>
          <w:sz w:val="32"/>
          <w:szCs w:val="32"/>
        </w:rPr>
        <w:t xml:space="preserve">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revisionView w:insDel="0" w:formatting="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Normal"/>
    <w:link w:val="Heading2Char"/>
    <w:uiPriority w:val="9"/>
    <w:qFormat/>
    <w:rsid w:val="007c034d"/>
    <w:pPr>
      <w:spacing w:lineRule="auto" w:line="240" w:beforeAutospacing="1" w:afterAutospacing="1"/>
      <w:outlineLvl w:val="1"/>
    </w:pPr>
    <w:rPr>
      <w:rFonts w:ascii="Times New Roman" w:hAnsi="Times New Roman" w:eastAsia="Times New Roman" w:cs="Times New Roman"/>
      <w:b/>
      <w:bCs/>
      <w:sz w:val="36"/>
      <w:szCs w:val="36"/>
      <w:lang w:eastAsia="en-IN"/>
    </w:rPr>
  </w:style>
  <w:style w:type="paragraph" w:styleId="Heading3">
    <w:name w:val="Heading 3"/>
    <w:basedOn w:val="Normal"/>
    <w:next w:val="Normal"/>
    <w:link w:val="Heading3Char"/>
    <w:uiPriority w:val="9"/>
    <w:unhideWhenUsed/>
    <w:qFormat/>
    <w:rsid w:val="007c034d"/>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sid w:val="007c034d"/>
    <w:rPr>
      <w:rFonts w:ascii="Times New Roman" w:hAnsi="Times New Roman" w:eastAsia="Times New Roman" w:cs="Times New Roman"/>
      <w:b/>
      <w:bCs/>
      <w:sz w:val="36"/>
      <w:szCs w:val="36"/>
      <w:lang w:eastAsia="en-IN"/>
    </w:rPr>
  </w:style>
  <w:style w:type="character" w:styleId="Heading3Char" w:customStyle="1">
    <w:name w:val="Heading 3 Char"/>
    <w:basedOn w:val="DefaultParagraphFont"/>
    <w:link w:val="Heading3"/>
    <w:uiPriority w:val="9"/>
    <w:qFormat/>
    <w:rsid w:val="007c034d"/>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Link">
    <w:name w:val="Hyperlink"/>
    <w:basedOn w:val="DefaultParagraphFont"/>
    <w:uiPriority w:val="99"/>
    <w:unhideWhenUsed/>
    <w:rsid w:val="007c034d"/>
    <w:rPr>
      <w:color w:val="0563C1" w:themeColor="hyperlink"/>
      <w:u w:val="single"/>
    </w:rPr>
  </w:style>
  <w:style w:type="character" w:styleId="Appleconvertedspace" w:customStyle="1">
    <w:name w:val="apple-converted-space"/>
    <w:basedOn w:val="DefaultParagraphFont"/>
    <w:qFormat/>
    <w:rsid w:val="007c034d"/>
    <w:rPr/>
  </w:style>
  <w:style w:type="character" w:styleId="Hvr" w:customStyle="1">
    <w:name w:val="hvr"/>
    <w:basedOn w:val="DefaultParagraphFont"/>
    <w:qFormat/>
    <w:rsid w:val="007c034d"/>
    <w:rPr/>
  </w:style>
  <w:style w:type="character" w:styleId="Strong">
    <w:name w:val="Strong"/>
    <w:basedOn w:val="DefaultParagraphFont"/>
    <w:uiPriority w:val="22"/>
    <w:qFormat/>
    <w:rsid w:val="005a6375"/>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7c034d"/>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7c034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ealthline.com/health/hepatitis-b" TargetMode="External"/><Relationship Id="rId3" Type="http://schemas.openxmlformats.org/officeDocument/2006/relationships/hyperlink" Target="https://www.healthline.com/health/hepatitis-c" TargetMode="External"/><Relationship Id="rId4" Type="http://schemas.openxmlformats.org/officeDocument/2006/relationships/hyperlink" Target="https://www.healthline.com/health/hiv-aids" TargetMode="External"/><Relationship Id="rId5" Type="http://schemas.openxmlformats.org/officeDocument/2006/relationships/hyperlink" Target="https://www.healthline.com/health/west-nile-virus" TargetMode="External"/><Relationship Id="rId6" Type="http://schemas.openxmlformats.org/officeDocument/2006/relationships/hyperlink" Target="https://www.healthline.com/health/std/syphilis" TargetMode="External"/><Relationship Id="rId7" Type="http://schemas.openxmlformats.org/officeDocument/2006/relationships/hyperlink" Target="http://aje.oxfordjournals.org/content/148/5/445.full.pdf" TargetMode="External"/><Relationship Id="rId8" Type="http://schemas.openxmlformats.org/officeDocument/2006/relationships/hyperlink" Target="http://aje.oxfordjournals.org/content/148/5/445.full.pdf" TargetMode="External"/><Relationship Id="rId9" Type="http://schemas.openxmlformats.org/officeDocument/2006/relationships/hyperlink" Target="http://aje.oxfordjournals.org/content/148/5/445.full.pdf"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59358-165D-4A3D-8B1C-27B97C8DC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Application>LibreOffice/6.4.2.2$Windows_X86_64 LibreOffice_project/4e471d8c02c9c90f512f7f9ead8875b57fcb1ec3</Application>
  <Pages>6</Pages>
  <Words>1369</Words>
  <Characters>6719</Characters>
  <CharactersWithSpaces>8053</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2020-06-13T16:17:00Z</dcterms:created>
  <dc:creator>Windows User</dc:creator>
  <dc:description/>
  <dc:language>en-IN</dc:language>
  <cp:lastModifiedBy/>
  <dcterms:modified xsi:type="dcterms:W3CDTF">2020-06-14T11:39:23Z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