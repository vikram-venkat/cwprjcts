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Change w:id="0" w:author="Vikram Venkat" w:date="2020-06-18T10:01:30Z"/>
        </w:rPr>
        <w:t>OTT PLATFORM</w:t>
      </w:r>
    </w:p>
    <w:p>
      <w:pPr>
        <w:pStyle w:val="Normal1"/>
        <w:jc w:val="both"/>
        <w:rPr>
          <w:rFonts w:ascii="Times New Roman" w:hAnsi="Times New Roman" w:eastAsia="Times New Roman" w:cs="Times New Roman"/>
          <w:color w:val="000000"/>
          <w:sz w:val="32"/>
          <w:szCs w:val="32"/>
        </w:rPr>
      </w:pPr>
      <w:del w:id="1" w:author="Vikram Venkat" w:date="2020-06-18T10:13:52Z">
        <w:r>
          <w:rPr>
            <w:rFonts w:eastAsia="Times New Roman" w:cs="Times New Roman" w:ascii="Times New Roman" w:hAnsi="Times New Roman"/>
            <w:color w:val="000000"/>
            <w:sz w:val="32"/>
            <w:szCs w:val="32"/>
          </w:rPr>
          <w:delText>The abbreviation for OTT is ‘Over-The-Top’. Over-the-Over the</w:delText>
        </w:r>
      </w:del>
      <w:r>
        <w:rPr>
          <w:rFonts w:eastAsia="Times New Roman" w:cs="Times New Roman" w:ascii="Times New Roman" w:hAnsi="Times New Roman"/>
          <w:color w:val="000000"/>
          <w:sz w:val="32"/>
          <w:szCs w:val="32"/>
        </w:rPr>
        <w:t xml:space="preserve"> </w:t>
      </w:r>
      <w:ins w:id="2" w:author="Vikram Venkat" w:date="2020-06-18T10:14:34Z">
        <w:r>
          <w:rPr>
            <w:rFonts w:eastAsia="Times New Roman" w:cs="Times New Roman" w:ascii="Times New Roman" w:hAnsi="Times New Roman"/>
            <w:color w:val="000000"/>
            <w:sz w:val="32"/>
            <w:szCs w:val="32"/>
          </w:rPr>
          <w:t>Over-the-</w:t>
        </w:r>
      </w:ins>
      <w:r>
        <w:rPr>
          <w:rFonts w:eastAsia="Times New Roman" w:cs="Times New Roman" w:ascii="Times New Roman" w:hAnsi="Times New Roman"/>
          <w:color w:val="000000"/>
          <w:sz w:val="32"/>
          <w:szCs w:val="32"/>
        </w:rPr>
        <w:t xml:space="preserve">top (OTT) </w:t>
      </w:r>
      <w:ins w:id="3" w:author="Vikram Venkat" w:date="2020-06-18T10:13:59Z">
        <w:r>
          <w:rPr>
            <w:rFonts w:eastAsia="Times New Roman" w:cs="Times New Roman" w:ascii="Times New Roman" w:hAnsi="Times New Roman"/>
            <w:color w:val="000000"/>
            <w:sz w:val="32"/>
            <w:szCs w:val="32"/>
          </w:rPr>
          <w:t xml:space="preserve">platforms </w:t>
        </w:r>
      </w:ins>
      <w:r>
        <w:rPr>
          <w:rFonts w:eastAsia="Times New Roman" w:cs="Times New Roman" w:ascii="Times New Roman" w:hAnsi="Times New Roman"/>
          <w:color w:val="000000"/>
          <w:sz w:val="32"/>
          <w:szCs w:val="32"/>
        </w:rPr>
        <w:t>deliver</w:t>
      </w:r>
      <w:del w:id="4" w:author="Vikram Venkat" w:date="2020-06-18T10:14:07Z">
        <w:r>
          <w:rPr>
            <w:rFonts w:eastAsia="Times New Roman" w:cs="Times New Roman" w:ascii="Times New Roman" w:hAnsi="Times New Roman"/>
            <w:color w:val="000000"/>
            <w:sz w:val="32"/>
            <w:szCs w:val="32"/>
          </w:rPr>
          <w:delText>s a</w:delText>
        </w:r>
      </w:del>
      <w:r>
        <w:rPr>
          <w:rFonts w:eastAsia="Times New Roman" w:cs="Times New Roman" w:ascii="Times New Roman" w:hAnsi="Times New Roman"/>
          <w:color w:val="000000"/>
          <w:sz w:val="32"/>
          <w:szCs w:val="32"/>
        </w:rPr>
        <w:t xml:space="preserve"> media service</w:t>
      </w:r>
      <w:ins w:id="5" w:author="Vikram Venkat" w:date="2020-06-18T10:14:10Z">
        <w:r>
          <w:rPr>
            <w:rFonts w:eastAsia="Times New Roman" w:cs="Times New Roman" w:ascii="Times New Roman" w:hAnsi="Times New Roman"/>
            <w:color w:val="000000"/>
            <w:sz w:val="32"/>
            <w:szCs w:val="32"/>
          </w:rPr>
          <w:t>s</w:t>
        </w:r>
      </w:ins>
      <w:r>
        <w:rPr>
          <w:rFonts w:eastAsia="Times New Roman" w:cs="Times New Roman" w:ascii="Times New Roman" w:hAnsi="Times New Roman"/>
          <w:color w:val="000000"/>
          <w:sz w:val="32"/>
          <w:szCs w:val="32"/>
        </w:rPr>
        <w:t xml:space="preserve"> explicitly to viewers via the </w:t>
      </w:r>
      <w:hyperlink r:id="rId2">
        <w:r>
          <w:rPr>
            <w:rFonts w:eastAsia="Times New Roman" w:cs="Times New Roman" w:ascii="Times New Roman" w:hAnsi="Times New Roman"/>
            <w:color w:val="000000"/>
            <w:sz w:val="32"/>
            <w:szCs w:val="32"/>
            <w:u w:val="none"/>
          </w:rPr>
          <w:t>Internet</w:t>
        </w:r>
      </w:hyperlink>
      <w:r>
        <w:rPr>
          <w:rFonts w:eastAsia="Times New Roman" w:cs="Times New Roman" w:ascii="Times New Roman" w:hAnsi="Times New Roman"/>
          <w:color w:val="000000"/>
          <w:sz w:val="32"/>
          <w:szCs w:val="32"/>
        </w:rPr>
        <w:t>. OTT provides easy access to films and television contents using</w:t>
      </w:r>
      <w:del w:id="6" w:author="Vikram Venkat" w:date="2020-06-18T10:14:52Z">
        <w:r>
          <w:rPr>
            <w:rFonts w:eastAsia="Times New Roman" w:cs="Times New Roman" w:ascii="Times New Roman" w:hAnsi="Times New Roman"/>
            <w:color w:val="000000"/>
            <w:sz w:val="32"/>
            <w:szCs w:val="32"/>
          </w:rPr>
          <w:delText xml:space="preserve"> a</w:delText>
        </w:r>
      </w:del>
      <w:r>
        <w:rPr>
          <w:rFonts w:eastAsia="Times New Roman" w:cs="Times New Roman" w:ascii="Times New Roman" w:hAnsi="Times New Roman"/>
          <w:color w:val="000000"/>
          <w:sz w:val="32"/>
          <w:szCs w:val="32"/>
        </w:rPr>
        <w:t xml:space="preserve"> cable</w:t>
      </w:r>
      <w:ins w:id="7" w:author="Vikram Venkat" w:date="2020-06-18T10:14:55Z">
        <w:r>
          <w:rPr>
            <w:rFonts w:eastAsia="Times New Roman" w:cs="Times New Roman" w:ascii="Times New Roman" w:hAnsi="Times New Roman"/>
            <w:color w:val="000000"/>
            <w:sz w:val="32"/>
            <w:szCs w:val="32"/>
          </w:rPr>
          <w:t>s</w:t>
        </w:r>
      </w:ins>
      <w:r>
        <w:rPr>
          <w:rFonts w:eastAsia="Times New Roman" w:cs="Times New Roman" w:ascii="Times New Roman" w:hAnsi="Times New Roman"/>
          <w:color w:val="000000"/>
          <w:sz w:val="32"/>
          <w:szCs w:val="32"/>
        </w:rPr>
        <w:t xml:space="preserve"> or</w:t>
      </w:r>
      <w:del w:id="8" w:author="Vikram Venkat" w:date="2020-06-18T10:14:56Z">
        <w:r>
          <w:rPr>
            <w:rFonts w:eastAsia="Times New Roman" w:cs="Times New Roman" w:ascii="Times New Roman" w:hAnsi="Times New Roman"/>
            <w:color w:val="000000"/>
            <w:sz w:val="32"/>
            <w:szCs w:val="32"/>
          </w:rPr>
          <w:delText xml:space="preserve"> a</w:delText>
        </w:r>
      </w:del>
      <w:r>
        <w:rPr>
          <w:rFonts w:eastAsia="Times New Roman" w:cs="Times New Roman" w:ascii="Times New Roman" w:hAnsi="Times New Roman"/>
          <w:color w:val="000000"/>
          <w:sz w:val="32"/>
          <w:szCs w:val="32"/>
        </w:rPr>
        <w:t xml:space="preserve"> satellite provider</w:t>
      </w:r>
      <w:ins w:id="9" w:author="Vikram Venkat" w:date="2020-06-18T10:14:58Z">
        <w:r>
          <w:rPr>
            <w:rFonts w:eastAsia="Times New Roman" w:cs="Times New Roman" w:ascii="Times New Roman" w:hAnsi="Times New Roman"/>
            <w:color w:val="000000"/>
            <w:sz w:val="32"/>
            <w:szCs w:val="32"/>
          </w:rPr>
          <w:t>s</w:t>
        </w:r>
      </w:ins>
      <w:r>
        <w:rPr>
          <w:rFonts w:eastAsia="Times New Roman" w:cs="Times New Roman" w:ascii="Times New Roman" w:hAnsi="Times New Roman"/>
          <w:color w:val="000000"/>
          <w:sz w:val="32"/>
          <w:szCs w:val="32"/>
        </w:rPr>
        <w:t xml:space="preserve">. OTT content can be accessed directly </w:t>
      </w:r>
      <w:ins w:id="10" w:author="Vikram Venkat" w:date="2020-06-18T10:15:04Z">
        <w:r>
          <w:rPr>
            <w:rFonts w:eastAsia="Times New Roman" w:cs="Times New Roman" w:ascii="Times New Roman" w:hAnsi="Times New Roman"/>
            <w:color w:val="000000"/>
            <w:sz w:val="32"/>
            <w:szCs w:val="32"/>
          </w:rPr>
          <w:t>via using</w:t>
        </w:r>
      </w:ins>
      <w:del w:id="11" w:author="Vikram Venkat" w:date="2020-06-18T10:15:04Z">
        <w:r>
          <w:rPr>
            <w:rFonts w:eastAsia="Times New Roman" w:cs="Times New Roman" w:ascii="Times New Roman" w:hAnsi="Times New Roman"/>
            <w:color w:val="000000"/>
            <w:sz w:val="32"/>
            <w:szCs w:val="32"/>
          </w:rPr>
          <w:delText>on</w:delText>
        </w:r>
      </w:del>
      <w:r>
        <w:rPr>
          <w:rFonts w:eastAsia="Times New Roman" w:cs="Times New Roman" w:ascii="Times New Roman" w:hAnsi="Times New Roman"/>
          <w:color w:val="000000"/>
          <w:sz w:val="32"/>
          <w:szCs w:val="32"/>
        </w:rPr>
        <w:t xml:space="preserve"> a computer, television, and</w:t>
      </w:r>
      <w:ins w:id="12" w:author="Vikram Venkat" w:date="2020-06-18T10:15:12Z">
        <w:r>
          <w:rPr>
            <w:rFonts w:eastAsia="Times New Roman" w:cs="Times New Roman" w:ascii="Times New Roman" w:hAnsi="Times New Roman"/>
            <w:color w:val="000000"/>
            <w:sz w:val="32"/>
            <w:szCs w:val="32"/>
          </w:rPr>
          <w:t>/or</w:t>
        </w:r>
      </w:ins>
      <w:r>
        <w:rPr>
          <w:rFonts w:eastAsia="Times New Roman" w:cs="Times New Roman" w:ascii="Times New Roman" w:hAnsi="Times New Roman"/>
          <w:color w:val="000000"/>
          <w:sz w:val="32"/>
          <w:szCs w:val="32"/>
        </w:rPr>
        <w:t xml:space="preserve"> mobile phones. OTT platforms are increasing</w:t>
      </w:r>
      <w:ins w:id="13" w:author="Vikram Venkat" w:date="2020-06-18T10:15:21Z">
        <w:r>
          <w:rPr>
            <w:rFonts w:eastAsia="Times New Roman" w:cs="Times New Roman" w:ascii="Times New Roman" w:hAnsi="Times New Roman"/>
            <w:color w:val="000000"/>
            <w:sz w:val="32"/>
            <w:szCs w:val="32"/>
          </w:rPr>
          <w:t>ly</w:t>
        </w:r>
      </w:ins>
      <w:del w:id="14" w:author="Vikram Venkat" w:date="2020-06-18T10:15:21Z">
        <w:r>
          <w:rPr>
            <w:rFonts w:eastAsia="Times New Roman" w:cs="Times New Roman" w:ascii="Times New Roman" w:hAnsi="Times New Roman"/>
            <w:color w:val="000000"/>
            <w:sz w:val="32"/>
            <w:szCs w:val="32"/>
          </w:rPr>
          <w:delText xml:space="preserve"> their</w:delText>
        </w:r>
      </w:del>
      <w:r>
        <w:rPr>
          <w:rFonts w:eastAsia="Times New Roman" w:cs="Times New Roman" w:ascii="Times New Roman" w:hAnsi="Times New Roman"/>
          <w:color w:val="000000"/>
          <w:sz w:val="32"/>
          <w:szCs w:val="32"/>
        </w:rPr>
        <w:t xml:space="preserve"> popular</w:t>
      </w:r>
      <w:del w:id="15" w:author="Vikram Venkat" w:date="2020-06-18T10:15:27Z">
        <w:r>
          <w:rPr>
            <w:rFonts w:eastAsia="Times New Roman" w:cs="Times New Roman" w:ascii="Times New Roman" w:hAnsi="Times New Roman"/>
            <w:color w:val="000000"/>
            <w:sz w:val="32"/>
            <w:szCs w:val="32"/>
          </w:rPr>
          <w:delText>ity</w:delText>
        </w:r>
      </w:del>
      <w:r>
        <w:rPr>
          <w:rFonts w:eastAsia="Times New Roman" w:cs="Times New Roman" w:ascii="Times New Roman" w:hAnsi="Times New Roman"/>
          <w:color w:val="000000"/>
          <w:sz w:val="32"/>
          <w:szCs w:val="32"/>
        </w:rPr>
        <w:t xml:space="preserve"> these days. With OTT video</w:t>
      </w:r>
      <w:ins w:id="16" w:author="Vikram Venkat" w:date="2020-06-18T10:16:14Z">
        <w:r>
          <w:rPr>
            <w:rFonts w:eastAsia="Times New Roman" w:cs="Times New Roman" w:ascii="Times New Roman" w:hAnsi="Times New Roman"/>
            <w:color w:val="000000"/>
            <w:sz w:val="32"/>
            <w:szCs w:val="32"/>
          </w:rPr>
          <w:t>graphic</w:t>
        </w:r>
      </w:ins>
      <w:del w:id="17" w:author="Vikram Venkat" w:date="2020-06-18T10:16:14Z">
        <w:r>
          <w:rPr>
            <w:rFonts w:eastAsia="Times New Roman" w:cs="Times New Roman" w:ascii="Times New Roman" w:hAnsi="Times New Roman"/>
            <w:color w:val="000000"/>
            <w:sz w:val="32"/>
            <w:szCs w:val="32"/>
          </w:rPr>
          <w:delText xml:space="preserve"> delivery</w:delText>
        </w:r>
      </w:del>
      <w:r>
        <w:rPr>
          <w:rFonts w:eastAsia="Times New Roman" w:cs="Times New Roman" w:ascii="Times New Roman" w:hAnsi="Times New Roman"/>
          <w:color w:val="000000"/>
          <w:sz w:val="32"/>
          <w:szCs w:val="32"/>
        </w:rPr>
        <w:t xml:space="preserve"> technology, people can enjoy their favorite shows, movies, </w:t>
      </w:r>
      <w:ins w:id="18" w:author="Vikram Venkat" w:date="2020-06-18T10:16:24Z">
        <w:r>
          <w:rPr>
            <w:rFonts w:eastAsia="Times New Roman" w:cs="Times New Roman" w:ascii="Times New Roman" w:hAnsi="Times New Roman"/>
            <w:color w:val="000000"/>
            <w:sz w:val="32"/>
            <w:szCs w:val="32"/>
          </w:rPr>
          <w:t xml:space="preserve">and </w:t>
        </w:r>
      </w:ins>
      <w:r>
        <w:rPr>
          <w:rFonts w:eastAsia="Times New Roman" w:cs="Times New Roman" w:ascii="Times New Roman" w:hAnsi="Times New Roman"/>
          <w:color w:val="000000"/>
          <w:sz w:val="32"/>
          <w:szCs w:val="32"/>
        </w:rPr>
        <w:t xml:space="preserve">sports </w:t>
      </w:r>
      <w:ins w:id="19" w:author="Vikram Venkat" w:date="2020-06-18T10:16:28Z">
        <w:r>
          <w:rPr>
            <w:rFonts w:eastAsia="Times New Roman" w:cs="Times New Roman" w:ascii="Times New Roman" w:hAnsi="Times New Roman"/>
            <w:color w:val="000000"/>
            <w:sz w:val="32"/>
            <w:szCs w:val="32"/>
          </w:rPr>
          <w:t>available at</w:t>
        </w:r>
      </w:ins>
      <w:del w:id="20" w:author="Vikram Venkat" w:date="2020-06-18T10:16:28Z">
        <w:r>
          <w:rPr>
            <w:rFonts w:eastAsia="Times New Roman" w:cs="Times New Roman" w:ascii="Times New Roman" w:hAnsi="Times New Roman"/>
            <w:color w:val="000000"/>
            <w:sz w:val="32"/>
            <w:szCs w:val="32"/>
          </w:rPr>
          <w:delText>on</w:delText>
        </w:r>
      </w:del>
      <w:r>
        <w:rPr>
          <w:rFonts w:eastAsia="Times New Roman" w:cs="Times New Roman" w:ascii="Times New Roman" w:hAnsi="Times New Roman"/>
          <w:color w:val="000000"/>
          <w:sz w:val="32"/>
          <w:szCs w:val="32"/>
        </w:rPr>
        <w:t xml:space="preserve"> their fingertips. It is a fast-growing, profitable</w:t>
      </w:r>
      <w:ins w:id="21" w:author="Vikram Venkat" w:date="2020-06-18T10:16:41Z">
        <w:r>
          <w:rPr>
            <w:rFonts w:eastAsia="Times New Roman" w:cs="Times New Roman" w:ascii="Times New Roman" w:hAnsi="Times New Roman"/>
            <w:color w:val="000000"/>
            <w:sz w:val="32"/>
            <w:szCs w:val="32"/>
          </w:rPr>
          <w:t>,</w:t>
        </w:r>
      </w:ins>
      <w:r>
        <w:rPr>
          <w:rFonts w:eastAsia="Times New Roman" w:cs="Times New Roman" w:ascii="Times New Roman" w:hAnsi="Times New Roman"/>
          <w:color w:val="000000"/>
          <w:sz w:val="32"/>
          <w:szCs w:val="32"/>
        </w:rPr>
        <w:t xml:space="preserve"> and popular</w:t>
      </w:r>
      <w:ins w:id="22" w:author="Vikram Venkat" w:date="2020-06-18T10:16:43Z">
        <w:r>
          <w:rPr>
            <w:rFonts w:eastAsia="Times New Roman" w:cs="Times New Roman" w:ascii="Times New Roman" w:hAnsi="Times New Roman"/>
            <w:color w:val="000000"/>
            <w:sz w:val="32"/>
            <w:szCs w:val="32"/>
          </w:rPr>
          <w:t xml:space="preserve"> method of content delivery</w:t>
        </w:r>
      </w:ins>
      <w:del w:id="23" w:author="Vikram Venkat" w:date="2020-06-18T10:16:43Z">
        <w:r>
          <w:rPr>
            <w:rFonts w:eastAsia="Times New Roman" w:cs="Times New Roman" w:ascii="Times New Roman" w:hAnsi="Times New Roman"/>
            <w:color w:val="000000"/>
            <w:sz w:val="32"/>
            <w:szCs w:val="32"/>
          </w:rPr>
          <w:delText>,</w:delText>
        </w:r>
      </w:del>
      <w:r>
        <w:rPr>
          <w:rFonts w:eastAsia="Times New Roman" w:cs="Times New Roman" w:ascii="Times New Roman" w:hAnsi="Times New Roman"/>
          <w:color w:val="000000"/>
          <w:sz w:val="32"/>
          <w:szCs w:val="32"/>
        </w:rPr>
        <w:t xml:space="preserve"> among younger audiences, and has a wide range of competition.  Netflix, Amazon </w:t>
      </w:r>
      <w:ins w:id="24" w:author="Vikram Venkat" w:date="2020-06-18T10:17:12Z">
        <w:r>
          <w:rPr>
            <w:rFonts w:eastAsia="Times New Roman" w:cs="Times New Roman" w:ascii="Times New Roman" w:hAnsi="Times New Roman"/>
            <w:color w:val="000000"/>
            <w:sz w:val="32"/>
            <w:szCs w:val="32"/>
          </w:rPr>
          <w:t>Prime Video</w:t>
        </w:r>
      </w:ins>
      <w:del w:id="25" w:author="Vikram Venkat" w:date="2020-06-18T10:17:12Z">
        <w:r>
          <w:rPr>
            <w:rFonts w:eastAsia="Times New Roman" w:cs="Times New Roman" w:ascii="Times New Roman" w:hAnsi="Times New Roman"/>
            <w:color w:val="000000"/>
            <w:sz w:val="32"/>
            <w:szCs w:val="32"/>
          </w:rPr>
          <w:delText>prime video</w:delText>
        </w:r>
      </w:del>
      <w:r>
        <w:rPr>
          <w:rFonts w:eastAsia="Times New Roman" w:cs="Times New Roman" w:ascii="Times New Roman" w:hAnsi="Times New Roman"/>
          <w:color w:val="000000"/>
          <w:sz w:val="32"/>
          <w:szCs w:val="32"/>
        </w:rPr>
        <w:t>, Hotstar are</w:t>
      </w:r>
      <w:del w:id="26" w:author="Vikram Venkat" w:date="2020-06-18T10:17:04Z">
        <w:r>
          <w:rPr>
            <w:rFonts w:eastAsia="Times New Roman" w:cs="Times New Roman" w:ascii="Times New Roman" w:hAnsi="Times New Roman"/>
            <w:color w:val="000000"/>
            <w:sz w:val="32"/>
            <w:szCs w:val="32"/>
          </w:rPr>
          <w:delText xml:space="preserve"> the</w:delText>
        </w:r>
      </w:del>
      <w:r>
        <w:rPr>
          <w:rFonts w:eastAsia="Times New Roman" w:cs="Times New Roman" w:ascii="Times New Roman" w:hAnsi="Times New Roman"/>
          <w:color w:val="000000"/>
          <w:sz w:val="32"/>
          <w:szCs w:val="32"/>
        </w:rPr>
        <w:t xml:space="preserve"> famous OTT platforms.</w:t>
      </w:r>
    </w:p>
    <w:p>
      <w:pPr>
        <w:pStyle w:val="Normal1"/>
        <w:jc w:val="both"/>
        <w:rPr>
          <w:rFonts w:ascii="Times New Roman" w:hAnsi="Times New Roman" w:eastAsia="Times New Roman" w:cs="Times New Roman"/>
          <w:color w:val="000000"/>
          <w:sz w:val="32"/>
          <w:szCs w:val="32"/>
          <w:u w:val="single"/>
        </w:rPr>
      </w:pPr>
      <w:r>
        <w:rPr>
          <w:rFonts w:eastAsia="Times New Roman" w:cs="Times New Roman" w:ascii="Times New Roman" w:hAnsi="Times New Roman"/>
          <w:color w:val="000000"/>
          <w:sz w:val="32"/>
          <w:szCs w:val="32"/>
          <w:u w:val="single"/>
          <w:rPrChange w:id="0" w:author="Vikram Venkat" w:date="2020-06-18T10:17:25Z"/>
        </w:rPr>
        <w:t>MODES OF ACCESS</w:t>
      </w:r>
    </w:p>
    <w:p>
      <w:pPr>
        <w:pStyle w:val="Normal1"/>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Consumers can avail OTT content through </w:t>
      </w:r>
      <w:hyperlink r:id="rId3">
        <w:r>
          <w:rPr>
            <w:rFonts w:eastAsia="Times New Roman" w:cs="Times New Roman" w:ascii="Times New Roman" w:hAnsi="Times New Roman"/>
            <w:color w:val="000000"/>
            <w:sz w:val="32"/>
            <w:szCs w:val="32"/>
            <w:u w:val="none"/>
          </w:rPr>
          <w:t>phones</w:t>
        </w:r>
      </w:hyperlink>
      <w:r>
        <w:rPr>
          <w:rFonts w:eastAsia="Times New Roman" w:cs="Times New Roman" w:ascii="Times New Roman" w:hAnsi="Times New Roman"/>
          <w:color w:val="000000"/>
          <w:sz w:val="32"/>
          <w:szCs w:val="32"/>
        </w:rPr>
        <w:t>, </w:t>
      </w:r>
      <w:hyperlink r:id="rId4">
        <w:r>
          <w:rPr>
            <w:rFonts w:eastAsia="Times New Roman" w:cs="Times New Roman" w:ascii="Times New Roman" w:hAnsi="Times New Roman"/>
            <w:color w:val="000000"/>
            <w:sz w:val="32"/>
            <w:szCs w:val="32"/>
            <w:u w:val="none"/>
          </w:rPr>
          <w:t>smart TVs</w:t>
        </w:r>
      </w:hyperlink>
      <w:r>
        <w:rPr>
          <w:rFonts w:eastAsia="Times New Roman" w:cs="Times New Roman" w:ascii="Times New Roman" w:hAnsi="Times New Roman"/>
          <w:color w:val="000000"/>
          <w:sz w:val="32"/>
          <w:szCs w:val="32"/>
        </w:rPr>
        <w:t>, </w:t>
      </w:r>
      <w:hyperlink r:id="rId5">
        <w:r>
          <w:rPr>
            <w:rFonts w:eastAsia="Times New Roman" w:cs="Times New Roman" w:ascii="Times New Roman" w:hAnsi="Times New Roman"/>
            <w:color w:val="000000"/>
            <w:sz w:val="32"/>
            <w:szCs w:val="32"/>
            <w:u w:val="none"/>
          </w:rPr>
          <w:t>set-top boxes</w:t>
        </w:r>
      </w:hyperlink>
      <w:r>
        <w:rPr>
          <w:rFonts w:eastAsia="Times New Roman" w:cs="Times New Roman" w:ascii="Times New Roman" w:hAnsi="Times New Roman"/>
          <w:color w:val="000000"/>
          <w:sz w:val="32"/>
          <w:szCs w:val="32"/>
        </w:rPr>
        <w:t>, </w:t>
      </w:r>
      <w:hyperlink r:id="rId6">
        <w:r>
          <w:rPr>
            <w:rFonts w:eastAsia="Times New Roman" w:cs="Times New Roman" w:ascii="Times New Roman" w:hAnsi="Times New Roman"/>
            <w:color w:val="000000"/>
            <w:sz w:val="32"/>
            <w:szCs w:val="32"/>
            <w:u w:val="none"/>
          </w:rPr>
          <w:t>gaming consoles</w:t>
        </w:r>
      </w:hyperlink>
      <w:r>
        <w:rPr>
          <w:rFonts w:eastAsia="Times New Roman" w:cs="Times New Roman" w:ascii="Times New Roman" w:hAnsi="Times New Roman"/>
          <w:color w:val="000000"/>
          <w:sz w:val="32"/>
          <w:szCs w:val="32"/>
        </w:rPr>
        <w:t>, </w:t>
      </w:r>
      <w:hyperlink r:id="rId7">
        <w:r>
          <w:rPr>
            <w:rFonts w:eastAsia="Times New Roman" w:cs="Times New Roman" w:ascii="Times New Roman" w:hAnsi="Times New Roman"/>
            <w:color w:val="000000"/>
            <w:sz w:val="32"/>
            <w:szCs w:val="32"/>
            <w:u w:val="none"/>
          </w:rPr>
          <w:t>tablets</w:t>
        </w:r>
      </w:hyperlink>
      <w:r>
        <w:rPr>
          <w:rFonts w:eastAsia="Times New Roman" w:cs="Times New Roman" w:ascii="Times New Roman" w:hAnsi="Times New Roman"/>
          <w:color w:val="000000"/>
          <w:sz w:val="32"/>
          <w:szCs w:val="32"/>
        </w:rPr>
        <w:t xml:space="preserve">, and desktop and laptop computers by connecting </w:t>
      </w:r>
      <w:ins w:id="28" w:author="Vikram Venkat" w:date="2020-06-18T10:23:30Z">
        <w:r>
          <w:rPr>
            <w:rFonts w:eastAsia="Times New Roman" w:cs="Times New Roman" w:ascii="Times New Roman" w:hAnsi="Times New Roman"/>
            <w:color w:val="000000"/>
            <w:sz w:val="32"/>
            <w:szCs w:val="32"/>
          </w:rPr>
          <w:t xml:space="preserve">them to </w:t>
        </w:r>
      </w:ins>
      <w:r>
        <w:rPr>
          <w:rFonts w:eastAsia="Times New Roman" w:cs="Times New Roman" w:ascii="Times New Roman" w:hAnsi="Times New Roman"/>
          <w:color w:val="000000"/>
          <w:sz w:val="32"/>
          <w:szCs w:val="32"/>
        </w:rPr>
        <w:t xml:space="preserve">the Internet. 2019 statistics </w:t>
      </w:r>
      <w:ins w:id="29" w:author="Vikram Venkat" w:date="2020-06-18T10:23:38Z">
        <w:r>
          <w:rPr>
            <w:rFonts w:eastAsia="Times New Roman" w:cs="Times New Roman" w:ascii="Times New Roman" w:hAnsi="Times New Roman"/>
            <w:color w:val="000000"/>
            <w:sz w:val="32"/>
            <w:szCs w:val="32"/>
          </w:rPr>
          <w:t>show</w:t>
        </w:r>
      </w:ins>
      <w:del w:id="30" w:author="Vikram Venkat" w:date="2020-06-18T10:23:38Z">
        <w:r>
          <w:rPr>
            <w:rFonts w:eastAsia="Times New Roman" w:cs="Times New Roman" w:ascii="Times New Roman" w:hAnsi="Times New Roman"/>
            <w:color w:val="000000"/>
            <w:sz w:val="32"/>
            <w:szCs w:val="32"/>
          </w:rPr>
          <w:delText>say</w:delText>
        </w:r>
      </w:del>
      <w:r>
        <w:rPr>
          <w:rFonts w:eastAsia="Times New Roman" w:cs="Times New Roman" w:ascii="Times New Roman" w:hAnsi="Times New Roman"/>
          <w:color w:val="000000"/>
          <w:sz w:val="32"/>
          <w:szCs w:val="32"/>
        </w:rPr>
        <w:t xml:space="preserve"> that more than 45% of the total OTT content streaming audience view through </w:t>
      </w:r>
      <w:hyperlink r:id="rId8">
        <w:r>
          <w:rPr>
            <w:rFonts w:eastAsia="Times New Roman" w:cs="Times New Roman" w:ascii="Times New Roman" w:hAnsi="Times New Roman"/>
            <w:color w:val="000000"/>
            <w:sz w:val="32"/>
            <w:szCs w:val="32"/>
            <w:u w:val="none"/>
          </w:rPr>
          <w:t>Android</w:t>
        </w:r>
      </w:hyperlink>
      <w:r>
        <w:rPr>
          <w:rFonts w:eastAsia="Times New Roman" w:cs="Times New Roman" w:ascii="Times New Roman" w:hAnsi="Times New Roman"/>
          <w:color w:val="000000"/>
          <w:sz w:val="32"/>
          <w:szCs w:val="32"/>
        </w:rPr>
        <w:t> and </w:t>
      </w:r>
      <w:hyperlink r:id="rId9">
        <w:r>
          <w:rPr>
            <w:rFonts w:eastAsia="Times New Roman" w:cs="Times New Roman" w:ascii="Times New Roman" w:hAnsi="Times New Roman"/>
            <w:color w:val="000000"/>
            <w:sz w:val="32"/>
            <w:szCs w:val="32"/>
            <w:u w:val="none"/>
          </w:rPr>
          <w:t>iOS</w:t>
        </w:r>
      </w:hyperlink>
      <w:r>
        <w:rPr>
          <w:rFonts w:eastAsia="Times New Roman" w:cs="Times New Roman" w:ascii="Times New Roman" w:hAnsi="Times New Roman"/>
          <w:color w:val="000000"/>
          <w:sz w:val="32"/>
          <w:szCs w:val="32"/>
        </w:rPr>
        <w:t>, while 39% of the audience use the web to access OTT content.</w:t>
      </w:r>
    </w:p>
    <w:p>
      <w:pPr>
        <w:pStyle w:val="Normal1"/>
        <w:rPr>
          <w:rFonts w:ascii="Times New Roman" w:hAnsi="Times New Roman" w:eastAsia="Times New Roman" w:cs="Times New Roman"/>
          <w:ins w:id="35" w:author="Vikram Venkat" w:date="2020-06-18T10:27:46Z"/>
          <w:sz w:val="32"/>
          <w:szCs w:val="32"/>
          <w:u w:val="single"/>
        </w:rPr>
      </w:pPr>
      <w:r>
        <w:rPr>
          <w:rFonts w:eastAsia="Times New Roman" w:cs="Times New Roman" w:ascii="Times New Roman" w:hAnsi="Times New Roman"/>
          <w:sz w:val="32"/>
          <w:szCs w:val="32"/>
          <w:u w:val="single"/>
          <w:rPrChange w:id="0" w:author="Vikram Venkat" w:date="2020-06-18T10:23:48Z"/>
        </w:rPr>
        <w:t xml:space="preserve">DIFFERENT FORMS </w:t>
      </w:r>
      <w:ins w:id="32" w:author="Vikram Venkat" w:date="2020-06-18T10:27:42Z">
        <w:r>
          <w:rPr>
            <w:rFonts w:eastAsia="Times New Roman" w:cs="Times New Roman" w:ascii="Times New Roman" w:hAnsi="Times New Roman"/>
            <w:sz w:val="32"/>
            <w:szCs w:val="32"/>
            <w:u w:val="single"/>
          </w:rPr>
          <w:t xml:space="preserve">OF </w:t>
        </w:r>
      </w:ins>
      <w:r>
        <w:rPr>
          <w:rFonts w:eastAsia="Times New Roman" w:cs="Times New Roman" w:ascii="Times New Roman" w:hAnsi="Times New Roman"/>
          <w:sz w:val="32"/>
          <w:szCs w:val="32"/>
          <w:u w:val="single"/>
          <w:rPrChange w:id="0" w:author="Vikram Venkat" w:date="2020-06-18T10:23:48Z"/>
        </w:rPr>
        <w:t>OTT PLATFORM</w:t>
      </w:r>
      <w:ins w:id="34" w:author="Vikram Venkat" w:date="2020-06-18T10:27:46Z">
        <w:r>
          <w:rPr>
            <w:rFonts w:eastAsia="Times New Roman" w:cs="Times New Roman" w:ascii="Times New Roman" w:hAnsi="Times New Roman"/>
            <w:sz w:val="32"/>
            <w:szCs w:val="32"/>
            <w:u w:val="single"/>
          </w:rPr>
          <w:t>S</w:t>
        </w:r>
      </w:ins>
    </w:p>
    <w:p>
      <w:pPr>
        <w:pStyle w:val="Normal1"/>
        <w:rPr>
          <w:rFonts w:ascii="Times New Roman" w:hAnsi="Times New Roman" w:eastAsia="Times New Roman" w:cs="Times New Roman"/>
          <w:sz w:val="32"/>
          <w:szCs w:val="32"/>
        </w:rPr>
      </w:pPr>
      <w:ins w:id="36" w:author="Vikram Venkat" w:date="2020-06-18T10:27:46Z">
        <w:r>
          <w:rPr>
            <w:rFonts w:eastAsia="Times New Roman" w:cs="Times New Roman" w:ascii="Times New Roman" w:hAnsi="Times New Roman"/>
            <w:sz w:val="32"/>
            <w:szCs w:val="32"/>
            <w:u w:val="single"/>
          </w:rPr>
          <w:t>There are various kinds of OTT platforms available to the masses, such as:</w:t>
        </w:r>
      </w:ins>
    </w:p>
    <w:p>
      <w:pPr>
        <w:pStyle w:val="Normal1"/>
        <w:keepNext w:val="false"/>
        <w:keepLines w:val="false"/>
        <w:widowControl/>
        <w:numPr>
          <w:ilvl w:val="0"/>
          <w:numId w:val="2"/>
        </w:numPr>
        <w:pBdr/>
        <w:shd w:val="clear" w:fill="auto"/>
        <w:spacing w:lineRule="auto" w:line="259" w:before="0" w:after="0"/>
        <w:ind w:left="720" w:right="0" w:hanging="360"/>
        <w:jc w:val="left"/>
        <w:rPr>
          <w:b/>
          <w:b/>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OTT Television</w:t>
      </w:r>
    </w:p>
    <w:p>
      <w:pPr>
        <w:pStyle w:val="Normal1"/>
        <w:keepNext w:val="false"/>
        <w:keepLines w:val="false"/>
        <w:widowControl/>
        <w:numPr>
          <w:ilvl w:val="0"/>
          <w:numId w:val="2"/>
        </w:numPr>
        <w:pBdr/>
        <w:shd w:val="clear" w:fill="auto"/>
        <w:spacing w:lineRule="auto" w:line="259" w:before="0" w:after="0"/>
        <w:ind w:left="720" w:right="0" w:hanging="360"/>
        <w:jc w:val="left"/>
        <w:rPr>
          <w:b/>
          <w:b/>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OTT </w:t>
      </w:r>
      <w:ins w:id="37" w:author="Vikram Venkat" w:date="2020-06-18T10:28:0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M</w:t>
        </w:r>
      </w:ins>
      <w:del w:id="38" w:author="Vikram Venkat" w:date="2020-06-18T10:28:0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m</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essaging</w:t>
      </w:r>
    </w:p>
    <w:p>
      <w:pPr>
        <w:pStyle w:val="Normal1"/>
        <w:keepNext w:val="false"/>
        <w:keepLines w:val="false"/>
        <w:widowControl/>
        <w:numPr>
          <w:ilvl w:val="0"/>
          <w:numId w:val="2"/>
        </w:numPr>
        <w:pBdr/>
        <w:shd w:val="clear" w:fill="auto"/>
        <w:spacing w:lineRule="auto" w:line="259" w:before="0" w:after="0"/>
        <w:ind w:left="720" w:right="0" w:hanging="360"/>
        <w:jc w:val="left"/>
        <w:rPr>
          <w:b/>
          <w:b/>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OTT </w:t>
      </w:r>
      <w:ins w:id="39" w:author="Vikram Venkat" w:date="2020-06-18T10:28:1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V</w:t>
        </w:r>
      </w:ins>
      <w:del w:id="40" w:author="Vikram Venkat" w:date="2020-06-18T10:28:1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v</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oice </w:t>
      </w:r>
      <w:ins w:id="41" w:author="Vikram Venkat" w:date="2020-06-18T10:28:13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C</w:t>
        </w:r>
      </w:ins>
      <w:del w:id="42" w:author="Vikram Venkat" w:date="2020-06-18T10:28:13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c</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alling</w:t>
      </w:r>
    </w:p>
    <w:p>
      <w:pPr>
        <w:pStyle w:val="Normal1"/>
        <w:keepNext w:val="false"/>
        <w:keepLines w:val="false"/>
        <w:widowControl/>
        <w:pBdr/>
        <w:shd w:val="clear" w:fill="auto"/>
        <w:spacing w:lineRule="auto" w:line="259" w:before="0" w:after="0"/>
        <w:ind w:left="72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widowControl/>
        <w:numPr>
          <w:ilvl w:val="0"/>
          <w:numId w:val="3"/>
        </w:numPr>
        <w:pBdr/>
        <w:shd w:val="clear" w:fill="auto"/>
        <w:spacing w:lineRule="auto" w:line="259" w:before="0" w:after="0"/>
        <w:ind w:left="720" w:right="0" w:hanging="360"/>
        <w:jc w:val="both"/>
        <w:rPr>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OTT television provides video streaming servi</w:t>
      </w:r>
      <w:ins w:id="43" w:author="Vikram Venkat" w:date="2020-06-18T10:28:2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c</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es. All </w:t>
      </w:r>
      <w:ins w:id="44" w:author="Vikram Venkat" w:date="2020-06-18T10:28:2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of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the content</w:t>
      </w:r>
      <w:del w:id="45" w:author="Vikram Venkat" w:date="2020-06-18T10:28:33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broadcasted </w:t>
      </w:r>
      <w:ins w:id="46" w:author="Vikram Venkat" w:date="2020-06-18T10:28:35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via</w:t>
        </w:r>
      </w:ins>
      <w:del w:id="47" w:author="Vikram Venkat" w:date="2020-06-18T10:28:35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in</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television</w:t>
      </w:r>
      <w:ins w:id="48" w:author="Vikram Venkat" w:date="2020-06-18T10:28:3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s</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can be </w:t>
      </w:r>
      <w:ins w:id="49" w:author="Vikram Venkat" w:date="2020-06-18T10:28:4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viewed</w:t>
        </w:r>
      </w:ins>
      <w:del w:id="50" w:author="Vikram Venkat" w:date="2020-06-18T10:28:4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seen</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through OTT television platform</w:t>
      </w:r>
      <w:ins w:id="51" w:author="Vikram Venkat" w:date="2020-06-18T10:28:4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s</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ins w:id="52" w:author="Vikram Venkat" w:date="2020-06-18T10:28:4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as well</w:t>
        </w:r>
      </w:ins>
      <w:del w:id="53" w:author="Vikram Venkat" w:date="2020-06-18T10:28:4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also</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OTT television platform</w:t>
      </w:r>
      <w:ins w:id="54" w:author="Vikram Venkat" w:date="2020-06-18T10:28:5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s</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can be accessed </w:t>
      </w:r>
      <w:ins w:id="55" w:author="Vikram Venkat" w:date="2020-06-18T10:28:5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via</w:t>
        </w:r>
      </w:ins>
      <w:del w:id="56" w:author="Vikram Venkat" w:date="2020-06-18T10:28:5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in</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televisions, phones, laptops,</w:t>
      </w:r>
      <w:ins w:id="57" w:author="Vikram Venkat" w:date="2020-06-18T10:29:03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or</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tablets with the help of </w:t>
      </w:r>
      <w:ins w:id="58" w:author="Vikram Venkat" w:date="2020-06-18T10:29:0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the I</w:t>
        </w:r>
      </w:ins>
      <w:del w:id="59" w:author="Vikram Venkat" w:date="2020-06-18T10:29:0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i</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nternet. Examples for OTT television</w:t>
      </w:r>
      <w:ins w:id="60" w:author="Vikram Venkat" w:date="2020-06-18T10:29:1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services</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ins w:id="61" w:author="Vikram Venkat" w:date="2020-06-18T10:29:2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include</w:t>
        </w:r>
      </w:ins>
      <w:del w:id="62" w:author="Vikram Venkat" w:date="2020-06-18T10:29:2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are</w:delText>
        </w:r>
      </w:del>
      <w:r>
        <w:rPr>
          <w:rFonts w:eastAsia="Times New Roman" w:cs="Times New Roman" w:ascii="Times New Roman" w:hAnsi="Times New Roman"/>
          <w:b w:val="false"/>
          <w:i w:val="false"/>
          <w:caps w:val="false"/>
          <w:smallCaps w:val="false"/>
          <w:strike w:val="false"/>
          <w:dstrike w:val="false"/>
          <w:color w:val="3D4459"/>
          <w:position w:val="0"/>
          <w:sz w:val="32"/>
          <w:sz w:val="32"/>
          <w:szCs w:val="3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Netflix, Hulu, Prime Video, BBC, Apple TV, Disney+, Crunchyroll, HBO (Max, Go, Now), Pluto TV</w:t>
      </w:r>
      <w:ins w:id="63" w:author="Vikram Venkat" w:date="2020-06-18T10:29:2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and so on.</w:t>
        </w:r>
      </w:ins>
      <w:del w:id="64" w:author="Vikram Venkat" w:date="2020-06-18T10:29:2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w:delText>
        </w:r>
      </w:del>
    </w:p>
    <w:p>
      <w:pPr>
        <w:pStyle w:val="Normal1"/>
        <w:keepNext w:val="false"/>
        <w:keepLines w:val="false"/>
        <w:widowControl/>
        <w:pBdr/>
        <w:shd w:val="clear" w:fill="auto"/>
        <w:spacing w:lineRule="auto" w:line="259" w:before="0" w:after="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widowControl/>
        <w:numPr>
          <w:ilvl w:val="0"/>
          <w:numId w:val="3"/>
        </w:numPr>
        <w:pBdr/>
        <w:shd w:val="clear" w:fill="auto"/>
        <w:spacing w:lineRule="auto" w:line="259" w:before="0" w:after="0"/>
        <w:ind w:left="720" w:right="0" w:hanging="360"/>
        <w:jc w:val="both"/>
        <w:rPr>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OTT </w:t>
      </w:r>
      <w:ins w:id="65" w:author="Vikram Venkat" w:date="2020-06-18T10:29:4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M</w:t>
        </w:r>
      </w:ins>
      <w:del w:id="66" w:author="Vikram Venkat" w:date="2020-06-18T10:29:4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m</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essaging is </w:t>
      </w:r>
      <w:ins w:id="67" w:author="Vikram Venkat" w:date="2020-06-18T10:29:43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an</w:t>
        </w:r>
      </w:ins>
      <w:del w:id="68" w:author="Vikram Venkat" w:date="2020-06-18T10:29:43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the</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w:t>
      </w:r>
      <w:hyperlink r:id="rId10">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instant messaging</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service</w:t>
      </w:r>
      <w:del w:id="69" w:author="Vikram Venkat" w:date="2020-06-18T10:29:4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or </w:t>
      </w:r>
      <w:hyperlink r:id="rId11">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online chat</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ins w:id="70" w:author="Vikram Venkat" w:date="2020-06-18T10:29:5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service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which is </w:t>
      </w:r>
      <w:ins w:id="71" w:author="Vikram Venkat" w:date="2020-06-18T10:30:0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a</w:t>
        </w:r>
      </w:ins>
      <w:del w:id="72" w:author="Vikram Venkat" w:date="2020-06-18T10:30:0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the</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ins w:id="73" w:author="Vikram Venkat" w:date="2020-06-18T10:30:1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better</w:t>
        </w:r>
      </w:ins>
      <w:del w:id="74" w:author="Vikram Venkat" w:date="2020-06-18T10:30:1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best</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alternative to  </w:t>
      </w:r>
      <w:hyperlink r:id="rId12">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text messaging</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services provided by</w:t>
      </w:r>
      <w:del w:id="75" w:author="Vikram Venkat" w:date="2020-06-18T10:30:1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a</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w:t>
      </w:r>
      <w:hyperlink r:id="rId13">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mobile network operator</w:t>
        </w:r>
      </w:hyperlink>
      <w:ins w:id="76" w:author="Vikram Venkat" w:date="2020-06-18T10:30:2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s</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Examples for OTT </w:t>
      </w:r>
      <w:ins w:id="77" w:author="Vikram Venkat" w:date="2020-06-18T10:30:2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Messaging services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are WhatsApp, WeChat, Snapchat, Skype, Kik Messenger, Facebook Messenger, iMessage, </w:t>
      </w:r>
      <w:hyperlink r:id="rId14">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Telegram</w:t>
        </w:r>
      </w:hyperlink>
      <w:del w:id="78" w:author="Vikram Venkat" w:date="2020-06-18T10:30:3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and </w:t>
      </w:r>
      <w:hyperlink r:id="rId15">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Google Allo</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t>
      </w:r>
    </w:p>
    <w:p>
      <w:pPr>
        <w:pStyle w:val="Normal1"/>
        <w:keepNext w:val="false"/>
        <w:keepLines w:val="false"/>
        <w:widowControl/>
        <w:pBdr/>
        <w:shd w:val="clear" w:fill="auto"/>
        <w:spacing w:lineRule="auto" w:line="259" w:before="0" w:after="0"/>
        <w:ind w:left="72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widowControl/>
        <w:numPr>
          <w:ilvl w:val="0"/>
          <w:numId w:val="3"/>
        </w:numPr>
        <w:pBdr/>
        <w:shd w:val="clear" w:fill="auto"/>
        <w:spacing w:lineRule="auto" w:line="259" w:before="0" w:after="160"/>
        <w:ind w:left="720" w:right="0" w:hanging="360"/>
        <w:jc w:val="both"/>
        <w:rPr>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OTT </w:t>
      </w:r>
      <w:ins w:id="79" w:author="Vikram Venkat" w:date="2020-06-18T10:30:3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Voice Calling</w:t>
        </w:r>
      </w:ins>
      <w:del w:id="80" w:author="Vikram Venkat" w:date="2020-06-18T10:30:3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voice calling</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ins w:id="81" w:author="Vikram Venkat" w:date="2020-06-18T10:30:4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is used to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provide</w:t>
      </w:r>
      <w:del w:id="82" w:author="Vikram Venkat" w:date="2020-06-18T10:30:4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online voice calling services. This replaces</w:t>
      </w:r>
      <w:del w:id="83" w:author="Vikram Venkat" w:date="2020-06-18T10:31:0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the</w:delText>
        </w:r>
      </w:del>
      <w:ins w:id="84" w:author="Vikram Venkat" w:date="2020-06-18T10:31:0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conventional</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voice calling </w:t>
      </w:r>
      <w:ins w:id="85" w:author="Vikram Venkat" w:date="2020-06-18T10:30:5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services</w:t>
        </w:r>
      </w:ins>
      <w:del w:id="86" w:author="Vikram Venkat" w:date="2020-06-18T10:30:5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serives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offered by mobile phone operators. Examples for the </w:t>
      </w:r>
      <w:ins w:id="87" w:author="Vikram Venkat" w:date="2020-06-18T10:31:1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OTT</w:t>
        </w:r>
      </w:ins>
      <w:del w:id="88" w:author="Vikram Venkat" w:date="2020-06-18T10:31:1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OOT</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ins w:id="89" w:author="Vikram Venkat" w:date="2020-06-18T10:31:2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Voice Calling</w:t>
        </w:r>
      </w:ins>
      <w:del w:id="90" w:author="Vikram Venkat" w:date="2020-06-18T10:31:2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voice calling</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are </w:t>
      </w:r>
      <w:hyperlink r:id="rId16">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Skype</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w:t>
      </w:r>
      <w:hyperlink r:id="rId17">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WeChat</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w:t>
      </w:r>
      <w:hyperlink r:id="rId18">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Viber</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and </w:t>
      </w:r>
      <w:hyperlink r:id="rId19">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WhatsApp</w:t>
        </w:r>
      </w:hyperlink>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p>
    <w:p>
      <w:pPr>
        <w:pStyle w:val="Normal1"/>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1"/>
        <w:keepNext w:val="false"/>
        <w:keepLines w:val="false"/>
        <w:widowControl/>
        <w:pBdr/>
        <w:shd w:val="clear" w:fill="FFFFFF"/>
        <w:spacing w:lineRule="auto" w:line="240" w:before="0" w:after="30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32"/>
          <w:szCs w:val="32"/>
          <w:u w:val="single"/>
          <w:vertAlign w:val="baseline"/>
        </w:rPr>
      </w:pPr>
      <w:r>
        <w:rPr>
          <w:rFonts w:eastAsia="Times New Roman" w:cs="Times New Roman" w:ascii="Times New Roman" w:hAnsi="Times New Roman"/>
          <w:i w:val="false"/>
          <w:caps w:val="false"/>
          <w:smallCaps w:val="false"/>
          <w:strike w:val="false"/>
          <w:dstrike w:val="false"/>
          <w:color w:val="000000"/>
          <w:position w:val="0"/>
          <w:sz w:val="32"/>
          <w:sz w:val="32"/>
          <w:szCs w:val="32"/>
          <w:u w:val="single"/>
          <w:shd w:fill="auto" w:val="clear"/>
          <w:vertAlign w:val="baseline"/>
          <w:rPrChange w:id="0" w:author="Vikram Venkat" w:date="2020-06-18T10:31:31Z"/>
        </w:rPr>
        <w:t>ADVANTAGES OF OTT</w:t>
      </w:r>
    </w:p>
    <w:p>
      <w:pPr>
        <w:pStyle w:val="Normal1"/>
        <w:keepNext w:val="false"/>
        <w:keepLines w:val="false"/>
        <w:widowControl/>
        <w:numPr>
          <w:ilvl w:val="0"/>
          <w:numId w:val="6"/>
        </w:numPr>
        <w:pBdr/>
        <w:shd w:val="clear" w:fill="FFFFFF"/>
        <w:spacing w:lineRule="auto" w:line="240" w:before="280" w:after="0"/>
        <w:ind w:left="720" w:right="0" w:hanging="360"/>
        <w:jc w:val="both"/>
        <w:rPr>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Easy to access through mobile phones, computers, television, tablet, etc</w:t>
      </w:r>
      <w:ins w:id="92" w:author="Vikram Venkat" w:date="2020-06-18T10:31:3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t>
        </w:r>
      </w:ins>
      <w:del w:id="93" w:author="Vikram Venkat" w:date="2020-06-18T10:31:3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w:delText>
        </w:r>
      </w:del>
    </w:p>
    <w:p>
      <w:pPr>
        <w:pStyle w:val="Normal1"/>
        <w:keepNext w:val="false"/>
        <w:keepLines w:val="false"/>
        <w:widowControl/>
        <w:numPr>
          <w:ilvl w:val="0"/>
          <w:numId w:val="6"/>
        </w:numPr>
        <w:pBdr/>
        <w:shd w:val="clear" w:fill="FFFFFF"/>
        <w:spacing w:lineRule="auto" w:line="240" w:before="0" w:after="0"/>
        <w:ind w:left="720" w:right="0" w:hanging="360"/>
        <w:jc w:val="both"/>
        <w:rPr>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OTT is customized for the viewers based on geograph</w:t>
      </w:r>
      <w:ins w:id="94" w:author="Vikram Venkat" w:date="2020-06-18T10:31:4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y</w:t>
        </w:r>
      </w:ins>
      <w:del w:id="95" w:author="Vikram Venkat" w:date="2020-06-18T10:31:4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ic</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topic</w:t>
      </w:r>
      <w:ins w:id="96" w:author="Vikram Venkat" w:date="2020-06-18T10:31:4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al and</w:t>
        </w:r>
      </w:ins>
      <w:del w:id="97" w:author="Vikram Venkat" w:date="2020-06-18T10:31:4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behavioral targeting, and </w:t>
      </w:r>
      <w:ins w:id="98" w:author="Vikram Venkat" w:date="2020-06-18T10:32:0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personal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demographic information. These pieces of information </w:t>
      </w:r>
      <w:del w:id="99" w:author="Vikram Venkat" w:date="2020-06-18T10:32:1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may </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help to provide </w:t>
      </w:r>
      <w:ins w:id="100" w:author="Vikram Venkat" w:date="2020-06-18T10:32:1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a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better</w:t>
      </w:r>
      <w:ins w:id="101" w:author="Vikram Venkat" w:date="2020-06-18T10:32:2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and more personalized yet customisable</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service. </w:t>
      </w:r>
    </w:p>
    <w:p>
      <w:pPr>
        <w:pStyle w:val="Normal1"/>
        <w:keepNext w:val="false"/>
        <w:keepLines w:val="false"/>
        <w:widowControl/>
        <w:numPr>
          <w:ilvl w:val="0"/>
          <w:numId w:val="6"/>
        </w:numPr>
        <w:pBdr/>
        <w:shd w:val="clear" w:fill="FFFFFF"/>
        <w:spacing w:lineRule="auto" w:line="240" w:before="0" w:after="0"/>
        <w:ind w:left="720" w:right="0" w:hanging="360"/>
        <w:jc w:val="both"/>
        <w:rPr>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In some OTT platforms, viewers can ignore advertisements by </w:t>
      </w:r>
      <w:ins w:id="102" w:author="Vikram Venkat" w:date="2020-06-18T10:32:3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purchasing various kinds of premium plans that they offer</w:t>
        </w:r>
      </w:ins>
      <w:del w:id="103" w:author="Vikram Venkat" w:date="2020-06-18T10:32:3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paying extra money</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Thereby, viewers can enjoy break-free movies and shows.</w:t>
      </w:r>
    </w:p>
    <w:p>
      <w:pPr>
        <w:pStyle w:val="Normal1"/>
        <w:keepNext w:val="false"/>
        <w:keepLines w:val="false"/>
        <w:widowControl/>
        <w:numPr>
          <w:ilvl w:val="0"/>
          <w:numId w:val="6"/>
        </w:numPr>
        <w:pBdr/>
        <w:shd w:val="clear" w:fill="FFFFFF"/>
        <w:spacing w:lineRule="auto" w:line="240" w:before="0" w:after="0"/>
        <w:ind w:left="720" w:right="0" w:hanging="360"/>
        <w:jc w:val="both"/>
        <w:rPr>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Marketing via OTT is </w:t>
      </w:r>
      <w:ins w:id="104" w:author="Vikram Venkat" w:date="2020-06-18T10:32:5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the</w:t>
        </w:r>
      </w:ins>
      <w:del w:id="105" w:author="Vikram Venkat" w:date="2020-06-18T10:32:5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a</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best alternative for business people. Advertising in OTT may cost less than advertising on television. </w:t>
      </w:r>
    </w:p>
    <w:p>
      <w:pPr>
        <w:pStyle w:val="Normal1"/>
        <w:keepNext w:val="false"/>
        <w:keepLines w:val="false"/>
        <w:widowControl/>
        <w:numPr>
          <w:ilvl w:val="0"/>
          <w:numId w:val="6"/>
        </w:numPr>
        <w:pBdr/>
        <w:shd w:val="clear" w:fill="FFFFFF"/>
        <w:spacing w:lineRule="auto" w:line="240" w:before="0" w:after="0"/>
        <w:ind w:left="720" w:right="0" w:hanging="360"/>
        <w:jc w:val="both"/>
        <w:rPr>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One subscription can be streamed on multiple devices. Hence</w:t>
      </w:r>
      <w:ins w:id="106" w:author="Vikram Venkat" w:date="2020-06-18T10:33:0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it is cost effective.</w:t>
      </w:r>
    </w:p>
    <w:p>
      <w:pPr>
        <w:pStyle w:val="Normal1"/>
        <w:keepNext w:val="false"/>
        <w:keepLines w:val="false"/>
        <w:widowControl/>
        <w:numPr>
          <w:ilvl w:val="0"/>
          <w:numId w:val="6"/>
        </w:numPr>
        <w:pBdr/>
        <w:shd w:val="clear" w:fill="FFFFFF"/>
        <w:spacing w:lineRule="auto" w:line="240" w:before="0" w:after="0"/>
        <w:ind w:left="720" w:right="0" w:hanging="360"/>
        <w:jc w:val="both"/>
        <w:rPr>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The ability to stream on multiple devices increases the amount of time individuals spend on OTT platforms watching their favorites. This also increases exposure to advertisements.</w:t>
      </w:r>
    </w:p>
    <w:p>
      <w:pPr>
        <w:pStyle w:val="Normal1"/>
        <w:keepNext w:val="false"/>
        <w:keepLines w:val="false"/>
        <w:widowControl/>
        <w:numPr>
          <w:ilvl w:val="0"/>
          <w:numId w:val="6"/>
        </w:numPr>
        <w:pBdr/>
        <w:shd w:val="clear" w:fill="FFFFFF"/>
        <w:spacing w:lineRule="auto" w:line="240" w:before="0" w:after="280"/>
        <w:ind w:left="720" w:right="0" w:hanging="360"/>
        <w:jc w:val="both"/>
        <w:rPr>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OTT platforms </w:t>
      </w:r>
      <w:ins w:id="107" w:author="Vikram Venkat" w:date="2020-06-18T10:33:3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provide </w:t>
        </w:r>
      </w:ins>
      <w:del w:id="108" w:author="Vikram Venkat" w:date="2020-06-18T10:33:3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gives a great</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creative video</w:t>
      </w:r>
      <w:ins w:id="109" w:author="Vikram Venkat" w:date="2020-06-18T10:33:3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franchises</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to fascinate their customers</w:t>
      </w:r>
      <w:ins w:id="110" w:author="Vikram Venkat" w:date="2020-06-18T10:33:5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and</w:t>
      </w:r>
      <w:del w:id="111" w:author="Vikram Venkat" w:date="2020-06-18T10:33:55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also</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to compete with the other OTT platforms.</w:t>
      </w:r>
    </w:p>
    <w:p>
      <w:pPr>
        <w:pStyle w:val="Normal1"/>
        <w:keepNext w:val="false"/>
        <w:keepLines w:val="false"/>
        <w:widowControl/>
        <w:pBdr/>
        <w:shd w:val="clear" w:fill="auto"/>
        <w:spacing w:lineRule="auto" w:line="240" w:before="0" w:after="16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2"/>
          <w:sz w:val="32"/>
          <w:szCs w:val="32"/>
          <w:u w:val="single"/>
          <w:vertAlign w:val="baseline"/>
        </w:rPr>
      </w:pPr>
      <w:r>
        <w:rPr>
          <w:rFonts w:eastAsia="Times New Roman" w:cs="Times New Roman" w:ascii="Times New Roman" w:hAnsi="Times New Roman"/>
          <w:i w:val="false"/>
          <w:caps w:val="false"/>
          <w:smallCaps w:val="false"/>
          <w:strike w:val="false"/>
          <w:dstrike w:val="false"/>
          <w:color w:val="000000"/>
          <w:position w:val="0"/>
          <w:sz w:val="32"/>
          <w:sz w:val="32"/>
          <w:szCs w:val="32"/>
          <w:u w:val="single"/>
          <w:shd w:fill="auto" w:val="clear"/>
          <w:vertAlign w:val="baseline"/>
          <w:rPrChange w:id="0" w:author="Vikram Venkat" w:date="2020-06-18T10:34:01Z"/>
        </w:rPr>
        <w:t>DISADVANTAGES OF OTT</w:t>
      </w:r>
    </w:p>
    <w:p>
      <w:pPr>
        <w:pStyle w:val="Normal1"/>
        <w:keepNext w:val="false"/>
        <w:keepLines w:val="false"/>
        <w:widowControl/>
        <w:numPr>
          <w:ilvl w:val="0"/>
          <w:numId w:val="1"/>
        </w:numPr>
        <w:pBdr/>
        <w:shd w:val="clear" w:fill="auto"/>
        <w:spacing w:lineRule="auto" w:line="240" w:before="0" w:after="160"/>
        <w:ind w:left="720" w:right="0" w:hanging="360"/>
        <w:jc w:val="both"/>
        <w:rPr>
          <w:b/>
          <w:b/>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In some OTT platforms</w:t>
      </w:r>
      <w:ins w:id="113" w:author="Vikram Venkat" w:date="2020-06-18T10:34:05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subscription cost is high</w:t>
      </w:r>
    </w:p>
    <w:p>
      <w:pPr>
        <w:pStyle w:val="Normal1"/>
        <w:keepNext w:val="false"/>
        <w:keepLines w:val="false"/>
        <w:widowControl/>
        <w:numPr>
          <w:ilvl w:val="0"/>
          <w:numId w:val="1"/>
        </w:numPr>
        <w:pBdr/>
        <w:shd w:val="clear" w:fill="auto"/>
        <w:spacing w:lineRule="auto" w:line="240" w:before="0" w:after="160"/>
        <w:ind w:left="720" w:right="0" w:hanging="360"/>
        <w:jc w:val="both"/>
        <w:rPr>
          <w:b/>
          <w:b/>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Frequent advertisements</w:t>
      </w:r>
      <w:ins w:id="114" w:author="Vikram Venkat" w:date="2020-06-18T10:34:0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in some free OTT platforms</w:t>
        </w:r>
      </w:ins>
      <w:del w:id="115" w:author="Vikram Venkat" w:date="2020-06-18T10:34:1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This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may annoy the view</w:t>
      </w:r>
      <w:ins w:id="116" w:author="Vikram Venkat" w:date="2020-06-18T10:34:2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ers.</w:t>
        </w:r>
      </w:ins>
      <w:del w:id="117" w:author="Vikram Venkat" w:date="2020-06-18T10:34:2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s.</w:delText>
        </w:r>
      </w:del>
    </w:p>
    <w:p>
      <w:pPr>
        <w:pStyle w:val="Normal1"/>
        <w:keepNext w:val="false"/>
        <w:keepLines w:val="false"/>
        <w:widowControl/>
        <w:numPr>
          <w:ilvl w:val="0"/>
          <w:numId w:val="1"/>
        </w:numPr>
        <w:pBdr/>
        <w:shd w:val="clear" w:fill="auto"/>
        <w:spacing w:lineRule="auto" w:line="240" w:before="0" w:after="160"/>
        <w:ind w:left="720" w:right="0" w:hanging="360"/>
        <w:jc w:val="both"/>
        <w:rPr>
          <w:b/>
          <w:b/>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Unfortunately, many OTT platforms lack the functionality that comes with</w:t>
      </w:r>
      <w:del w:id="118" w:author="Vikram Venkat" w:date="2020-06-18T10:34:33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the</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browsers. Many streaming services have severe flaws</w:t>
      </w:r>
      <w:ins w:id="119" w:author="Vikram Venkat" w:date="2020-06-18T10:34:3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/bugs</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that may not provide access to some video content. </w:t>
      </w:r>
    </w:p>
    <w:p>
      <w:pPr>
        <w:pStyle w:val="Normal1"/>
        <w:keepNext w:val="false"/>
        <w:keepLines w:val="false"/>
        <w:widowControl/>
        <w:numPr>
          <w:ilvl w:val="0"/>
          <w:numId w:val="1"/>
        </w:numPr>
        <w:pBdr/>
        <w:shd w:val="clear" w:fill="auto"/>
        <w:spacing w:lineRule="auto" w:line="240" w:before="0" w:after="160"/>
        <w:ind w:left="720" w:right="0" w:hanging="360"/>
        <w:jc w:val="both"/>
        <w:rPr>
          <w:b/>
          <w:b/>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The creation of OTT applications has led to</w:t>
      </w:r>
      <w:del w:id="120" w:author="Vikram Venkat" w:date="2020-06-18T10:34:5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a</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major conflict</w:t>
      </w:r>
      <w:ins w:id="121" w:author="Vikram Venkat" w:date="2020-06-18T10:34:5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s</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between companies that offer similar services.</w:t>
      </w:r>
      <w:del w:id="122" w:author="Vikram Venkat" w:date="2020-06-18T10:34:5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Example: Cable TV operator.</w:delText>
        </w:r>
      </w:del>
    </w:p>
    <w:p>
      <w:pPr>
        <w:pStyle w:val="Normal1"/>
        <w:keepNext w:val="false"/>
        <w:keepLines w:val="false"/>
        <w:widowControl/>
        <w:numPr>
          <w:ilvl w:val="0"/>
          <w:numId w:val="1"/>
        </w:numPr>
        <w:pBdr/>
        <w:shd w:val="clear" w:fill="auto"/>
        <w:spacing w:lineRule="auto" w:line="240" w:before="0" w:after="160"/>
        <w:ind w:left="720" w:right="0" w:hanging="360"/>
        <w:jc w:val="both"/>
        <w:rPr>
          <w:b/>
          <w:b/>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The new trend of releasing</w:t>
      </w:r>
      <w:del w:id="123" w:author="Vikram Venkat" w:date="2020-06-18T10:35:0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the</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new movies </w:t>
      </w:r>
      <w:ins w:id="124" w:author="Vikram Venkat" w:date="2020-06-18T10:35:1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via</w:t>
        </w:r>
      </w:ins>
      <w:del w:id="125" w:author="Vikram Venkat" w:date="2020-06-18T10:35:1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in the</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OTT platform</w:t>
      </w:r>
      <w:ins w:id="126" w:author="Vikram Venkat" w:date="2020-06-18T10:35:15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s</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ins w:id="127" w:author="Vikram Venkat" w:date="2020-06-18T10:35:1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are a </w:t>
        </w:r>
      </w:ins>
      <w:del w:id="128" w:author="Vikram Venkat" w:date="2020-06-18T10:35:1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can cause</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severe threat to the future of movie theaters. </w:t>
      </w:r>
    </w:p>
    <w:p>
      <w:pPr>
        <w:pStyle w:val="Normal1"/>
        <w:keepNext w:val="false"/>
        <w:keepLines w:val="false"/>
        <w:widowControl/>
        <w:pBdr/>
        <w:shd w:val="clear" w:fill="FFFFFF"/>
        <w:spacing w:lineRule="auto" w:line="240" w:before="280" w:after="28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2"/>
          <w:sz w:val="32"/>
          <w:szCs w:val="32"/>
          <w:u w:val="single"/>
          <w:vertAlign w:val="baseline"/>
        </w:rPr>
      </w:pPr>
      <w:r>
        <w:rPr>
          <w:rFonts w:eastAsia="Times New Roman" w:cs="Times New Roman" w:ascii="Times New Roman" w:hAnsi="Times New Roman"/>
          <w:i w:val="false"/>
          <w:caps w:val="false"/>
          <w:smallCaps w:val="false"/>
          <w:strike w:val="false"/>
          <w:dstrike w:val="false"/>
          <w:color w:val="000000"/>
          <w:position w:val="0"/>
          <w:sz w:val="32"/>
          <w:sz w:val="32"/>
          <w:szCs w:val="32"/>
          <w:u w:val="single"/>
          <w:shd w:fill="auto" w:val="clear"/>
          <w:vertAlign w:val="baseline"/>
          <w:rPrChange w:id="0" w:author="Vikram Venkat" w:date="2020-06-18T10:35:30Z"/>
        </w:rPr>
        <w:t xml:space="preserve">WHAT IS </w:t>
      </w:r>
      <w:del w:id="130" w:author="Vikram Venkat" w:date="2020-06-18T10:35:35Z">
        <w:r>
          <w:rPr>
            <w:rFonts w:eastAsia="Times New Roman" w:cs="Times New Roman" w:ascii="Times New Roman" w:hAnsi="Times New Roman"/>
            <w:i w:val="false"/>
            <w:caps w:val="false"/>
            <w:smallCaps w:val="false"/>
            <w:strike w:val="false"/>
            <w:dstrike w:val="false"/>
            <w:color w:val="000000"/>
            <w:position w:val="0"/>
            <w:sz w:val="32"/>
            <w:sz w:val="32"/>
            <w:szCs w:val="32"/>
            <w:u w:val="single"/>
            <w:shd w:fill="auto" w:val="clear"/>
            <w:vertAlign w:val="baseline"/>
          </w:rPr>
          <w:delText>MEAN BY</w:delText>
        </w:r>
      </w:del>
      <w:r>
        <w:rPr>
          <w:rFonts w:eastAsia="Times New Roman" w:cs="Times New Roman" w:ascii="Times New Roman" w:hAnsi="Times New Roman"/>
          <w:i w:val="false"/>
          <w:caps w:val="false"/>
          <w:smallCaps w:val="false"/>
          <w:strike w:val="false"/>
          <w:dstrike w:val="false"/>
          <w:color w:val="000000"/>
          <w:position w:val="0"/>
          <w:sz w:val="32"/>
          <w:sz w:val="32"/>
          <w:szCs w:val="32"/>
          <w:u w:val="single"/>
          <w:shd w:fill="auto" w:val="clear"/>
          <w:vertAlign w:val="baseline"/>
          <w:rPrChange w:id="0" w:author="Vikram Venkat" w:date="2020-06-18T10:35:30Z"/>
        </w:rPr>
        <w:t xml:space="preserve"> VOD ?</w:t>
      </w:r>
    </w:p>
    <w:p>
      <w:pPr>
        <w:pStyle w:val="Normal1"/>
        <w:keepNext w:val="false"/>
        <w:keepLines w:val="false"/>
        <w:widowControl/>
        <w:pBdr/>
        <w:shd w:val="clear" w:fill="FFFFFF"/>
        <w:spacing w:lineRule="auto" w:line="240" w:before="280" w:after="28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Video On Demand (VOD) is a broad video media distribution system.</w:t>
      </w:r>
      <w:del w:id="132" w:author="Vikram Venkat" w:date="2020-06-18T10:35:4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It is classified in many types based on the media services it provides.</w:delText>
        </w:r>
      </w:del>
    </w:p>
    <w:p>
      <w:pPr>
        <w:pStyle w:val="Normal1"/>
        <w:keepNext w:val="false"/>
        <w:keepLines w:val="false"/>
        <w:widowControl/>
        <w:pBdr/>
        <w:shd w:val="clear" w:fill="FFFFFF"/>
        <w:spacing w:lineRule="auto" w:line="240" w:before="280" w:after="28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Video On Demand (VOD) </w:t>
      </w:r>
      <w:ins w:id="133" w:author="Vikram Venkat" w:date="2020-06-18T10:35:5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is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classified in</w:t>
      </w:r>
      <w:ins w:id="134" w:author="Vikram Venkat" w:date="2020-06-18T10:36:00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to</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two types as</w:t>
      </w:r>
      <w:del w:id="135" w:author="Vikram Venkat" w:date="2020-06-18T10:36:0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w:delText>
        </w:r>
      </w:del>
    </w:p>
    <w:p>
      <w:pPr>
        <w:pStyle w:val="Normal1"/>
        <w:keepNext w:val="false"/>
        <w:keepLines w:val="false"/>
        <w:widowControl/>
        <w:numPr>
          <w:ilvl w:val="0"/>
          <w:numId w:val="4"/>
        </w:numPr>
        <w:pBdr/>
        <w:shd w:val="clear" w:fill="FFFFFF"/>
        <w:spacing w:lineRule="auto" w:line="240" w:before="28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Cable supported VOD</w:t>
      </w:r>
    </w:p>
    <w:p>
      <w:pPr>
        <w:pStyle w:val="Normal1"/>
        <w:keepNext w:val="false"/>
        <w:keepLines w:val="false"/>
        <w:widowControl/>
        <w:numPr>
          <w:ilvl w:val="0"/>
          <w:numId w:val="4"/>
        </w:numPr>
        <w:pBdr/>
        <w:shd w:val="clear" w:fill="FFFFFF"/>
        <w:spacing w:lineRule="auto" w:line="240" w:before="0" w:after="28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Over The Top (OTT)</w:t>
      </w:r>
    </w:p>
    <w:p>
      <w:pPr>
        <w:pStyle w:val="Normal1"/>
        <w:keepNext w:val="false"/>
        <w:keepLines w:val="false"/>
        <w:widowControl/>
        <w:pBdr/>
        <w:shd w:val="clear" w:fill="FFFFFF"/>
        <w:spacing w:lineRule="auto" w:line="240" w:before="280" w:after="28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u w:val="single"/>
          <w:vertAlign w:val="baseline"/>
        </w:rPr>
      </w:pPr>
      <w:r>
        <mc:AlternateContent>
          <mc:Choice Requires="wps">
            <w:drawing>
              <wp:anchor behindDoc="0" distT="0" distB="0" distL="0" distR="0" simplePos="0" locked="0" layoutInCell="1" allowOverlap="1" relativeHeight="2">
                <wp:simplePos x="0" y="0"/>
                <wp:positionH relativeFrom="column">
                  <wp:posOffset>1473200</wp:posOffset>
                </wp:positionH>
                <wp:positionV relativeFrom="paragraph">
                  <wp:posOffset>38100</wp:posOffset>
                </wp:positionV>
                <wp:extent cx="13335" cy="13335"/>
                <wp:effectExtent l="0" t="0" r="0" b="0"/>
                <wp:wrapNone/>
                <wp:docPr id="1" name="Image1"/>
                <a:graphic xmlns:a="http://schemas.openxmlformats.org/drawingml/2006/main">
                  <a:graphicData uri="http://schemas.microsoft.com/office/word/2010/wordprocessingShape">
                    <wps:wsp>
                      <wps:cNvSpPr/>
                      <wps:spPr>
                        <a:xfrm>
                          <a:off x="0" y="0"/>
                          <a:ext cx="12600" cy="12600"/>
                        </a:xfrm>
                        <a:custGeom>
                          <a:avLst/>
                          <a:gdLst/>
                          <a:ahLst/>
                          <a:rect l="l" t="t" r="r" b="b"/>
                          <a:pathLst>
                            <a:path w="21600" h="21600">
                              <a:moveTo>
                                <a:pt x="0" y="0"/>
                              </a:moveTo>
                              <a:lnTo>
                                <a:pt x="21600" y="21600"/>
                              </a:lnTo>
                            </a:path>
                          </a:pathLst>
                        </a:custGeom>
                        <a:noFill/>
                        <a:ln w="9360">
                          <a:solidFill>
                            <a:schemeClr val="accent1"/>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1" stroked="t" style="position:absolute;margin-left:116pt;margin-top:3pt;width:0.95pt;height:0.95pt" type="shapetype_32">
                <w10:wrap type="none"/>
                <v:fill o:detectmouseclick="t" on="false"/>
                <v:stroke color="#4f81bd" weight="9360" joinstyle="miter" endcap="flat"/>
              </v:shape>
            </w:pict>
          </mc:Fallback>
        </mc:AlternateContent>
      </w:r>
      <w:r>
        <w:rPr>
          <w:rFonts w:eastAsia="Times New Roman" w:cs="Times New Roman" w:ascii="Times New Roman" w:hAnsi="Times New Roman"/>
          <w:b/>
          <w:i w:val="false"/>
          <w:caps w:val="false"/>
          <w:smallCaps w:val="false"/>
          <w:strike w:val="false"/>
          <w:dstrike w:val="false"/>
          <w:color w:val="000000"/>
          <w:position w:val="0"/>
          <w:sz w:val="32"/>
          <w:sz w:val="32"/>
          <w:szCs w:val="32"/>
          <w:u w:val="single"/>
          <w:shd w:fill="auto" w:val="clear"/>
          <w:vertAlign w:val="baseline"/>
          <w:rPrChange w:id="0" w:author="Vikram Venkat" w:date="2020-06-18T10:36:10Z"/>
        </w:rPr>
        <w:t>TOP OTT PLATFORMS IN INDIA</w:t>
      </w:r>
      <w:r>
        <w:rPr>
          <w:rFonts w:eastAsia="Arial" w:cs="Arial" w:ascii="Arial" w:hAnsi="Arial"/>
          <w:b w:val="false"/>
          <w:i w:val="false"/>
          <w:caps w:val="false"/>
          <w:smallCaps w:val="false"/>
          <w:strike w:val="false"/>
          <w:dstrike w:val="false"/>
          <w:color w:val="3D4459"/>
          <w:position w:val="0"/>
          <w:sz w:val="24"/>
          <w:sz w:val="24"/>
          <w:szCs w:val="24"/>
          <w:u w:val="single"/>
          <w:shd w:fill="auto" w:val="clear"/>
          <w:vertAlign w:val="baseline"/>
          <w:rPrChange w:id="0" w:author="Vikram Venkat" w:date="2020-06-18T10:36:10Z"/>
        </w:rPr>
        <w:t xml:space="preserve"> </w:t>
      </w:r>
    </w:p>
    <w:p>
      <w:pPr>
        <w:pStyle w:val="Normal1"/>
        <w:keepNext w:val="false"/>
        <w:keepLines w:val="false"/>
        <w:widowControl/>
        <w:numPr>
          <w:ilvl w:val="0"/>
          <w:numId w:val="5"/>
        </w:numPr>
        <w:pBdr/>
        <w:shd w:val="clear" w:fill="auto"/>
        <w:spacing w:lineRule="auto" w:line="259" w:before="0" w:after="16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Hotstar:</w:t>
      </w:r>
    </w:p>
    <w:p>
      <w:pPr>
        <w:pStyle w:val="Normal1"/>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Hotstar is the most popular </w:t>
      </w:r>
      <w:ins w:id="139" w:author="Vikram Venkat" w:date="2020-06-18T10:36:24Z">
        <w:r>
          <w:rPr>
            <w:rFonts w:eastAsia="Times New Roman" w:cs="Times New Roman" w:ascii="Times New Roman" w:hAnsi="Times New Roman"/>
            <w:sz w:val="32"/>
            <w:szCs w:val="32"/>
          </w:rPr>
          <w:t xml:space="preserve">Indian </w:t>
        </w:r>
      </w:ins>
      <w:r>
        <w:rPr>
          <w:rFonts w:eastAsia="Times New Roman" w:cs="Times New Roman" w:ascii="Times New Roman" w:hAnsi="Times New Roman"/>
          <w:sz w:val="32"/>
          <w:szCs w:val="32"/>
        </w:rPr>
        <w:t xml:space="preserve">OTT platform. Star Network launched Hotstar in </w:t>
      </w:r>
      <w:ins w:id="140" w:author="Vikram Venkat" w:date="2020-06-18T10:36:29Z">
        <w:r>
          <w:rPr>
            <w:rFonts w:eastAsia="Times New Roman" w:cs="Times New Roman" w:ascii="Times New Roman" w:hAnsi="Times New Roman"/>
            <w:sz w:val="32"/>
            <w:szCs w:val="32"/>
          </w:rPr>
          <w:t xml:space="preserve">the month of </w:t>
        </w:r>
      </w:ins>
      <w:r>
        <w:rPr>
          <w:rFonts w:eastAsia="Times New Roman" w:cs="Times New Roman" w:ascii="Times New Roman" w:hAnsi="Times New Roman"/>
          <w:sz w:val="32"/>
          <w:szCs w:val="32"/>
        </w:rPr>
        <w:t xml:space="preserve">February 2015. </w:t>
      </w:r>
      <w:ins w:id="141" w:author="Vikram Venkat" w:date="2020-06-18T10:36:35Z">
        <w:r>
          <w:rPr>
            <w:rFonts w:eastAsia="Times New Roman" w:cs="Times New Roman" w:ascii="Times New Roman" w:hAnsi="Times New Roman"/>
            <w:sz w:val="32"/>
            <w:szCs w:val="32"/>
          </w:rPr>
          <w:t>Within</w:t>
        </w:r>
      </w:ins>
      <w:del w:id="142" w:author="Vikram Venkat" w:date="2020-06-18T10:36:35Z">
        <w:r>
          <w:rPr>
            <w:rFonts w:eastAsia="Times New Roman" w:cs="Times New Roman" w:ascii="Times New Roman" w:hAnsi="Times New Roman"/>
            <w:sz w:val="32"/>
            <w:szCs w:val="32"/>
          </w:rPr>
          <w:delText>In</w:delText>
        </w:r>
      </w:del>
      <w:r>
        <w:rPr>
          <w:rFonts w:eastAsia="Times New Roman" w:cs="Times New Roman" w:ascii="Times New Roman" w:hAnsi="Times New Roman"/>
          <w:sz w:val="32"/>
          <w:szCs w:val="32"/>
        </w:rPr>
        <w:t xml:space="preserve"> a short span, it </w:t>
      </w:r>
      <w:ins w:id="143" w:author="Vikram Venkat" w:date="2020-06-18T10:36:41Z">
        <w:r>
          <w:rPr>
            <w:rFonts w:eastAsia="Times New Roman" w:cs="Times New Roman" w:ascii="Times New Roman" w:hAnsi="Times New Roman"/>
            <w:sz w:val="32"/>
            <w:szCs w:val="32"/>
          </w:rPr>
          <w:t>expanded to become</w:t>
        </w:r>
      </w:ins>
      <w:del w:id="144" w:author="Vikram Venkat" w:date="2020-06-18T10:36:41Z">
        <w:r>
          <w:rPr>
            <w:rFonts w:eastAsia="Times New Roman" w:cs="Times New Roman" w:ascii="Times New Roman" w:hAnsi="Times New Roman"/>
            <w:sz w:val="32"/>
            <w:szCs w:val="32"/>
          </w:rPr>
          <w:delText>became</w:delText>
        </w:r>
      </w:del>
      <w:r>
        <w:rPr>
          <w:rFonts w:eastAsia="Times New Roman" w:cs="Times New Roman" w:ascii="Times New Roman" w:hAnsi="Times New Roman"/>
          <w:sz w:val="32"/>
          <w:szCs w:val="32"/>
        </w:rPr>
        <w:t xml:space="preserve"> one of the largest OTT platforms in the country. Hotstar streams TV shows, movie premieres, live sports, and events. The live telecast of IPL cricket matches and other </w:t>
      </w:r>
      <w:ins w:id="145" w:author="Vikram Venkat" w:date="2020-06-18T10:37:02Z">
        <w:r>
          <w:rPr>
            <w:rFonts w:eastAsia="Times New Roman" w:cs="Times New Roman" w:ascii="Times New Roman" w:hAnsi="Times New Roman"/>
            <w:sz w:val="32"/>
            <w:szCs w:val="32"/>
          </w:rPr>
          <w:t xml:space="preserve">on-demand </w:t>
        </w:r>
      </w:ins>
      <w:r>
        <w:rPr>
          <w:rFonts w:eastAsia="Times New Roman" w:cs="Times New Roman" w:ascii="Times New Roman" w:hAnsi="Times New Roman"/>
          <w:sz w:val="32"/>
          <w:szCs w:val="32"/>
        </w:rPr>
        <w:t>sports made Hotstar</w:t>
      </w:r>
      <w:del w:id="146" w:author="Vikram Venkat" w:date="2020-06-18T10:37:07Z">
        <w:r>
          <w:rPr>
            <w:rFonts w:eastAsia="Times New Roman" w:cs="Times New Roman" w:ascii="Times New Roman" w:hAnsi="Times New Roman"/>
            <w:sz w:val="32"/>
            <w:szCs w:val="32"/>
          </w:rPr>
          <w:delText xml:space="preserve"> app</w:delText>
        </w:r>
      </w:del>
      <w:r>
        <w:rPr>
          <w:rFonts w:eastAsia="Times New Roman" w:cs="Times New Roman" w:ascii="Times New Roman" w:hAnsi="Times New Roman"/>
          <w:sz w:val="32"/>
          <w:szCs w:val="32"/>
        </w:rPr>
        <w:t xml:space="preserve"> very popular. Hotstar also has partnerships with </w:t>
      </w:r>
      <w:ins w:id="147" w:author="Vikram Venkat" w:date="2020-06-18T10:37:31Z">
        <w:r>
          <w:rPr>
            <w:rFonts w:eastAsia="Times New Roman" w:cs="Times New Roman" w:ascii="Times New Roman" w:hAnsi="Times New Roman"/>
            <w:sz w:val="32"/>
            <w:szCs w:val="32"/>
          </w:rPr>
          <w:t>three top-tier</w:t>
        </w:r>
      </w:ins>
      <w:del w:id="148" w:author="Vikram Venkat" w:date="2020-06-18T10:37:31Z">
        <w:r>
          <w:rPr>
            <w:rFonts w:eastAsia="Times New Roman" w:cs="Times New Roman" w:ascii="Times New Roman" w:hAnsi="Times New Roman"/>
            <w:sz w:val="32"/>
            <w:szCs w:val="32"/>
          </w:rPr>
          <w:delText>the top three</w:delText>
        </w:r>
      </w:del>
      <w:r>
        <w:rPr>
          <w:rFonts w:eastAsia="Times New Roman" w:cs="Times New Roman" w:ascii="Times New Roman" w:hAnsi="Times New Roman"/>
          <w:sz w:val="32"/>
          <w:szCs w:val="32"/>
        </w:rPr>
        <w:t xml:space="preserve"> global </w:t>
      </w:r>
      <w:ins w:id="149" w:author="Vikram Venkat" w:date="2020-06-18T10:37:24Z">
        <w:r>
          <w:rPr>
            <w:rFonts w:eastAsia="Times New Roman" w:cs="Times New Roman" w:ascii="Times New Roman" w:hAnsi="Times New Roman"/>
            <w:sz w:val="32"/>
            <w:szCs w:val="32"/>
          </w:rPr>
          <w:t xml:space="preserve">film </w:t>
        </w:r>
      </w:ins>
      <w:r>
        <w:rPr>
          <w:rFonts w:eastAsia="Times New Roman" w:cs="Times New Roman" w:ascii="Times New Roman" w:hAnsi="Times New Roman"/>
          <w:sz w:val="32"/>
          <w:szCs w:val="32"/>
        </w:rPr>
        <w:t>studios</w:t>
      </w:r>
      <w:ins w:id="150" w:author="Vikram Venkat" w:date="2020-06-18T10:37:13Z">
        <w:r>
          <w:rPr>
            <w:rFonts w:eastAsia="Times New Roman" w:cs="Times New Roman" w:ascii="Times New Roman" w:hAnsi="Times New Roman"/>
            <w:sz w:val="32"/>
            <w:szCs w:val="32"/>
          </w:rPr>
          <w:t>:</w:t>
        </w:r>
      </w:ins>
      <w:del w:id="151" w:author="Vikram Venkat" w:date="2020-06-18T10:37:13Z">
        <w:r>
          <w:rPr>
            <w:rFonts w:eastAsia="Times New Roman" w:cs="Times New Roman" w:ascii="Times New Roman" w:hAnsi="Times New Roman"/>
            <w:sz w:val="32"/>
            <w:szCs w:val="32"/>
          </w:rPr>
          <w:delText xml:space="preserve"> and they are</w:delText>
        </w:r>
      </w:del>
      <w:r>
        <w:rPr>
          <w:rFonts w:eastAsia="Times New Roman" w:cs="Times New Roman" w:ascii="Times New Roman" w:hAnsi="Times New Roman"/>
          <w:sz w:val="32"/>
          <w:szCs w:val="32"/>
        </w:rPr>
        <w:t xml:space="preserve"> HBO, Fox, and Disney. Its premium service is available at a subscription rate of </w:t>
      </w:r>
      <w:ins w:id="152" w:author="Vikram Venkat" w:date="2020-06-18T10:40:48Z">
        <w:r>
          <w:rPr>
            <w:rFonts w:eastAsia="Times New Roman" w:cs="Times New Roman" w:ascii="Times New Roman" w:hAnsi="Times New Roman"/>
            <w:sz w:val="32"/>
            <w:szCs w:val="32"/>
          </w:rPr>
          <w:t>INR</w:t>
        </w:r>
      </w:ins>
      <w:del w:id="153" w:author="Vikram Venkat" w:date="2020-06-18T10:40:48Z">
        <w:r>
          <w:rPr>
            <w:rFonts w:eastAsia="Times New Roman" w:cs="Times New Roman" w:ascii="Times New Roman" w:hAnsi="Times New Roman"/>
            <w:sz w:val="32"/>
            <w:szCs w:val="32"/>
          </w:rPr>
          <w:delText>Rs.</w:delText>
        </w:r>
      </w:del>
      <w:r>
        <w:rPr>
          <w:rFonts w:eastAsia="Times New Roman" w:cs="Times New Roman" w:ascii="Times New Roman" w:hAnsi="Times New Roman"/>
          <w:sz w:val="32"/>
          <w:szCs w:val="32"/>
        </w:rPr>
        <w:t xml:space="preserve">199 per month. However, </w:t>
      </w:r>
      <w:ins w:id="154" w:author="Vikram Venkat" w:date="2020-06-18T10:37:44Z">
        <w:r>
          <w:rPr>
            <w:rFonts w:eastAsia="Times New Roman" w:cs="Times New Roman" w:ascii="Times New Roman" w:hAnsi="Times New Roman"/>
            <w:sz w:val="32"/>
            <w:szCs w:val="32"/>
          </w:rPr>
          <w:t xml:space="preserve">the </w:t>
        </w:r>
      </w:ins>
      <w:r>
        <w:rPr>
          <w:rFonts w:eastAsia="Times New Roman" w:cs="Times New Roman" w:ascii="Times New Roman" w:hAnsi="Times New Roman"/>
          <w:sz w:val="32"/>
          <w:szCs w:val="32"/>
        </w:rPr>
        <w:t>best movies, shows</w:t>
      </w:r>
      <w:del w:id="155" w:author="Vikram Venkat" w:date="2020-06-18T10:37:50Z">
        <w:r>
          <w:rPr>
            <w:rFonts w:eastAsia="Times New Roman" w:cs="Times New Roman" w:ascii="Times New Roman" w:hAnsi="Times New Roman"/>
            <w:sz w:val="32"/>
            <w:szCs w:val="32"/>
          </w:rPr>
          <w:delText xml:space="preserve"> </w:delText>
        </w:r>
      </w:del>
      <w:r>
        <w:rPr>
          <w:rFonts w:eastAsia="Times New Roman" w:cs="Times New Roman" w:ascii="Times New Roman" w:hAnsi="Times New Roman"/>
          <w:sz w:val="32"/>
          <w:szCs w:val="32"/>
        </w:rPr>
        <w:t>,</w:t>
      </w:r>
      <w:ins w:id="156" w:author="Vikram Venkat" w:date="2020-06-18T10:37:52Z">
        <w:r>
          <w:rPr>
            <w:rFonts w:eastAsia="Times New Roman" w:cs="Times New Roman" w:ascii="Times New Roman" w:hAnsi="Times New Roman"/>
            <w:sz w:val="32"/>
            <w:szCs w:val="32"/>
          </w:rPr>
          <w:t xml:space="preserve"> and</w:t>
        </w:r>
      </w:ins>
      <w:r>
        <w:rPr>
          <w:rFonts w:eastAsia="Times New Roman" w:cs="Times New Roman" w:ascii="Times New Roman" w:hAnsi="Times New Roman"/>
          <w:sz w:val="32"/>
          <w:szCs w:val="32"/>
        </w:rPr>
        <w:t xml:space="preserve"> serials are </w:t>
      </w:r>
      <w:del w:id="157" w:author="Vikram Venkat" w:date="2020-06-18T10:37:57Z">
        <w:r>
          <w:rPr>
            <w:rFonts w:eastAsia="Times New Roman" w:cs="Times New Roman" w:ascii="Times New Roman" w:hAnsi="Times New Roman"/>
            <w:sz w:val="32"/>
            <w:szCs w:val="32"/>
          </w:rPr>
          <w:delText>also</w:delText>
        </w:r>
      </w:del>
      <w:r>
        <w:rPr>
          <w:rFonts w:eastAsia="Times New Roman" w:cs="Times New Roman" w:ascii="Times New Roman" w:hAnsi="Times New Roman"/>
          <w:sz w:val="32"/>
          <w:szCs w:val="32"/>
        </w:rPr>
        <w:t xml:space="preserve"> available for free in Hotstar. As of March 2020, Hotstar has a minimum of 300 million </w:t>
      </w:r>
      <w:ins w:id="158" w:author="Vikram Venkat" w:date="2020-06-18T10:38:06Z">
        <w:r>
          <w:rPr>
            <w:rFonts w:eastAsia="Times New Roman" w:cs="Times New Roman" w:ascii="Times New Roman" w:hAnsi="Times New Roman"/>
            <w:sz w:val="32"/>
            <w:szCs w:val="32"/>
          </w:rPr>
          <w:t xml:space="preserve">visiting </w:t>
        </w:r>
      </w:ins>
      <w:r>
        <w:rPr>
          <w:rFonts w:eastAsia="Times New Roman" w:cs="Times New Roman" w:ascii="Times New Roman" w:hAnsi="Times New Roman"/>
          <w:sz w:val="32"/>
          <w:szCs w:val="32"/>
        </w:rPr>
        <w:t>users around the world.</w:t>
      </w:r>
    </w:p>
    <w:p>
      <w:pPr>
        <w:pStyle w:val="Normal1"/>
        <w:keepNext w:val="false"/>
        <w:keepLines w:val="false"/>
        <w:widowControl/>
        <w:numPr>
          <w:ilvl w:val="0"/>
          <w:numId w:val="5"/>
        </w:numPr>
        <w:pBdr/>
        <w:shd w:val="clear" w:fill="auto"/>
        <w:spacing w:lineRule="auto" w:line="259" w:before="0" w:after="16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Amazon Prime Video</w:t>
      </w:r>
      <w:ins w:id="159" w:author="Vikram Venkat" w:date="2020-06-18T10:38:12Z">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w:t>
        </w:r>
      </w:ins>
    </w:p>
    <w:p>
      <w:pPr>
        <w:pStyle w:val="Normal1"/>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Amazon Prime Video was launched on 7</w:t>
      </w:r>
      <w:r>
        <w:rPr>
          <w:rFonts w:eastAsia="Times New Roman" w:cs="Times New Roman" w:ascii="Times New Roman" w:hAnsi="Times New Roman"/>
          <w:sz w:val="32"/>
          <w:szCs w:val="32"/>
          <w:vertAlign w:val="superscript"/>
        </w:rPr>
        <w:t>th</w:t>
      </w:r>
      <w:r>
        <w:rPr>
          <w:rFonts w:eastAsia="Times New Roman" w:cs="Times New Roman" w:ascii="Times New Roman" w:hAnsi="Times New Roman"/>
          <w:sz w:val="32"/>
          <w:szCs w:val="32"/>
        </w:rPr>
        <w:t xml:space="preserve"> September 2006 in the USA. Amazon </w:t>
      </w:r>
      <w:ins w:id="160" w:author="Vikram Venkat" w:date="2020-06-18T10:38:22Z">
        <w:r>
          <w:rPr>
            <w:rFonts w:eastAsia="Times New Roman" w:cs="Times New Roman" w:ascii="Times New Roman" w:hAnsi="Times New Roman"/>
            <w:sz w:val="32"/>
            <w:szCs w:val="32"/>
          </w:rPr>
          <w:t>Prime Video</w:t>
        </w:r>
      </w:ins>
      <w:del w:id="161" w:author="Vikram Venkat" w:date="2020-06-18T10:38:22Z">
        <w:r>
          <w:rPr>
            <w:rFonts w:eastAsia="Times New Roman" w:cs="Times New Roman" w:ascii="Times New Roman" w:hAnsi="Times New Roman"/>
            <w:sz w:val="32"/>
            <w:szCs w:val="32"/>
          </w:rPr>
          <w:delText>prime video</w:delText>
        </w:r>
      </w:del>
      <w:r>
        <w:rPr>
          <w:rFonts w:eastAsia="Times New Roman" w:cs="Times New Roman" w:ascii="Times New Roman" w:hAnsi="Times New Roman"/>
          <w:sz w:val="32"/>
          <w:szCs w:val="32"/>
        </w:rPr>
        <w:t xml:space="preserve"> is a globally popular OTT platform</w:t>
      </w:r>
      <w:ins w:id="162" w:author="Vikram Venkat" w:date="2020-06-18T10:38:28Z">
        <w:r>
          <w:rPr>
            <w:rFonts w:eastAsia="Times New Roman" w:cs="Times New Roman" w:ascii="Times New Roman" w:hAnsi="Times New Roman"/>
            <w:sz w:val="32"/>
            <w:szCs w:val="32"/>
          </w:rPr>
          <w:t>, and</w:t>
        </w:r>
      </w:ins>
      <w:del w:id="163" w:author="Vikram Venkat" w:date="2020-06-18T10:38:31Z">
        <w:r>
          <w:rPr>
            <w:rFonts w:eastAsia="Times New Roman" w:cs="Times New Roman" w:ascii="Times New Roman" w:hAnsi="Times New Roman"/>
            <w:sz w:val="32"/>
            <w:szCs w:val="32"/>
          </w:rPr>
          <w:delText xml:space="preserve"> . Amazon prime video</w:delText>
        </w:r>
      </w:del>
      <w:r>
        <w:rPr>
          <w:rFonts w:eastAsia="Times New Roman" w:cs="Times New Roman" w:ascii="Times New Roman" w:hAnsi="Times New Roman"/>
          <w:sz w:val="32"/>
          <w:szCs w:val="32"/>
        </w:rPr>
        <w:t xml:space="preserve"> launched its</w:t>
      </w:r>
      <w:ins w:id="164" w:author="Vikram Venkat" w:date="2020-06-18T10:38:47Z">
        <w:r>
          <w:rPr>
            <w:rFonts w:eastAsia="Times New Roman" w:cs="Times New Roman" w:ascii="Times New Roman" w:hAnsi="Times New Roman"/>
            <w:sz w:val="32"/>
            <w:szCs w:val="32"/>
          </w:rPr>
          <w:t xml:space="preserve"> very</w:t>
        </w:r>
      </w:ins>
      <w:r>
        <w:rPr>
          <w:rFonts w:eastAsia="Times New Roman" w:cs="Times New Roman" w:ascii="Times New Roman" w:hAnsi="Times New Roman"/>
          <w:sz w:val="32"/>
          <w:szCs w:val="32"/>
        </w:rPr>
        <w:t xml:space="preserve"> first original </w:t>
      </w:r>
      <w:ins w:id="165" w:author="Vikram Venkat" w:date="2020-06-18T10:38:54Z">
        <w:r>
          <w:rPr>
            <w:rFonts w:eastAsia="Times New Roman" w:cs="Times New Roman" w:ascii="Times New Roman" w:hAnsi="Times New Roman"/>
            <w:sz w:val="32"/>
            <w:szCs w:val="32"/>
          </w:rPr>
          <w:t>show</w:t>
        </w:r>
      </w:ins>
      <w:del w:id="166" w:author="Vikram Venkat" w:date="2020-06-18T10:38:54Z">
        <w:r>
          <w:rPr>
            <w:rFonts w:eastAsia="Times New Roman" w:cs="Times New Roman" w:ascii="Times New Roman" w:hAnsi="Times New Roman"/>
            <w:sz w:val="32"/>
            <w:szCs w:val="32"/>
          </w:rPr>
          <w:delText>series</w:delText>
        </w:r>
      </w:del>
      <w:r>
        <w:rPr>
          <w:rFonts w:eastAsia="Times New Roman" w:cs="Times New Roman" w:ascii="Times New Roman" w:hAnsi="Times New Roman"/>
          <w:sz w:val="32"/>
          <w:szCs w:val="32"/>
        </w:rPr>
        <w:t xml:space="preserve"> in 2013</w:t>
      </w:r>
      <w:ins w:id="167" w:author="Vikram Venkat" w:date="2020-06-18T10:39:02Z">
        <w:r>
          <w:rPr>
            <w:rFonts w:eastAsia="Times New Roman" w:cs="Times New Roman" w:ascii="Times New Roman" w:hAnsi="Times New Roman"/>
            <w:sz w:val="32"/>
            <w:szCs w:val="32"/>
          </w:rPr>
          <w:t xml:space="preserve"> - they</w:t>
        </w:r>
      </w:ins>
      <w:del w:id="168" w:author="Vikram Venkat" w:date="2020-06-18T10:39:02Z">
        <w:r>
          <w:rPr>
            <w:rFonts w:eastAsia="Times New Roman" w:cs="Times New Roman" w:ascii="Times New Roman" w:hAnsi="Times New Roman"/>
            <w:sz w:val="32"/>
            <w:szCs w:val="32"/>
          </w:rPr>
          <w:delText>, which</w:delText>
        </w:r>
      </w:del>
      <w:r>
        <w:rPr>
          <w:rFonts w:eastAsia="Times New Roman" w:cs="Times New Roman" w:ascii="Times New Roman" w:hAnsi="Times New Roman"/>
          <w:sz w:val="32"/>
          <w:szCs w:val="32"/>
        </w:rPr>
        <w:t xml:space="preserve"> are </w:t>
      </w:r>
      <w:del w:id="169" w:author="Vikram Venkat" w:date="2020-06-18T10:39:10Z">
        <w:r>
          <w:rPr>
            <w:rFonts w:eastAsia="Times New Roman" w:cs="Times New Roman" w:ascii="Times New Roman" w:hAnsi="Times New Roman"/>
            <w:sz w:val="32"/>
            <w:szCs w:val="32"/>
          </w:rPr>
          <w:delText>only</w:delText>
        </w:r>
      </w:del>
      <w:r>
        <w:rPr>
          <w:rFonts w:eastAsia="Times New Roman" w:cs="Times New Roman" w:ascii="Times New Roman" w:hAnsi="Times New Roman"/>
          <w:sz w:val="32"/>
          <w:szCs w:val="32"/>
        </w:rPr>
        <w:t xml:space="preserve"> available </w:t>
      </w:r>
      <w:ins w:id="170" w:author="Vikram Venkat" w:date="2020-06-18T10:39:14Z">
        <w:r>
          <w:rPr>
            <w:rFonts w:eastAsia="Times New Roman" w:cs="Times New Roman" w:ascii="Times New Roman" w:hAnsi="Times New Roman"/>
            <w:sz w:val="32"/>
            <w:szCs w:val="32"/>
          </w:rPr>
          <w:t>exclusively to</w:t>
        </w:r>
      </w:ins>
      <w:del w:id="171" w:author="Vikram Venkat" w:date="2020-06-18T10:39:14Z">
        <w:r>
          <w:rPr>
            <w:rFonts w:eastAsia="Times New Roman" w:cs="Times New Roman" w:ascii="Times New Roman" w:hAnsi="Times New Roman"/>
            <w:sz w:val="32"/>
            <w:szCs w:val="32"/>
          </w:rPr>
          <w:delText>only to</w:delText>
        </w:r>
      </w:del>
      <w:r>
        <w:rPr>
          <w:rFonts w:eastAsia="Times New Roman" w:cs="Times New Roman" w:ascii="Times New Roman" w:hAnsi="Times New Roman"/>
          <w:sz w:val="32"/>
          <w:szCs w:val="32"/>
        </w:rPr>
        <w:t xml:space="preserve"> Prime members. The Director of Content at Amazon Prime Video India </w:t>
      </w:r>
      <w:ins w:id="172" w:author="Vikram Venkat" w:date="2020-06-18T10:39:30Z">
        <w:r>
          <w:rPr>
            <w:rFonts w:eastAsia="Times New Roman" w:cs="Times New Roman" w:ascii="Times New Roman" w:hAnsi="Times New Roman"/>
            <w:sz w:val="32"/>
            <w:szCs w:val="32"/>
          </w:rPr>
          <w:t xml:space="preserve">has </w:t>
        </w:r>
      </w:ins>
      <w:r>
        <w:rPr>
          <w:rFonts w:eastAsia="Times New Roman" w:cs="Times New Roman" w:ascii="Times New Roman" w:hAnsi="Times New Roman"/>
          <w:sz w:val="32"/>
          <w:szCs w:val="32"/>
        </w:rPr>
        <w:t>said that</w:t>
      </w:r>
      <w:del w:id="173" w:author="Vikram Venkat" w:date="2020-06-18T10:39:27Z">
        <w:r>
          <w:rPr>
            <w:rFonts w:eastAsia="Times New Roman" w:cs="Times New Roman" w:ascii="Times New Roman" w:hAnsi="Times New Roman"/>
            <w:sz w:val="32"/>
            <w:szCs w:val="32"/>
          </w:rPr>
          <w:delText>,</w:delText>
        </w:r>
      </w:del>
      <w:r>
        <w:rPr>
          <w:rFonts w:eastAsia="Times New Roman" w:cs="Times New Roman" w:ascii="Times New Roman" w:hAnsi="Times New Roman"/>
          <w:sz w:val="32"/>
          <w:szCs w:val="32"/>
        </w:rPr>
        <w:t xml:space="preserve"> India account</w:t>
      </w:r>
      <w:ins w:id="174" w:author="Vikram Venkat" w:date="2020-06-18T10:39:43Z">
        <w:r>
          <w:rPr>
            <w:rFonts w:eastAsia="Times New Roman" w:cs="Times New Roman" w:ascii="Times New Roman" w:hAnsi="Times New Roman"/>
            <w:sz w:val="32"/>
            <w:szCs w:val="32"/>
          </w:rPr>
          <w:t>ed</w:t>
        </w:r>
      </w:ins>
      <w:del w:id="175" w:author="Vikram Venkat" w:date="2020-06-18T10:39:43Z">
        <w:r>
          <w:rPr>
            <w:rFonts w:eastAsia="Times New Roman" w:cs="Times New Roman" w:ascii="Times New Roman" w:hAnsi="Times New Roman"/>
            <w:sz w:val="32"/>
            <w:szCs w:val="32"/>
          </w:rPr>
          <w:delText>s</w:delText>
        </w:r>
      </w:del>
      <w:r>
        <w:rPr>
          <w:rFonts w:eastAsia="Times New Roman" w:cs="Times New Roman" w:ascii="Times New Roman" w:hAnsi="Times New Roman"/>
          <w:sz w:val="32"/>
          <w:szCs w:val="32"/>
        </w:rPr>
        <w:t xml:space="preserve"> for the highest number of Prime members </w:t>
      </w:r>
      <w:ins w:id="176" w:author="Vikram Venkat" w:date="2020-06-18T10:39:50Z">
        <w:r>
          <w:rPr>
            <w:rFonts w:eastAsia="Times New Roman" w:cs="Times New Roman" w:ascii="Times New Roman" w:hAnsi="Times New Roman"/>
            <w:sz w:val="32"/>
            <w:szCs w:val="32"/>
          </w:rPr>
          <w:t>dur</w:t>
        </w:r>
      </w:ins>
      <w:r>
        <w:rPr>
          <w:rFonts w:eastAsia="Times New Roman" w:cs="Times New Roman" w:ascii="Times New Roman" w:hAnsi="Times New Roman"/>
          <w:sz w:val="32"/>
          <w:szCs w:val="32"/>
        </w:rPr>
        <w:t>in</w:t>
      </w:r>
      <w:ins w:id="177" w:author="Vikram Venkat" w:date="2020-06-18T10:39:52Z">
        <w:r>
          <w:rPr>
            <w:rFonts w:eastAsia="Times New Roman" w:cs="Times New Roman" w:ascii="Times New Roman" w:hAnsi="Times New Roman"/>
            <w:sz w:val="32"/>
            <w:szCs w:val="32"/>
          </w:rPr>
          <w:t>g</w:t>
        </w:r>
      </w:ins>
      <w:r>
        <w:rPr>
          <w:rFonts w:eastAsia="Times New Roman" w:cs="Times New Roman" w:ascii="Times New Roman" w:hAnsi="Times New Roman"/>
          <w:sz w:val="32"/>
          <w:szCs w:val="32"/>
        </w:rPr>
        <w:t xml:space="preserve"> the</w:t>
      </w:r>
      <w:ins w:id="178" w:author="Vikram Venkat" w:date="2020-06-18T10:39:47Z">
        <w:r>
          <w:rPr>
            <w:rFonts w:eastAsia="Times New Roman" w:cs="Times New Roman" w:ascii="Times New Roman" w:hAnsi="Times New Roman"/>
            <w:sz w:val="32"/>
            <w:szCs w:val="32"/>
          </w:rPr>
          <w:t>ir</w:t>
        </w:r>
      </w:ins>
      <w:r>
        <w:rPr>
          <w:rFonts w:eastAsia="Times New Roman" w:cs="Times New Roman" w:ascii="Times New Roman" w:hAnsi="Times New Roman"/>
          <w:sz w:val="32"/>
          <w:szCs w:val="32"/>
        </w:rPr>
        <w:t xml:space="preserve"> debut year, </w:t>
      </w:r>
      <w:ins w:id="179" w:author="Vikram Venkat" w:date="2020-06-18T10:39:55Z">
        <w:r>
          <w:rPr>
            <w:rFonts w:eastAsia="Times New Roman" w:cs="Times New Roman" w:ascii="Times New Roman" w:hAnsi="Times New Roman"/>
            <w:sz w:val="32"/>
            <w:szCs w:val="32"/>
          </w:rPr>
          <w:t xml:space="preserve">and is the fastest growing </w:t>
        </w:r>
      </w:ins>
      <w:del w:id="180" w:author="Vikram Venkat" w:date="2020-06-18T10:39:55Z">
        <w:r>
          <w:rPr>
            <w:rFonts w:eastAsia="Times New Roman" w:cs="Times New Roman" w:ascii="Times New Roman" w:hAnsi="Times New Roman"/>
            <w:sz w:val="32"/>
            <w:szCs w:val="32"/>
          </w:rPr>
          <w:delText xml:space="preserve">growing fastest </w:delText>
        </w:r>
      </w:del>
      <w:r>
        <w:rPr>
          <w:rFonts w:eastAsia="Times New Roman" w:cs="Times New Roman" w:ascii="Times New Roman" w:hAnsi="Times New Roman"/>
          <w:sz w:val="32"/>
          <w:szCs w:val="32"/>
        </w:rPr>
        <w:t xml:space="preserve">among the 16 countries that the platform is present on. The low priced subscription fee gives the users </w:t>
      </w:r>
      <w:ins w:id="181" w:author="Vikram Venkat" w:date="2020-06-18T10:40:18Z">
        <w:r>
          <w:rPr>
            <w:rFonts w:eastAsia="Times New Roman" w:cs="Times New Roman" w:ascii="Times New Roman" w:hAnsi="Times New Roman"/>
            <w:sz w:val="32"/>
            <w:szCs w:val="32"/>
          </w:rPr>
          <w:t xml:space="preserve">a </w:t>
        </w:r>
      </w:ins>
      <w:r>
        <w:rPr>
          <w:rFonts w:eastAsia="Times New Roman" w:cs="Times New Roman" w:ascii="Times New Roman" w:hAnsi="Times New Roman"/>
          <w:sz w:val="32"/>
          <w:szCs w:val="32"/>
        </w:rPr>
        <w:t>great value for money and also fascinates others to subscribe. Amazon has also committed $300 million for original Indian content, investing in</w:t>
      </w:r>
      <w:del w:id="182" w:author="Vikram Venkat" w:date="2020-06-18T10:40:27Z">
        <w:r>
          <w:rPr>
            <w:rFonts w:eastAsia="Times New Roman" w:cs="Times New Roman" w:ascii="Times New Roman" w:hAnsi="Times New Roman"/>
            <w:sz w:val="32"/>
            <w:szCs w:val="32"/>
          </w:rPr>
          <w:delText xml:space="preserve"> some</w:delText>
        </w:r>
      </w:del>
      <w:r>
        <w:rPr>
          <w:rFonts w:eastAsia="Times New Roman" w:cs="Times New Roman" w:ascii="Times New Roman" w:hAnsi="Times New Roman"/>
          <w:sz w:val="32"/>
          <w:szCs w:val="32"/>
        </w:rPr>
        <w:t xml:space="preserve"> big Bollywood movies. Amazon</w:t>
      </w:r>
      <w:ins w:id="183" w:author="Vikram Venkat" w:date="2020-06-18T10:40:33Z">
        <w:r>
          <w:rPr>
            <w:rFonts w:eastAsia="Times New Roman" w:cs="Times New Roman" w:ascii="Times New Roman" w:hAnsi="Times New Roman"/>
            <w:sz w:val="32"/>
            <w:szCs w:val="32"/>
          </w:rPr>
          <w:t>’s Prime Video</w:t>
        </w:r>
      </w:ins>
      <w:r>
        <w:rPr>
          <w:rFonts w:eastAsia="Times New Roman" w:cs="Times New Roman" w:ascii="Times New Roman" w:hAnsi="Times New Roman"/>
          <w:sz w:val="32"/>
          <w:szCs w:val="32"/>
        </w:rPr>
        <w:t xml:space="preserve"> subscription fee is </w:t>
      </w:r>
      <w:ins w:id="184" w:author="Vikram Venkat" w:date="2020-06-18T10:40:41Z">
        <w:r>
          <w:rPr>
            <w:rFonts w:eastAsia="Times New Roman" w:cs="Times New Roman" w:ascii="Times New Roman" w:hAnsi="Times New Roman"/>
            <w:sz w:val="32"/>
            <w:szCs w:val="32"/>
          </w:rPr>
          <w:t xml:space="preserve">INR </w:t>
        </w:r>
      </w:ins>
      <w:r>
        <w:rPr>
          <w:rFonts w:eastAsia="Times New Roman" w:cs="Times New Roman" w:ascii="Times New Roman" w:hAnsi="Times New Roman"/>
          <w:sz w:val="32"/>
          <w:szCs w:val="32"/>
        </w:rPr>
        <w:t>129</w:t>
      </w:r>
      <w:del w:id="185" w:author="Vikram Venkat" w:date="2020-06-18T10:40:39Z">
        <w:r>
          <w:rPr>
            <w:rFonts w:eastAsia="Times New Roman" w:cs="Times New Roman" w:ascii="Times New Roman" w:hAnsi="Times New Roman"/>
            <w:sz w:val="32"/>
            <w:szCs w:val="32"/>
          </w:rPr>
          <w:delText xml:space="preserve"> rupees</w:delText>
        </w:r>
      </w:del>
      <w:r>
        <w:rPr>
          <w:rFonts w:eastAsia="Times New Roman" w:cs="Times New Roman" w:ascii="Times New Roman" w:hAnsi="Times New Roman"/>
          <w:sz w:val="32"/>
          <w:szCs w:val="32"/>
        </w:rPr>
        <w:t xml:space="preserve"> per month. </w:t>
      </w:r>
    </w:p>
    <w:p>
      <w:pPr>
        <w:pStyle w:val="Normal1"/>
        <w:keepNext w:val="false"/>
        <w:keepLines w:val="false"/>
        <w:widowControl/>
        <w:numPr>
          <w:ilvl w:val="0"/>
          <w:numId w:val="5"/>
        </w:numPr>
        <w:pBdr/>
        <w:shd w:val="clear" w:fill="auto"/>
        <w:spacing w:lineRule="auto" w:line="259" w:before="0" w:after="16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ZEE5:</w:t>
      </w:r>
    </w:p>
    <w:p>
      <w:pPr>
        <w:pStyle w:val="Normal1"/>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Zee Entertainment Enterprises Limited (ZEEL) has launched an OTT platform called ZEE5. ZEE5 has video content on 12 languages, including English, Hindi, Bengali, Malayalam, Tamil, Telugu, Kannada, Marathi, </w:t>
      </w:r>
      <w:ins w:id="186" w:author="Vikram Venkat" w:date="2020-06-18T10:41:06Z">
        <w:r>
          <w:rPr>
            <w:rFonts w:eastAsia="Times New Roman" w:cs="Times New Roman" w:ascii="Times New Roman" w:hAnsi="Times New Roman"/>
            <w:sz w:val="32"/>
            <w:szCs w:val="32"/>
          </w:rPr>
          <w:t>Odia</w:t>
        </w:r>
      </w:ins>
      <w:del w:id="187" w:author="Vikram Venkat" w:date="2020-06-18T10:41:06Z">
        <w:r>
          <w:rPr>
            <w:rFonts w:eastAsia="Times New Roman" w:cs="Times New Roman" w:ascii="Times New Roman" w:hAnsi="Times New Roman"/>
            <w:sz w:val="32"/>
            <w:szCs w:val="32"/>
          </w:rPr>
          <w:delText>Odiya</w:delText>
        </w:r>
      </w:del>
      <w:r>
        <w:rPr>
          <w:rFonts w:eastAsia="Times New Roman" w:cs="Times New Roman" w:ascii="Times New Roman" w:hAnsi="Times New Roman"/>
          <w:sz w:val="32"/>
          <w:szCs w:val="32"/>
        </w:rPr>
        <w:t xml:space="preserve">, Bhojpuri, Gujarati and Punjabi. Apart from Indian languages, ZEE5 also offers video content </w:t>
      </w:r>
      <w:ins w:id="188" w:author="Vikram Venkat" w:date="2020-06-18T10:41:13Z">
        <w:r>
          <w:rPr>
            <w:rFonts w:eastAsia="Times New Roman" w:cs="Times New Roman" w:ascii="Times New Roman" w:hAnsi="Times New Roman"/>
            <w:sz w:val="32"/>
            <w:szCs w:val="32"/>
          </w:rPr>
          <w:t xml:space="preserve">in </w:t>
        </w:r>
      </w:ins>
      <w:r>
        <w:rPr>
          <w:rFonts w:eastAsia="Times New Roman" w:cs="Times New Roman" w:ascii="Times New Roman" w:hAnsi="Times New Roman"/>
          <w:sz w:val="32"/>
          <w:szCs w:val="32"/>
        </w:rPr>
        <w:t xml:space="preserve">other languages like Turkish, Korean and Spanish shows dubbed in Hindi. The video contents </w:t>
      </w:r>
      <w:ins w:id="189" w:author="Vikram Venkat" w:date="2020-06-18T10:41:22Z">
        <w:r>
          <w:rPr>
            <w:rFonts w:eastAsia="Times New Roman" w:cs="Times New Roman" w:ascii="Times New Roman" w:hAnsi="Times New Roman"/>
            <w:sz w:val="32"/>
            <w:szCs w:val="32"/>
          </w:rPr>
          <w:t>can be</w:t>
        </w:r>
      </w:ins>
      <w:del w:id="190" w:author="Vikram Venkat" w:date="2020-06-18T10:41:22Z">
        <w:r>
          <w:rPr>
            <w:rFonts w:eastAsia="Times New Roman" w:cs="Times New Roman" w:ascii="Times New Roman" w:hAnsi="Times New Roman"/>
            <w:sz w:val="32"/>
            <w:szCs w:val="32"/>
          </w:rPr>
          <w:delText>are</w:delText>
        </w:r>
      </w:del>
      <w:r>
        <w:rPr>
          <w:rFonts w:eastAsia="Times New Roman" w:cs="Times New Roman" w:ascii="Times New Roman" w:hAnsi="Times New Roman"/>
          <w:sz w:val="32"/>
          <w:szCs w:val="32"/>
        </w:rPr>
        <w:t xml:space="preserve"> streamed </w:t>
      </w:r>
      <w:ins w:id="191" w:author="Vikram Venkat" w:date="2020-06-18T10:41:26Z">
        <w:r>
          <w:rPr>
            <w:rFonts w:eastAsia="Times New Roman" w:cs="Times New Roman" w:ascii="Times New Roman" w:hAnsi="Times New Roman"/>
            <w:sz w:val="32"/>
            <w:szCs w:val="32"/>
          </w:rPr>
          <w:t>in</w:t>
        </w:r>
      </w:ins>
      <w:del w:id="192" w:author="Vikram Venkat" w:date="2020-06-18T10:41:26Z">
        <w:r>
          <w:rPr>
            <w:rFonts w:eastAsia="Times New Roman" w:cs="Times New Roman" w:ascii="Times New Roman" w:hAnsi="Times New Roman"/>
            <w:sz w:val="32"/>
            <w:szCs w:val="32"/>
          </w:rPr>
          <w:delText>with</w:delText>
        </w:r>
      </w:del>
      <w:r>
        <w:rPr>
          <w:rFonts w:eastAsia="Times New Roman" w:cs="Times New Roman" w:ascii="Times New Roman" w:hAnsi="Times New Roman"/>
          <w:sz w:val="32"/>
          <w:szCs w:val="32"/>
        </w:rPr>
        <w:t xml:space="preserve"> HD quality. The subscription fee</w:t>
      </w:r>
      <w:ins w:id="193" w:author="Vikram Venkat" w:date="2020-06-18T10:41:31Z">
        <w:r>
          <w:rPr>
            <w:rFonts w:eastAsia="Times New Roman" w:cs="Times New Roman" w:ascii="Times New Roman" w:hAnsi="Times New Roman"/>
            <w:sz w:val="32"/>
            <w:szCs w:val="32"/>
          </w:rPr>
          <w:t xml:space="preserve"> for</w:t>
        </w:r>
      </w:ins>
      <w:del w:id="194" w:author="Vikram Venkat" w:date="2020-06-18T10:41:31Z">
        <w:r>
          <w:rPr>
            <w:rFonts w:eastAsia="Times New Roman" w:cs="Times New Roman" w:ascii="Times New Roman" w:hAnsi="Times New Roman"/>
            <w:sz w:val="32"/>
            <w:szCs w:val="32"/>
          </w:rPr>
          <w:delText xml:space="preserve"> of</w:delText>
        </w:r>
      </w:del>
      <w:r>
        <w:rPr>
          <w:rFonts w:eastAsia="Times New Roman" w:cs="Times New Roman" w:ascii="Times New Roman" w:hAnsi="Times New Roman"/>
          <w:sz w:val="32"/>
          <w:szCs w:val="32"/>
        </w:rPr>
        <w:t xml:space="preserve"> ZEE5 is as low as </w:t>
      </w:r>
      <w:ins w:id="195" w:author="Vikram Venkat" w:date="2020-06-18T10:41:36Z">
        <w:r>
          <w:rPr>
            <w:rFonts w:eastAsia="Times New Roman" w:cs="Times New Roman" w:ascii="Times New Roman" w:hAnsi="Times New Roman"/>
            <w:sz w:val="32"/>
            <w:szCs w:val="32"/>
          </w:rPr>
          <w:t>INR</w:t>
        </w:r>
      </w:ins>
      <w:del w:id="196" w:author="Vikram Venkat" w:date="2020-06-18T10:41:36Z">
        <w:r>
          <w:rPr>
            <w:rFonts w:eastAsia="Times New Roman" w:cs="Times New Roman" w:ascii="Times New Roman" w:hAnsi="Times New Roman"/>
            <w:sz w:val="32"/>
            <w:szCs w:val="32"/>
          </w:rPr>
          <w:delText>Rs.</w:delText>
        </w:r>
      </w:del>
      <w:r>
        <w:rPr>
          <w:rFonts w:eastAsia="Times New Roman" w:cs="Times New Roman" w:ascii="Times New Roman" w:hAnsi="Times New Roman"/>
          <w:sz w:val="32"/>
          <w:szCs w:val="32"/>
        </w:rPr>
        <w:t xml:space="preserve">99 per month. </w:t>
      </w:r>
    </w:p>
    <w:p>
      <w:pPr>
        <w:pStyle w:val="Normal1"/>
        <w:keepNext w:val="false"/>
        <w:keepLines w:val="false"/>
        <w:widowControl/>
        <w:numPr>
          <w:ilvl w:val="0"/>
          <w:numId w:val="5"/>
        </w:numPr>
        <w:pBdr/>
        <w:shd w:val="clear" w:fill="auto"/>
        <w:spacing w:lineRule="auto" w:line="259" w:before="0" w:after="16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Netflix:</w:t>
      </w:r>
    </w:p>
    <w:p>
      <w:pPr>
        <w:pStyle w:val="Normal1"/>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In 2007</w:t>
      </w:r>
      <w:ins w:id="197" w:author="Vikram Venkat" w:date="2020-06-18T10:41:44Z">
        <w:r>
          <w:rPr>
            <w:rFonts w:eastAsia="Times New Roman" w:cs="Times New Roman" w:ascii="Times New Roman" w:hAnsi="Times New Roman"/>
            <w:sz w:val="32"/>
            <w:szCs w:val="32"/>
          </w:rPr>
          <w:t>,</w:t>
        </w:r>
      </w:ins>
      <w:r>
        <w:rPr>
          <w:rFonts w:eastAsia="Times New Roman" w:cs="Times New Roman" w:ascii="Times New Roman" w:hAnsi="Times New Roman"/>
          <w:sz w:val="32"/>
          <w:szCs w:val="32"/>
        </w:rPr>
        <w:t xml:space="preserve"> Netflix began to stream movies and shows for its subscribers. However,</w:t>
      </w:r>
      <w:ins w:id="198" w:author="Vikram Venkat" w:date="2020-06-18T10:41:46Z">
        <w:r>
          <w:rPr>
            <w:rFonts w:eastAsia="Times New Roman" w:cs="Times New Roman" w:ascii="Times New Roman" w:hAnsi="Times New Roman"/>
            <w:sz w:val="32"/>
            <w:szCs w:val="32"/>
          </w:rPr>
          <w:t xml:space="preserve"> the company</w:t>
        </w:r>
      </w:ins>
      <w:r>
        <w:rPr>
          <w:rFonts w:eastAsia="Times New Roman" w:cs="Times New Roman" w:ascii="Times New Roman" w:hAnsi="Times New Roman"/>
          <w:sz w:val="32"/>
          <w:szCs w:val="32"/>
        </w:rPr>
        <w:t xml:space="preserve"> ventured into India in 2015. It is a US-based video streaming OTT platform that is available in India. The subscription fee ranges from </w:t>
      </w:r>
      <w:ins w:id="199" w:author="Vikram Venkat" w:date="2020-06-18T10:42:01Z">
        <w:r>
          <w:rPr>
            <w:rFonts w:eastAsia="Times New Roman" w:cs="Times New Roman" w:ascii="Times New Roman" w:hAnsi="Times New Roman"/>
            <w:sz w:val="32"/>
            <w:szCs w:val="32"/>
          </w:rPr>
          <w:t>INR</w:t>
        </w:r>
      </w:ins>
      <w:del w:id="200" w:author="Vikram Venkat" w:date="2020-06-18T10:42:01Z">
        <w:r>
          <w:rPr>
            <w:rFonts w:eastAsia="Times New Roman" w:cs="Times New Roman" w:ascii="Times New Roman" w:hAnsi="Times New Roman"/>
            <w:sz w:val="32"/>
            <w:szCs w:val="32"/>
          </w:rPr>
          <w:delText>Rs.</w:delText>
        </w:r>
      </w:del>
      <w:r>
        <w:rPr>
          <w:rFonts w:eastAsia="Times New Roman" w:cs="Times New Roman" w:ascii="Times New Roman" w:hAnsi="Times New Roman"/>
          <w:sz w:val="32"/>
          <w:szCs w:val="32"/>
        </w:rPr>
        <w:t xml:space="preserve">199 to </w:t>
      </w:r>
      <w:ins w:id="201" w:author="Vikram Venkat" w:date="2020-06-18T10:41:57Z">
        <w:r>
          <w:rPr>
            <w:rFonts w:eastAsia="Times New Roman" w:cs="Times New Roman" w:ascii="Times New Roman" w:hAnsi="Times New Roman"/>
            <w:sz w:val="32"/>
            <w:szCs w:val="32"/>
          </w:rPr>
          <w:t>INR</w:t>
        </w:r>
      </w:ins>
      <w:del w:id="202" w:author="Vikram Venkat" w:date="2020-06-18T10:41:57Z">
        <w:r>
          <w:rPr>
            <w:rFonts w:eastAsia="Times New Roman" w:cs="Times New Roman" w:ascii="Times New Roman" w:hAnsi="Times New Roman"/>
            <w:sz w:val="32"/>
            <w:szCs w:val="32"/>
          </w:rPr>
          <w:delText>Rs.</w:delText>
        </w:r>
      </w:del>
      <w:r>
        <w:rPr>
          <w:rFonts w:eastAsia="Times New Roman" w:cs="Times New Roman" w:ascii="Times New Roman" w:hAnsi="Times New Roman"/>
          <w:sz w:val="32"/>
          <w:szCs w:val="32"/>
        </w:rPr>
        <w:t xml:space="preserve">799 per month. Most of the OTT service platforms have advertisements </w:t>
      </w:r>
      <w:ins w:id="203" w:author="Vikram Venkat" w:date="2020-06-18T10:42:09Z">
        <w:r>
          <w:rPr>
            <w:rFonts w:eastAsia="Times New Roman" w:cs="Times New Roman" w:ascii="Times New Roman" w:hAnsi="Times New Roman"/>
            <w:sz w:val="32"/>
            <w:szCs w:val="32"/>
          </w:rPr>
          <w:t>(</w:t>
        </w:r>
      </w:ins>
      <w:r>
        <w:rPr>
          <w:rFonts w:eastAsia="Times New Roman" w:cs="Times New Roman" w:ascii="Times New Roman" w:hAnsi="Times New Roman"/>
          <w:sz w:val="32"/>
          <w:szCs w:val="32"/>
        </w:rPr>
        <w:t xml:space="preserve">which </w:t>
      </w:r>
      <w:ins w:id="204" w:author="Vikram Venkat" w:date="2020-06-18T10:42:12Z">
        <w:r>
          <w:rPr>
            <w:rFonts w:eastAsia="Times New Roman" w:cs="Times New Roman" w:ascii="Times New Roman" w:hAnsi="Times New Roman"/>
            <w:sz w:val="32"/>
            <w:szCs w:val="32"/>
          </w:rPr>
          <w:t>can get</w:t>
        </w:r>
      </w:ins>
      <w:del w:id="205" w:author="Vikram Venkat" w:date="2020-06-18T10:42:12Z">
        <w:r>
          <w:rPr>
            <w:rFonts w:eastAsia="Times New Roman" w:cs="Times New Roman" w:ascii="Times New Roman" w:hAnsi="Times New Roman"/>
            <w:sz w:val="32"/>
            <w:szCs w:val="32"/>
          </w:rPr>
          <w:delText>is</w:delText>
        </w:r>
      </w:del>
      <w:r>
        <w:rPr>
          <w:rFonts w:eastAsia="Times New Roman" w:cs="Times New Roman" w:ascii="Times New Roman" w:hAnsi="Times New Roman"/>
          <w:sz w:val="32"/>
          <w:szCs w:val="32"/>
        </w:rPr>
        <w:t xml:space="preserve"> annoying when it pops in between an interesting movie or a show</w:t>
      </w:r>
      <w:ins w:id="206" w:author="Vikram Venkat" w:date="2020-06-18T10:42:25Z">
        <w:r>
          <w:rPr>
            <w:rFonts w:eastAsia="Times New Roman" w:cs="Times New Roman" w:ascii="Times New Roman" w:hAnsi="Times New Roman"/>
            <w:sz w:val="32"/>
            <w:szCs w:val="32"/>
          </w:rPr>
          <w:t>)</w:t>
        </w:r>
      </w:ins>
      <w:r>
        <w:rPr>
          <w:rFonts w:eastAsia="Times New Roman" w:cs="Times New Roman" w:ascii="Times New Roman" w:hAnsi="Times New Roman"/>
          <w:sz w:val="32"/>
          <w:szCs w:val="32"/>
        </w:rPr>
        <w:t xml:space="preserve"> </w:t>
      </w:r>
      <w:ins w:id="207" w:author="Vikram Venkat" w:date="2020-06-18T10:42:27Z">
        <w:r>
          <w:rPr>
            <w:rFonts w:eastAsia="Times New Roman" w:cs="Times New Roman" w:ascii="Times New Roman" w:hAnsi="Times New Roman"/>
            <w:sz w:val="32"/>
            <w:szCs w:val="32"/>
          </w:rPr>
          <w:t>,</w:t>
        </w:r>
      </w:ins>
      <w:del w:id="208" w:author="Vikram Venkat" w:date="2020-06-18T10:42:27Z">
        <w:r>
          <w:rPr>
            <w:rFonts w:eastAsia="Times New Roman" w:cs="Times New Roman" w:ascii="Times New Roman" w:hAnsi="Times New Roman"/>
            <w:sz w:val="32"/>
            <w:szCs w:val="32"/>
          </w:rPr>
          <w:delText>.</w:delText>
        </w:r>
      </w:del>
      <w:r>
        <w:rPr>
          <w:rFonts w:eastAsia="Times New Roman" w:cs="Times New Roman" w:ascii="Times New Roman" w:hAnsi="Times New Roman"/>
          <w:sz w:val="32"/>
          <w:szCs w:val="32"/>
        </w:rPr>
        <w:t xml:space="preserve"> </w:t>
      </w:r>
      <w:ins w:id="209" w:author="Vikram Venkat" w:date="2020-06-18T10:42:30Z">
        <w:r>
          <w:rPr>
            <w:rFonts w:eastAsia="Times New Roman" w:cs="Times New Roman" w:ascii="Times New Roman" w:hAnsi="Times New Roman"/>
            <w:sz w:val="32"/>
            <w:szCs w:val="32"/>
          </w:rPr>
          <w:t>b</w:t>
        </w:r>
      </w:ins>
      <w:del w:id="210" w:author="Vikram Venkat" w:date="2020-06-18T10:42:30Z">
        <w:r>
          <w:rPr>
            <w:rFonts w:eastAsia="Times New Roman" w:cs="Times New Roman" w:ascii="Times New Roman" w:hAnsi="Times New Roman"/>
            <w:sz w:val="32"/>
            <w:szCs w:val="32"/>
          </w:rPr>
          <w:delText>B</w:delText>
        </w:r>
      </w:del>
      <w:r>
        <w:rPr>
          <w:rFonts w:eastAsia="Times New Roman" w:cs="Times New Roman" w:ascii="Times New Roman" w:hAnsi="Times New Roman"/>
          <w:sz w:val="32"/>
          <w:szCs w:val="32"/>
        </w:rPr>
        <w:t>ut Netflix is free of advertisements. Netflix is streamed in over 190 countries and the USA has the highest Netflix users. Netflix became the most successful OTT platform in the past seven years. There are 4.1 million Netflix subscribers</w:t>
      </w:r>
      <w:ins w:id="211" w:author="Vikram Venkat" w:date="2020-06-18T10:42:47Z">
        <w:r>
          <w:rPr>
            <w:rFonts w:eastAsia="Times New Roman" w:cs="Times New Roman" w:ascii="Times New Roman" w:hAnsi="Times New Roman"/>
            <w:sz w:val="32"/>
            <w:szCs w:val="32"/>
          </w:rPr>
          <w:t xml:space="preserve"> and growing</w:t>
        </w:r>
      </w:ins>
      <w:r>
        <w:rPr>
          <w:rFonts w:eastAsia="Times New Roman" w:cs="Times New Roman" w:ascii="Times New Roman" w:hAnsi="Times New Roman"/>
          <w:sz w:val="32"/>
          <w:szCs w:val="32"/>
        </w:rPr>
        <w:t xml:space="preserve"> in India now.</w:t>
      </w:r>
    </w:p>
    <w:p>
      <w:pPr>
        <w:pStyle w:val="Normal1"/>
        <w:keepNext w:val="false"/>
        <w:keepLines w:val="false"/>
        <w:widowControl/>
        <w:numPr>
          <w:ilvl w:val="0"/>
          <w:numId w:val="5"/>
        </w:numPr>
        <w:pBdr/>
        <w:shd w:val="clear" w:fill="auto"/>
        <w:spacing w:lineRule="auto" w:line="259" w:before="0" w:after="16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Sony LIV:</w:t>
      </w:r>
    </w:p>
    <w:p>
      <w:pPr>
        <w:pStyle w:val="Normal1"/>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Sony LIV is an OTT platform </w:t>
      </w:r>
      <w:ins w:id="212" w:author="Vikram Venkat" w:date="2020-06-18T10:43:00Z">
        <w:r>
          <w:rPr>
            <w:rFonts w:eastAsia="Times New Roman" w:cs="Times New Roman" w:ascii="Times New Roman" w:hAnsi="Times New Roman"/>
            <w:sz w:val="32"/>
            <w:szCs w:val="32"/>
          </w:rPr>
          <w:t>for provision of</w:t>
        </w:r>
      </w:ins>
      <w:del w:id="213" w:author="Vikram Venkat" w:date="2020-06-18T10:43:05Z">
        <w:r>
          <w:rPr>
            <w:rFonts w:eastAsia="Times New Roman" w:cs="Times New Roman" w:ascii="Times New Roman" w:hAnsi="Times New Roman"/>
            <w:sz w:val="32"/>
            <w:szCs w:val="32"/>
          </w:rPr>
          <w:delText>providing</w:delText>
        </w:r>
      </w:del>
      <w:r>
        <w:rPr>
          <w:rFonts w:eastAsia="Times New Roman" w:cs="Times New Roman" w:ascii="Times New Roman" w:hAnsi="Times New Roman"/>
          <w:sz w:val="32"/>
          <w:szCs w:val="32"/>
        </w:rPr>
        <w:t xml:space="preserve"> video streaming services</w:t>
      </w:r>
      <w:ins w:id="214" w:author="Vikram Venkat" w:date="2020-06-18T10:43:13Z">
        <w:r>
          <w:rPr>
            <w:rFonts w:eastAsia="Times New Roman" w:cs="Times New Roman" w:ascii="Times New Roman" w:hAnsi="Times New Roman"/>
            <w:sz w:val="32"/>
            <w:szCs w:val="32"/>
          </w:rPr>
          <w:t>, and was</w:t>
        </w:r>
      </w:ins>
      <w:r>
        <w:rPr>
          <w:rFonts w:eastAsia="Times New Roman" w:cs="Times New Roman" w:ascii="Times New Roman" w:hAnsi="Times New Roman"/>
          <w:sz w:val="32"/>
          <w:szCs w:val="32"/>
        </w:rPr>
        <w:t xml:space="preserve"> developed by Multi-Screen Media. Sony LIV </w:t>
      </w:r>
      <w:ins w:id="215" w:author="Vikram Venkat" w:date="2020-06-18T10:43:18Z">
        <w:r>
          <w:rPr>
            <w:rFonts w:eastAsia="Times New Roman" w:cs="Times New Roman" w:ascii="Times New Roman" w:hAnsi="Times New Roman"/>
            <w:sz w:val="32"/>
            <w:szCs w:val="32"/>
          </w:rPr>
          <w:t>was</w:t>
        </w:r>
      </w:ins>
      <w:del w:id="216" w:author="Vikram Venkat" w:date="2020-06-18T10:43:18Z">
        <w:r>
          <w:rPr>
            <w:rFonts w:eastAsia="Times New Roman" w:cs="Times New Roman" w:ascii="Times New Roman" w:hAnsi="Times New Roman"/>
            <w:sz w:val="32"/>
            <w:szCs w:val="32"/>
          </w:rPr>
          <w:delText>is</w:delText>
        </w:r>
      </w:del>
      <w:r>
        <w:rPr>
          <w:rFonts w:eastAsia="Times New Roman" w:cs="Times New Roman" w:ascii="Times New Roman" w:hAnsi="Times New Roman"/>
          <w:sz w:val="32"/>
          <w:szCs w:val="32"/>
        </w:rPr>
        <w:t xml:space="preserve"> launched in 2013. </w:t>
      </w:r>
      <w:ins w:id="217" w:author="Vikram Venkat" w:date="2020-06-18T10:43:38Z">
        <w:r>
          <w:rPr>
            <w:rFonts w:eastAsia="Times New Roman" w:cs="Times New Roman" w:ascii="Times New Roman" w:hAnsi="Times New Roman"/>
            <w:sz w:val="32"/>
            <w:szCs w:val="32"/>
          </w:rPr>
          <w:t>The OTT streaming platform is available for free, but paid users are given access to premium content</w:t>
        </w:r>
      </w:ins>
      <w:del w:id="218" w:author="Vikram Venkat" w:date="2020-06-18T10:43:38Z">
        <w:r>
          <w:rPr>
            <w:rFonts w:eastAsia="Times New Roman" w:cs="Times New Roman" w:ascii="Times New Roman" w:hAnsi="Times New Roman"/>
            <w:sz w:val="32"/>
            <w:szCs w:val="32"/>
          </w:rPr>
          <w:delText>Sony LIV OOT platform is available for both free and at a price for premium content</w:delText>
        </w:r>
      </w:del>
      <w:r>
        <w:rPr>
          <w:rFonts w:eastAsia="Times New Roman" w:cs="Times New Roman" w:ascii="Times New Roman" w:hAnsi="Times New Roman"/>
          <w:sz w:val="32"/>
          <w:szCs w:val="32"/>
        </w:rPr>
        <w:t>. The video contents stream</w:t>
      </w:r>
      <w:ins w:id="219" w:author="Vikram Venkat" w:date="2020-06-18T10:44:08Z">
        <w:r>
          <w:rPr>
            <w:rFonts w:eastAsia="Times New Roman" w:cs="Times New Roman" w:ascii="Times New Roman" w:hAnsi="Times New Roman"/>
            <w:sz w:val="32"/>
            <w:szCs w:val="32"/>
          </w:rPr>
          <w:t>ed</w:t>
        </w:r>
      </w:ins>
      <w:del w:id="220" w:author="Vikram Venkat" w:date="2020-06-18T10:44:08Z">
        <w:r>
          <w:rPr>
            <w:rFonts w:eastAsia="Times New Roman" w:cs="Times New Roman" w:ascii="Times New Roman" w:hAnsi="Times New Roman"/>
            <w:sz w:val="32"/>
            <w:szCs w:val="32"/>
          </w:rPr>
          <w:delText>ing</w:delText>
        </w:r>
      </w:del>
      <w:r>
        <w:rPr>
          <w:rFonts w:eastAsia="Times New Roman" w:cs="Times New Roman" w:ascii="Times New Roman" w:hAnsi="Times New Roman"/>
          <w:sz w:val="32"/>
          <w:szCs w:val="32"/>
        </w:rPr>
        <w:t xml:space="preserve"> in </w:t>
      </w:r>
      <w:ins w:id="221" w:author="Vikram Venkat" w:date="2020-06-18T10:44:05Z">
        <w:r>
          <w:rPr>
            <w:rFonts w:eastAsia="Times New Roman" w:cs="Times New Roman" w:ascii="Times New Roman" w:hAnsi="Times New Roman"/>
            <w:sz w:val="32"/>
            <w:szCs w:val="32"/>
          </w:rPr>
          <w:t>S</w:t>
        </w:r>
      </w:ins>
      <w:del w:id="222" w:author="Vikram Venkat" w:date="2020-06-18T10:44:05Z">
        <w:r>
          <w:rPr>
            <w:rFonts w:eastAsia="Times New Roman" w:cs="Times New Roman" w:ascii="Times New Roman" w:hAnsi="Times New Roman"/>
            <w:sz w:val="32"/>
            <w:szCs w:val="32"/>
          </w:rPr>
          <w:delText>s</w:delText>
        </w:r>
      </w:del>
      <w:r>
        <w:rPr>
          <w:rFonts w:eastAsia="Times New Roman" w:cs="Times New Roman" w:ascii="Times New Roman" w:hAnsi="Times New Roman"/>
          <w:sz w:val="32"/>
          <w:szCs w:val="32"/>
        </w:rPr>
        <w:t>ony LIV can be view</w:t>
      </w:r>
      <w:ins w:id="223" w:author="Vikram Venkat" w:date="2020-06-18T10:44:11Z">
        <w:r>
          <w:rPr>
            <w:rFonts w:eastAsia="Times New Roman" w:cs="Times New Roman" w:ascii="Times New Roman" w:hAnsi="Times New Roman"/>
            <w:sz w:val="32"/>
            <w:szCs w:val="32"/>
          </w:rPr>
          <w:t>ed</w:t>
        </w:r>
      </w:ins>
      <w:del w:id="224" w:author="Vikram Venkat" w:date="2020-06-18T10:44:11Z">
        <w:r>
          <w:rPr>
            <w:rFonts w:eastAsia="Times New Roman" w:cs="Times New Roman" w:ascii="Times New Roman" w:hAnsi="Times New Roman"/>
            <w:sz w:val="32"/>
            <w:szCs w:val="32"/>
          </w:rPr>
          <w:delText>s</w:delText>
        </w:r>
      </w:del>
      <w:r>
        <w:rPr>
          <w:rFonts w:eastAsia="Times New Roman" w:cs="Times New Roman" w:ascii="Times New Roman" w:hAnsi="Times New Roman"/>
          <w:sz w:val="32"/>
          <w:szCs w:val="32"/>
        </w:rPr>
        <w:t xml:space="preserve"> through mobile phones by </w:t>
      </w:r>
      <w:ins w:id="225" w:author="Vikram Venkat" w:date="2020-06-18T10:44:15Z">
        <w:r>
          <w:rPr>
            <w:rFonts w:eastAsia="Times New Roman" w:cs="Times New Roman" w:ascii="Times New Roman" w:hAnsi="Times New Roman"/>
            <w:sz w:val="32"/>
            <w:szCs w:val="32"/>
          </w:rPr>
          <w:t>downloading</w:t>
        </w:r>
      </w:ins>
      <w:del w:id="226" w:author="Vikram Venkat" w:date="2020-06-18T10:44:15Z">
        <w:r>
          <w:rPr>
            <w:rFonts w:eastAsia="Times New Roman" w:cs="Times New Roman" w:ascii="Times New Roman" w:hAnsi="Times New Roman"/>
            <w:sz w:val="32"/>
            <w:szCs w:val="32"/>
          </w:rPr>
          <w:delText>doenloading</w:delText>
        </w:r>
      </w:del>
      <w:r>
        <w:rPr>
          <w:rFonts w:eastAsia="Times New Roman" w:cs="Times New Roman" w:ascii="Times New Roman" w:hAnsi="Times New Roman"/>
          <w:sz w:val="32"/>
          <w:szCs w:val="32"/>
        </w:rPr>
        <w:t xml:space="preserve"> th</w:t>
      </w:r>
      <w:ins w:id="227" w:author="Vikram Venkat" w:date="2020-06-18T10:44:19Z">
        <w:r>
          <w:rPr>
            <w:rFonts w:eastAsia="Times New Roman" w:cs="Times New Roman" w:ascii="Times New Roman" w:hAnsi="Times New Roman"/>
            <w:sz w:val="32"/>
            <w:szCs w:val="32"/>
          </w:rPr>
          <w:t>e</w:t>
        </w:r>
      </w:ins>
      <w:del w:id="228" w:author="Vikram Venkat" w:date="2020-06-18T10:44:19Z">
        <w:r>
          <w:rPr>
            <w:rFonts w:eastAsia="Times New Roman" w:cs="Times New Roman" w:ascii="Times New Roman" w:hAnsi="Times New Roman"/>
            <w:sz w:val="32"/>
            <w:szCs w:val="32"/>
          </w:rPr>
          <w:delText>a</w:delText>
        </w:r>
      </w:del>
      <w:r>
        <w:rPr>
          <w:rFonts w:eastAsia="Times New Roman" w:cs="Times New Roman" w:ascii="Times New Roman" w:hAnsi="Times New Roman"/>
          <w:sz w:val="32"/>
          <w:szCs w:val="32"/>
        </w:rPr>
        <w:t xml:space="preserve"> Sony LIV app. It </w:t>
      </w:r>
      <w:ins w:id="229" w:author="Vikram Venkat" w:date="2020-06-18T10:44:26Z">
        <w:r>
          <w:rPr>
            <w:rFonts w:eastAsia="Times New Roman" w:cs="Times New Roman" w:ascii="Times New Roman" w:hAnsi="Times New Roman"/>
            <w:sz w:val="32"/>
            <w:szCs w:val="32"/>
          </w:rPr>
          <w:t>has a partnership</w:t>
        </w:r>
      </w:ins>
      <w:del w:id="230" w:author="Vikram Venkat" w:date="2020-06-18T10:44:26Z">
        <w:r>
          <w:rPr>
            <w:rFonts w:eastAsia="Times New Roman" w:cs="Times New Roman" w:ascii="Times New Roman" w:hAnsi="Times New Roman"/>
            <w:sz w:val="32"/>
            <w:szCs w:val="32"/>
          </w:rPr>
          <w:delText>has partnership</w:delText>
        </w:r>
      </w:del>
      <w:r>
        <w:rPr>
          <w:rFonts w:eastAsia="Times New Roman" w:cs="Times New Roman" w:ascii="Times New Roman" w:hAnsi="Times New Roman"/>
          <w:sz w:val="32"/>
          <w:szCs w:val="32"/>
        </w:rPr>
        <w:t xml:space="preserve"> with SPI International</w:t>
      </w:r>
      <w:del w:id="231" w:author="Vikram Venkat" w:date="2020-06-18T10:44:34Z">
        <w:r>
          <w:rPr>
            <w:rFonts w:eastAsia="Times New Roman" w:cs="Times New Roman" w:ascii="Times New Roman" w:hAnsi="Times New Roman"/>
            <w:sz w:val="32"/>
            <w:szCs w:val="32"/>
          </w:rPr>
          <w:delText xml:space="preserve"> in order</w:delText>
        </w:r>
      </w:del>
      <w:r>
        <w:rPr>
          <w:rFonts w:eastAsia="Times New Roman" w:cs="Times New Roman" w:ascii="Times New Roman" w:hAnsi="Times New Roman"/>
          <w:sz w:val="32"/>
          <w:szCs w:val="32"/>
        </w:rPr>
        <w:t xml:space="preserve"> to showcase seven more international television channels. Premium </w:t>
      </w:r>
      <w:ins w:id="232" w:author="Vikram Venkat" w:date="2020-06-18T10:44:43Z">
        <w:r>
          <w:rPr>
            <w:rFonts w:eastAsia="Times New Roman" w:cs="Times New Roman" w:ascii="Times New Roman" w:hAnsi="Times New Roman"/>
            <w:sz w:val="32"/>
            <w:szCs w:val="32"/>
          </w:rPr>
          <w:t>content</w:t>
        </w:r>
      </w:ins>
      <w:del w:id="233" w:author="Vikram Venkat" w:date="2020-06-18T10:44:43Z">
        <w:r>
          <w:rPr>
            <w:rFonts w:eastAsia="Times New Roman" w:cs="Times New Roman" w:ascii="Times New Roman" w:hAnsi="Times New Roman"/>
            <w:sz w:val="32"/>
            <w:szCs w:val="32"/>
          </w:rPr>
          <w:delText>contents</w:delText>
        </w:r>
      </w:del>
      <w:r>
        <w:rPr>
          <w:rFonts w:eastAsia="Times New Roman" w:cs="Times New Roman" w:ascii="Times New Roman" w:hAnsi="Times New Roman"/>
          <w:sz w:val="32"/>
          <w:szCs w:val="32"/>
        </w:rPr>
        <w:t xml:space="preserve"> in Sony LIV is available at a subscription cost of </w:t>
      </w:r>
      <w:ins w:id="234" w:author="Vikram Venkat" w:date="2020-06-18T10:44:47Z">
        <w:r>
          <w:rPr>
            <w:rFonts w:eastAsia="Times New Roman" w:cs="Times New Roman" w:ascii="Times New Roman" w:hAnsi="Times New Roman"/>
            <w:sz w:val="32"/>
            <w:szCs w:val="32"/>
          </w:rPr>
          <w:t>INT</w:t>
        </w:r>
      </w:ins>
      <w:del w:id="235" w:author="Vikram Venkat" w:date="2020-06-18T10:44:47Z">
        <w:r>
          <w:rPr>
            <w:rFonts w:eastAsia="Times New Roman" w:cs="Times New Roman" w:ascii="Times New Roman" w:hAnsi="Times New Roman"/>
            <w:sz w:val="32"/>
            <w:szCs w:val="32"/>
          </w:rPr>
          <w:delText>Rs.</w:delText>
        </w:r>
      </w:del>
      <w:r>
        <w:rPr>
          <w:rFonts w:eastAsia="Times New Roman" w:cs="Times New Roman" w:ascii="Times New Roman" w:hAnsi="Times New Roman"/>
          <w:sz w:val="32"/>
          <w:szCs w:val="32"/>
        </w:rPr>
        <w:t>99 per month. It offers viewers shows from</w:t>
      </w:r>
      <w:del w:id="236" w:author="Vikram Venkat" w:date="2020-06-18T10:44:55Z">
        <w:r>
          <w:rPr>
            <w:rFonts w:eastAsia="Times New Roman" w:cs="Times New Roman" w:ascii="Times New Roman" w:hAnsi="Times New Roman"/>
            <w:sz w:val="32"/>
            <w:szCs w:val="32"/>
          </w:rPr>
          <w:delText xml:space="preserve"> the</w:delText>
        </w:r>
      </w:del>
      <w:r>
        <w:rPr>
          <w:rFonts w:eastAsia="Times New Roman" w:cs="Times New Roman" w:ascii="Times New Roman" w:hAnsi="Times New Roman"/>
          <w:sz w:val="32"/>
          <w:szCs w:val="32"/>
        </w:rPr>
        <w:t xml:space="preserve"> Sony network channels like SONY, SAB and MAX. Sony LIV is not successful in South India as it does not stream </w:t>
      </w:r>
      <w:ins w:id="237" w:author="Vikram Venkat" w:date="2020-06-18T10:45:09Z">
        <w:r>
          <w:rPr>
            <w:rFonts w:eastAsia="Times New Roman" w:cs="Times New Roman" w:ascii="Times New Roman" w:hAnsi="Times New Roman"/>
            <w:sz w:val="32"/>
            <w:szCs w:val="32"/>
          </w:rPr>
          <w:t xml:space="preserve">shows available in </w:t>
        </w:r>
      </w:ins>
      <w:r>
        <w:rPr>
          <w:rFonts w:eastAsia="Times New Roman" w:cs="Times New Roman" w:ascii="Times New Roman" w:hAnsi="Times New Roman"/>
          <w:sz w:val="32"/>
          <w:szCs w:val="32"/>
        </w:rPr>
        <w:t xml:space="preserve">any of the </w:t>
      </w:r>
      <w:ins w:id="238" w:author="Vikram Venkat" w:date="2020-06-18T10:45:06Z">
        <w:r>
          <w:rPr>
            <w:rFonts w:eastAsia="Times New Roman" w:cs="Times New Roman" w:ascii="Times New Roman" w:hAnsi="Times New Roman"/>
            <w:sz w:val="32"/>
            <w:szCs w:val="32"/>
          </w:rPr>
          <w:t>S</w:t>
        </w:r>
      </w:ins>
      <w:del w:id="239" w:author="Vikram Venkat" w:date="2020-06-18T10:45:06Z">
        <w:r>
          <w:rPr>
            <w:rFonts w:eastAsia="Times New Roman" w:cs="Times New Roman" w:ascii="Times New Roman" w:hAnsi="Times New Roman"/>
            <w:sz w:val="32"/>
            <w:szCs w:val="32"/>
          </w:rPr>
          <w:delText>s</w:delText>
        </w:r>
      </w:del>
      <w:r>
        <w:rPr>
          <w:rFonts w:eastAsia="Times New Roman" w:cs="Times New Roman" w:ascii="Times New Roman" w:hAnsi="Times New Roman"/>
          <w:sz w:val="32"/>
          <w:szCs w:val="32"/>
        </w:rPr>
        <w:t>outh Indian languages. However, it has</w:t>
      </w:r>
      <w:ins w:id="240" w:author="Vikram Venkat" w:date="2020-06-18T10:45:25Z">
        <w:r>
          <w:rPr>
            <w:rFonts w:eastAsia="Times New Roman" w:cs="Times New Roman" w:ascii="Times New Roman" w:hAnsi="Times New Roman"/>
            <w:sz w:val="32"/>
            <w:szCs w:val="32"/>
          </w:rPr>
          <w:t xml:space="preserve"> an enormous network of</w:t>
        </w:r>
      </w:ins>
      <w:del w:id="241" w:author="Vikram Venkat" w:date="2020-06-18T10:45:25Z">
        <w:r>
          <w:rPr>
            <w:rFonts w:eastAsia="Times New Roman" w:cs="Times New Roman" w:ascii="Times New Roman" w:hAnsi="Times New Roman"/>
            <w:sz w:val="32"/>
            <w:szCs w:val="32"/>
          </w:rPr>
          <w:delText xml:space="preserve"> massive</w:delText>
        </w:r>
      </w:del>
      <w:r>
        <w:rPr>
          <w:rFonts w:eastAsia="Times New Roman" w:cs="Times New Roman" w:ascii="Times New Roman" w:hAnsi="Times New Roman"/>
          <w:sz w:val="32"/>
          <w:szCs w:val="32"/>
        </w:rPr>
        <w:t xml:space="preserve"> viewers and subscribers in </w:t>
      </w:r>
      <w:ins w:id="242" w:author="Vikram Venkat" w:date="2020-06-18T10:45:17Z">
        <w:r>
          <w:rPr>
            <w:rFonts w:eastAsia="Times New Roman" w:cs="Times New Roman" w:ascii="Times New Roman" w:hAnsi="Times New Roman"/>
            <w:sz w:val="32"/>
            <w:szCs w:val="32"/>
          </w:rPr>
          <w:t>N</w:t>
        </w:r>
      </w:ins>
      <w:del w:id="243" w:author="Vikram Venkat" w:date="2020-06-18T10:45:17Z">
        <w:r>
          <w:rPr>
            <w:rFonts w:eastAsia="Times New Roman" w:cs="Times New Roman" w:ascii="Times New Roman" w:hAnsi="Times New Roman"/>
            <w:sz w:val="32"/>
            <w:szCs w:val="32"/>
          </w:rPr>
          <w:delText>n</w:delText>
        </w:r>
      </w:del>
      <w:r>
        <w:rPr>
          <w:rFonts w:eastAsia="Times New Roman" w:cs="Times New Roman" w:ascii="Times New Roman" w:hAnsi="Times New Roman"/>
          <w:sz w:val="32"/>
          <w:szCs w:val="32"/>
        </w:rPr>
        <w:t xml:space="preserve">orth India. </w:t>
      </w:r>
    </w:p>
    <w:p>
      <w:pPr>
        <w:pStyle w:val="Normal1"/>
        <w:keepNext w:val="false"/>
        <w:keepLines w:val="false"/>
        <w:widowControl/>
        <w:numPr>
          <w:ilvl w:val="0"/>
          <w:numId w:val="5"/>
        </w:numPr>
        <w:pBdr/>
        <w:shd w:val="clear" w:fill="auto"/>
        <w:spacing w:lineRule="auto" w:line="259" w:before="0" w:after="16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Eros Now</w:t>
      </w:r>
      <w:ins w:id="244" w:author="Vikram Venkat" w:date="2020-06-18T10:45:36Z">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w:t>
        </w:r>
      </w:ins>
    </w:p>
    <w:p>
      <w:pPr>
        <w:pStyle w:val="Normal1"/>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Eros Now is an Indian OTT platform launched in 2015. It </w:t>
      </w:r>
      <w:ins w:id="245" w:author="Vikram Venkat" w:date="2020-06-18T10:45:40Z">
        <w:r>
          <w:rPr>
            <w:rFonts w:eastAsia="Times New Roman" w:cs="Times New Roman" w:ascii="Times New Roman" w:hAnsi="Times New Roman"/>
            <w:sz w:val="32"/>
            <w:szCs w:val="32"/>
          </w:rPr>
          <w:t>was</w:t>
        </w:r>
      </w:ins>
      <w:del w:id="246" w:author="Vikram Venkat" w:date="2020-06-18T10:45:40Z">
        <w:r>
          <w:rPr>
            <w:rFonts w:eastAsia="Times New Roman" w:cs="Times New Roman" w:ascii="Times New Roman" w:hAnsi="Times New Roman"/>
            <w:sz w:val="32"/>
            <w:szCs w:val="32"/>
          </w:rPr>
          <w:delText>is</w:delText>
        </w:r>
      </w:del>
      <w:r>
        <w:rPr>
          <w:rFonts w:eastAsia="Times New Roman" w:cs="Times New Roman" w:ascii="Times New Roman" w:hAnsi="Times New Roman"/>
          <w:sz w:val="32"/>
          <w:szCs w:val="32"/>
        </w:rPr>
        <w:t xml:space="preserve"> founded by Eros International. Eros now provides</w:t>
      </w:r>
      <w:del w:id="247" w:author="Vikram Venkat" w:date="2020-06-18T10:45:49Z">
        <w:r>
          <w:rPr>
            <w:rFonts w:eastAsia="Times New Roman" w:cs="Times New Roman" w:ascii="Times New Roman" w:hAnsi="Times New Roman"/>
            <w:sz w:val="32"/>
            <w:szCs w:val="32"/>
          </w:rPr>
          <w:delText xml:space="preserve"> stream</w:delText>
        </w:r>
      </w:del>
      <w:r>
        <w:rPr>
          <w:rFonts w:eastAsia="Times New Roman" w:cs="Times New Roman" w:ascii="Times New Roman" w:hAnsi="Times New Roman"/>
          <w:sz w:val="32"/>
          <w:szCs w:val="32"/>
        </w:rPr>
        <w:t xml:space="preserve"> video content </w:t>
      </w:r>
      <w:ins w:id="248" w:author="Vikram Venkat" w:date="2020-06-18T10:45:54Z">
        <w:r>
          <w:rPr>
            <w:rFonts w:eastAsia="Times New Roman" w:cs="Times New Roman" w:ascii="Times New Roman" w:hAnsi="Times New Roman"/>
            <w:sz w:val="32"/>
            <w:szCs w:val="32"/>
          </w:rPr>
          <w:t>streams i</w:t>
        </w:r>
      </w:ins>
      <w:del w:id="249" w:author="Vikram Venkat" w:date="2020-06-18T10:45:54Z">
        <w:r>
          <w:rPr>
            <w:rFonts w:eastAsia="Times New Roman" w:cs="Times New Roman" w:ascii="Times New Roman" w:hAnsi="Times New Roman"/>
            <w:sz w:val="32"/>
            <w:szCs w:val="32"/>
          </w:rPr>
          <w:delText>o</w:delText>
        </w:r>
      </w:del>
      <w:r>
        <w:rPr>
          <w:rFonts w:eastAsia="Times New Roman" w:cs="Times New Roman" w:ascii="Times New Roman" w:hAnsi="Times New Roman"/>
          <w:sz w:val="32"/>
          <w:szCs w:val="32"/>
        </w:rPr>
        <w:t xml:space="preserve">n many </w:t>
      </w:r>
      <w:ins w:id="250" w:author="Vikram Venkat" w:date="2020-06-18T10:46:01Z">
        <w:r>
          <w:rPr>
            <w:rFonts w:eastAsia="Times New Roman" w:cs="Times New Roman" w:ascii="Times New Roman" w:hAnsi="Times New Roman"/>
            <w:sz w:val="32"/>
            <w:szCs w:val="32"/>
          </w:rPr>
          <w:t>I</w:t>
        </w:r>
      </w:ins>
      <w:del w:id="251" w:author="Vikram Venkat" w:date="2020-06-18T10:46:01Z">
        <w:r>
          <w:rPr>
            <w:rFonts w:eastAsia="Times New Roman" w:cs="Times New Roman" w:ascii="Times New Roman" w:hAnsi="Times New Roman"/>
            <w:sz w:val="32"/>
            <w:szCs w:val="32"/>
          </w:rPr>
          <w:delText>l</w:delText>
        </w:r>
      </w:del>
      <w:r>
        <w:rPr>
          <w:rFonts w:eastAsia="Times New Roman" w:cs="Times New Roman" w:ascii="Times New Roman" w:hAnsi="Times New Roman"/>
          <w:sz w:val="32"/>
          <w:szCs w:val="32"/>
        </w:rPr>
        <w:t xml:space="preserve">ndian languages like </w:t>
      </w:r>
      <w:r>
        <w:rPr>
          <w:rFonts w:eastAsia="Times New Roman" w:cs="Times New Roman" w:ascii="Times New Roman" w:hAnsi="Times New Roman"/>
          <w:color w:val="000000"/>
          <w:sz w:val="32"/>
          <w:szCs w:val="32"/>
          <w:highlight w:val="white"/>
        </w:rPr>
        <w:t xml:space="preserve">Punjabi, Hindi, Tamil, Telugu, Bengali, Marathi, Kannada, Malayalam, </w:t>
      </w:r>
      <w:ins w:id="252" w:author="Vikram Venkat" w:date="2020-06-18T10:46:08Z">
        <w:r>
          <w:rPr>
            <w:rFonts w:eastAsia="Times New Roman" w:cs="Times New Roman" w:ascii="Times New Roman" w:hAnsi="Times New Roman"/>
            <w:color w:val="000000"/>
            <w:sz w:val="32"/>
            <w:szCs w:val="32"/>
            <w:highlight w:val="white"/>
          </w:rPr>
          <w:t xml:space="preserve">and </w:t>
        </w:r>
      </w:ins>
      <w:r>
        <w:rPr>
          <w:rFonts w:eastAsia="Times New Roman" w:cs="Times New Roman" w:ascii="Times New Roman" w:hAnsi="Times New Roman"/>
          <w:color w:val="000000"/>
          <w:sz w:val="32"/>
          <w:szCs w:val="32"/>
          <w:highlight w:val="white"/>
        </w:rPr>
        <w:t>Bhojpuri.</w:t>
      </w:r>
      <w:r>
        <w:rPr>
          <w:rFonts w:eastAsia="Times New Roman" w:cs="Times New Roman" w:ascii="Times New Roman" w:hAnsi="Times New Roman"/>
          <w:color w:val="4D5156"/>
          <w:sz w:val="32"/>
          <w:szCs w:val="32"/>
          <w:highlight w:val="white"/>
        </w:rPr>
        <w:t> </w:t>
      </w:r>
      <w:r>
        <w:rPr>
          <w:rFonts w:eastAsia="Times New Roman" w:cs="Times New Roman" w:ascii="Times New Roman" w:hAnsi="Times New Roman"/>
          <w:color w:val="000000"/>
          <w:sz w:val="32"/>
          <w:szCs w:val="32"/>
          <w:highlight w:val="white"/>
        </w:rPr>
        <w:t xml:space="preserve">Eros Now has more </w:t>
      </w:r>
      <w:ins w:id="253" w:author="Vikram Venkat" w:date="2020-06-18T10:46:12Z">
        <w:r>
          <w:rPr>
            <w:rFonts w:eastAsia="Times New Roman" w:cs="Times New Roman" w:ascii="Times New Roman" w:hAnsi="Times New Roman"/>
            <w:color w:val="000000"/>
            <w:sz w:val="32"/>
            <w:szCs w:val="32"/>
            <w:highlight w:val="white"/>
          </w:rPr>
          <w:t xml:space="preserve">than </w:t>
        </w:r>
      </w:ins>
      <w:r>
        <w:rPr>
          <w:rFonts w:eastAsia="Times New Roman" w:cs="Times New Roman" w:ascii="Times New Roman" w:hAnsi="Times New Roman"/>
          <w:color w:val="000000"/>
          <w:sz w:val="32"/>
          <w:szCs w:val="32"/>
          <w:highlight w:val="white"/>
        </w:rPr>
        <w:t xml:space="preserve">18 million paid subscribers. </w:t>
      </w:r>
      <w:r>
        <w:rPr>
          <w:rFonts w:eastAsia="Times New Roman" w:cs="Times New Roman" w:ascii="Times New Roman" w:hAnsi="Times New Roman"/>
          <w:sz w:val="32"/>
          <w:szCs w:val="32"/>
        </w:rPr>
        <w:t xml:space="preserve"> The most </w:t>
      </w:r>
      <w:ins w:id="254" w:author="Vikram Venkat" w:date="2020-06-18T10:46:21Z">
        <w:r>
          <w:rPr>
            <w:rFonts w:eastAsia="Times New Roman" w:cs="Times New Roman" w:ascii="Times New Roman" w:hAnsi="Times New Roman"/>
            <w:sz w:val="32"/>
            <w:szCs w:val="32"/>
          </w:rPr>
          <w:t>popular</w:t>
        </w:r>
      </w:ins>
      <w:del w:id="255" w:author="Vikram Venkat" w:date="2020-06-18T10:46:21Z">
        <w:r>
          <w:rPr>
            <w:rFonts w:eastAsia="Times New Roman" w:cs="Times New Roman" w:ascii="Times New Roman" w:hAnsi="Times New Roman"/>
            <w:sz w:val="32"/>
            <w:szCs w:val="32"/>
          </w:rPr>
          <w:delText>famous</w:delText>
        </w:r>
      </w:del>
      <w:r>
        <w:rPr>
          <w:rFonts w:eastAsia="Times New Roman" w:cs="Times New Roman" w:ascii="Times New Roman" w:hAnsi="Times New Roman"/>
          <w:sz w:val="32"/>
          <w:szCs w:val="32"/>
        </w:rPr>
        <w:t xml:space="preserve"> video content on Eros Now platform is Bollywood movies. Eros Now has endless entertainment of over 10,000 films, as well as premium television shows, music videos and audio tracks of HD quality. Eros Now</w:t>
      </w:r>
      <w:ins w:id="256" w:author="Vikram Venkat" w:date="2020-06-18T10:46:38Z">
        <w:r>
          <w:rPr>
            <w:rFonts w:eastAsia="Times New Roman" w:cs="Times New Roman" w:ascii="Times New Roman" w:hAnsi="Times New Roman"/>
            <w:sz w:val="32"/>
            <w:szCs w:val="32"/>
          </w:rPr>
          <w:t xml:space="preserve"> is speculated to have</w:t>
        </w:r>
      </w:ins>
      <w:del w:id="257" w:author="Vikram Venkat" w:date="2020-06-18T10:46:38Z">
        <w:r>
          <w:rPr>
            <w:rFonts w:eastAsia="Times New Roman" w:cs="Times New Roman" w:ascii="Times New Roman" w:hAnsi="Times New Roman"/>
            <w:sz w:val="32"/>
            <w:szCs w:val="32"/>
          </w:rPr>
          <w:delText xml:space="preserve"> have</w:delText>
        </w:r>
      </w:del>
      <w:r>
        <w:rPr>
          <w:rFonts w:eastAsia="Times New Roman" w:cs="Times New Roman" w:ascii="Times New Roman" w:hAnsi="Times New Roman"/>
          <w:sz w:val="32"/>
          <w:szCs w:val="32"/>
        </w:rPr>
        <w:t xml:space="preserve"> a great future </w:t>
      </w:r>
      <w:ins w:id="258" w:author="Vikram Venkat" w:date="2020-06-18T10:46:52Z">
        <w:r>
          <w:rPr>
            <w:rFonts w:eastAsia="Times New Roman" w:cs="Times New Roman" w:ascii="Times New Roman" w:hAnsi="Times New Roman"/>
            <w:sz w:val="32"/>
            <w:szCs w:val="32"/>
          </w:rPr>
          <w:t xml:space="preserve">as an </w:t>
        </w:r>
      </w:ins>
      <w:del w:id="259" w:author="Vikram Venkat" w:date="2020-06-18T10:46:52Z">
        <w:r>
          <w:rPr>
            <w:rFonts w:eastAsia="Times New Roman" w:cs="Times New Roman" w:ascii="Times New Roman" w:hAnsi="Times New Roman"/>
            <w:sz w:val="32"/>
            <w:szCs w:val="32"/>
          </w:rPr>
          <w:delText>in</w:delText>
        </w:r>
      </w:del>
      <w:r>
        <w:rPr>
          <w:rFonts w:eastAsia="Times New Roman" w:cs="Times New Roman" w:ascii="Times New Roman" w:hAnsi="Times New Roman"/>
          <w:sz w:val="32"/>
          <w:szCs w:val="32"/>
        </w:rPr>
        <w:t xml:space="preserve"> Indian OTT platform</w:t>
      </w:r>
      <w:del w:id="260" w:author="Vikram Venkat" w:date="2020-06-18T10:46:48Z">
        <w:r>
          <w:rPr>
            <w:rFonts w:eastAsia="Times New Roman" w:cs="Times New Roman" w:ascii="Times New Roman" w:hAnsi="Times New Roman"/>
            <w:sz w:val="32"/>
            <w:szCs w:val="32"/>
          </w:rPr>
          <w:delText>s</w:delText>
        </w:r>
      </w:del>
      <w:r>
        <w:rPr>
          <w:rFonts w:eastAsia="Times New Roman" w:cs="Times New Roman" w:ascii="Times New Roman" w:hAnsi="Times New Roman"/>
          <w:sz w:val="32"/>
          <w:szCs w:val="32"/>
        </w:rPr>
        <w:t>.</w:t>
      </w:r>
    </w:p>
    <w:p>
      <w:pPr>
        <w:pStyle w:val="Normal1"/>
        <w:jc w:val="both"/>
        <w:rPr>
          <w:rFonts w:ascii="Times New Roman" w:hAnsi="Times New Roman" w:eastAsia="Times New Roman" w:cs="Times New Roman"/>
          <w:sz w:val="32"/>
          <w:szCs w:val="32"/>
          <w:u w:val="single"/>
        </w:rPr>
      </w:pPr>
      <w:r>
        <w:rPr>
          <w:rFonts w:eastAsia="Times New Roman" w:cs="Times New Roman" w:ascii="Times New Roman" w:hAnsi="Times New Roman"/>
          <w:sz w:val="32"/>
          <w:szCs w:val="32"/>
          <w:u w:val="single"/>
          <w:rPrChange w:id="0" w:author="Vikram Venkat" w:date="2020-06-18T10:46:59Z"/>
        </w:rPr>
        <w:t>FUTURE OF OTT PLATFORMS</w:t>
      </w:r>
    </w:p>
    <w:p>
      <w:pPr>
        <w:pStyle w:val="Normal1"/>
        <w:spacing w:before="0" w:after="160"/>
        <w:jc w:val="both"/>
        <w:rPr/>
      </w:pPr>
      <w:bookmarkStart w:id="0" w:name="_gjdgxs"/>
      <w:bookmarkEnd w:id="0"/>
      <w:r>
        <w:rPr>
          <w:rFonts w:eastAsia="Times New Roman" w:cs="Times New Roman" w:ascii="Times New Roman" w:hAnsi="Times New Roman"/>
          <w:sz w:val="32"/>
          <w:szCs w:val="32"/>
        </w:rPr>
        <w:t>It is obvious that most of the people nowadays are dependent on OTT platforms for</w:t>
      </w:r>
      <w:del w:id="262" w:author="Vikram Venkat" w:date="2020-06-18T10:47:11Z">
        <w:r>
          <w:rPr>
            <w:rFonts w:eastAsia="Times New Roman" w:cs="Times New Roman" w:ascii="Times New Roman" w:hAnsi="Times New Roman"/>
            <w:sz w:val="32"/>
            <w:szCs w:val="32"/>
          </w:rPr>
          <w:delText xml:space="preserve"> a</w:delText>
        </w:r>
      </w:del>
      <w:r>
        <w:rPr>
          <w:rFonts w:eastAsia="Times New Roman" w:cs="Times New Roman" w:ascii="Times New Roman" w:hAnsi="Times New Roman"/>
          <w:sz w:val="32"/>
          <w:szCs w:val="32"/>
        </w:rPr>
        <w:t xml:space="preserve"> quality entertainment. The future of OTT is bright as it </w:t>
      </w:r>
      <w:ins w:id="263" w:author="Vikram Venkat" w:date="2020-06-18T10:47:20Z">
        <w:r>
          <w:rPr>
            <w:rFonts w:eastAsia="Times New Roman" w:cs="Times New Roman" w:ascii="Times New Roman" w:hAnsi="Times New Roman"/>
            <w:sz w:val="32"/>
            <w:szCs w:val="32"/>
          </w:rPr>
          <w:t>fascinates</w:t>
        </w:r>
      </w:ins>
      <w:del w:id="264" w:author="Vikram Venkat" w:date="2020-06-18T10:47:22Z">
        <w:r>
          <w:rPr>
            <w:rFonts w:eastAsia="Times New Roman" w:cs="Times New Roman" w:ascii="Times New Roman" w:hAnsi="Times New Roman"/>
            <w:sz w:val="32"/>
            <w:szCs w:val="32"/>
          </w:rPr>
          <w:delText>fascinating the</w:delText>
        </w:r>
      </w:del>
      <w:r>
        <w:rPr>
          <w:rFonts w:eastAsia="Times New Roman" w:cs="Times New Roman" w:ascii="Times New Roman" w:hAnsi="Times New Roman"/>
          <w:sz w:val="32"/>
          <w:szCs w:val="32"/>
        </w:rPr>
        <w:t xml:space="preserve"> customers by providing satisfying video content at their fingertips. The competition among various OTT platforms </w:t>
      </w:r>
      <w:ins w:id="265" w:author="Vikram Venkat" w:date="2020-06-18T10:47:31Z">
        <w:r>
          <w:rPr>
            <w:rFonts w:eastAsia="Times New Roman" w:cs="Times New Roman" w:ascii="Times New Roman" w:hAnsi="Times New Roman"/>
            <w:sz w:val="32"/>
            <w:szCs w:val="32"/>
          </w:rPr>
          <w:t>pushes</w:t>
        </w:r>
      </w:ins>
      <w:del w:id="266" w:author="Vikram Venkat" w:date="2020-06-18T10:47:31Z">
        <w:r>
          <w:rPr>
            <w:rFonts w:eastAsia="Times New Roman" w:cs="Times New Roman" w:ascii="Times New Roman" w:hAnsi="Times New Roman"/>
            <w:sz w:val="32"/>
            <w:szCs w:val="32"/>
          </w:rPr>
          <w:delText>enables</w:delText>
        </w:r>
      </w:del>
      <w:r>
        <w:rPr>
          <w:rFonts w:eastAsia="Times New Roman" w:cs="Times New Roman" w:ascii="Times New Roman" w:hAnsi="Times New Roman"/>
          <w:sz w:val="32"/>
          <w:szCs w:val="32"/>
        </w:rPr>
        <w:t xml:space="preserve"> them to provide creative content</w:t>
      </w:r>
      <w:ins w:id="267" w:author="Vikram Venkat" w:date="2020-06-18T10:47:37Z">
        <w:r>
          <w:rPr>
            <w:rFonts w:eastAsia="Times New Roman" w:cs="Times New Roman" w:ascii="Times New Roman" w:hAnsi="Times New Roman"/>
            <w:sz w:val="32"/>
            <w:szCs w:val="32"/>
          </w:rPr>
          <w:t xml:space="preserve"> continuously</w:t>
        </w:r>
      </w:ins>
      <w:r>
        <w:rPr>
          <w:rFonts w:eastAsia="Times New Roman" w:cs="Times New Roman" w:ascii="Times New Roman" w:hAnsi="Times New Roman"/>
          <w:sz w:val="32"/>
          <w:szCs w:val="32"/>
        </w:rPr>
        <w:t>. This consequent creative video content</w:t>
      </w:r>
      <w:del w:id="268" w:author="Vikram Venkat" w:date="2020-06-18T10:47:46Z">
        <w:r>
          <w:rPr>
            <w:rFonts w:eastAsia="Times New Roman" w:cs="Times New Roman" w:ascii="Times New Roman" w:hAnsi="Times New Roman"/>
            <w:sz w:val="32"/>
            <w:szCs w:val="32"/>
          </w:rPr>
          <w:delText>s will</w:delText>
        </w:r>
      </w:del>
      <w:r>
        <w:rPr>
          <w:rFonts w:eastAsia="Times New Roman" w:cs="Times New Roman" w:ascii="Times New Roman" w:hAnsi="Times New Roman"/>
          <w:sz w:val="32"/>
          <w:szCs w:val="32"/>
        </w:rPr>
        <w:t xml:space="preserve"> attract</w:t>
      </w:r>
      <w:ins w:id="269" w:author="Vikram Venkat" w:date="2020-06-18T10:47:50Z">
        <w:r>
          <w:rPr>
            <w:rFonts w:eastAsia="Times New Roman" w:cs="Times New Roman" w:ascii="Times New Roman" w:hAnsi="Times New Roman"/>
            <w:sz w:val="32"/>
            <w:szCs w:val="32"/>
          </w:rPr>
          <w:t>s</w:t>
        </w:r>
      </w:ins>
      <w:r>
        <w:rPr>
          <w:rFonts w:eastAsia="Times New Roman" w:cs="Times New Roman" w:ascii="Times New Roman" w:hAnsi="Times New Roman"/>
          <w:sz w:val="32"/>
          <w:szCs w:val="32"/>
        </w:rPr>
        <w:t xml:space="preserve"> </w:t>
      </w:r>
      <w:del w:id="270" w:author="Vikram Venkat" w:date="2020-06-18T10:47:52Z">
        <w:r>
          <w:rPr>
            <w:rFonts w:eastAsia="Times New Roman" w:cs="Times New Roman" w:ascii="Times New Roman" w:hAnsi="Times New Roman"/>
            <w:sz w:val="32"/>
            <w:szCs w:val="32"/>
          </w:rPr>
          <w:delText>the</w:delText>
        </w:r>
      </w:del>
      <w:r>
        <w:rPr>
          <w:rFonts w:eastAsia="Times New Roman" w:cs="Times New Roman" w:ascii="Times New Roman" w:hAnsi="Times New Roman"/>
          <w:sz w:val="32"/>
          <w:szCs w:val="32"/>
        </w:rPr>
        <w:t xml:space="preserve"> viewers towards OTT </w:t>
      </w:r>
      <w:ins w:id="271" w:author="Vikram Venkat" w:date="2020-06-18T10:47:56Z">
        <w:r>
          <w:rPr>
            <w:rFonts w:eastAsia="Times New Roman" w:cs="Times New Roman" w:ascii="Times New Roman" w:hAnsi="Times New Roman"/>
            <w:sz w:val="32"/>
            <w:szCs w:val="32"/>
          </w:rPr>
          <w:t>platforms</w:t>
        </w:r>
      </w:ins>
      <w:del w:id="272" w:author="Vikram Venkat" w:date="2020-06-18T10:47:56Z">
        <w:r>
          <w:rPr>
            <w:rFonts w:eastAsia="Times New Roman" w:cs="Times New Roman" w:ascii="Times New Roman" w:hAnsi="Times New Roman"/>
            <w:sz w:val="32"/>
            <w:szCs w:val="32"/>
          </w:rPr>
          <w:delText>contents</w:delText>
        </w:r>
      </w:del>
      <w:r>
        <w:rPr>
          <w:rFonts w:eastAsia="Times New Roman" w:cs="Times New Roman" w:ascii="Times New Roman" w:hAnsi="Times New Roman"/>
          <w:sz w:val="32"/>
          <w:szCs w:val="32"/>
        </w:rPr>
        <w:t>.</w:t>
      </w:r>
      <w:del w:id="273" w:author="Vikram Venkat" w:date="2020-06-18T10:48:28Z">
        <w:r>
          <w:rPr>
            <w:rFonts w:eastAsia="Times New Roman" w:cs="Times New Roman" w:ascii="Times New Roman" w:hAnsi="Times New Roman"/>
            <w:sz w:val="32"/>
            <w:szCs w:val="32"/>
          </w:rPr>
          <w:delText xml:space="preserve"> Hence, the OTT video contents isare most welcomed and appreciated. The future world believes on OTT platorms for entertainment. </w:delText>
        </w:r>
      </w:del>
      <w:ins w:id="274" w:author="Vikram Venkat" w:date="2020-06-18T10:48:28Z">
        <w:r>
          <w:rPr>
            <w:rFonts w:eastAsia="Times New Roman" w:cs="Times New Roman" w:ascii="Times New Roman" w:hAnsi="Times New Roman"/>
            <w:sz w:val="32"/>
            <w:szCs w:val="32"/>
          </w:rPr>
          <w:t>Given the robust infrastructure of the business model and the flexibility of the platform from the user’s perspective, OTT platforms are on the rise; they are the inevitable future of entertainment.</w:t>
        </w:r>
      </w:ins>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Noto Sans Symbols">
    <w:charset w:val="01"/>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0"/>
  <w:revisionView w:insDel="0" w:formatting="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spacing w:lineRule="auto" w:line="240"/>
    </w:pPr>
    <w:rPr>
      <w:rFonts w:ascii="Times New Roman" w:hAnsi="Times New Roman" w:eastAsia="Times New Roman" w:cs="Times New Roman"/>
      <w:b/>
      <w:sz w:val="27"/>
      <w:szCs w:val="27"/>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Internet" TargetMode="External"/><Relationship Id="rId3" Type="http://schemas.openxmlformats.org/officeDocument/2006/relationships/hyperlink" Target="https://en.wikipedia.org/wiki/Smartphones" TargetMode="External"/><Relationship Id="rId4" Type="http://schemas.openxmlformats.org/officeDocument/2006/relationships/hyperlink" Target="https://en.wikipedia.org/wiki/Smart_TV" TargetMode="External"/><Relationship Id="rId5" Type="http://schemas.openxmlformats.org/officeDocument/2006/relationships/hyperlink" Target="https://en.wikipedia.org/wiki/Set-top_box" TargetMode="External"/><Relationship Id="rId6" Type="http://schemas.openxmlformats.org/officeDocument/2006/relationships/hyperlink" Target="https://en.wikipedia.org/wiki/Gaming_consoles" TargetMode="External"/><Relationship Id="rId7" Type="http://schemas.openxmlformats.org/officeDocument/2006/relationships/hyperlink" Target="https://en.wikipedia.org/wiki/Tablet_computer" TargetMode="External"/><Relationship Id="rId8" Type="http://schemas.openxmlformats.org/officeDocument/2006/relationships/hyperlink" Target="https://en.wikipedia.org/wiki/Android_(operating_system)" TargetMode="External"/><Relationship Id="rId9" Type="http://schemas.openxmlformats.org/officeDocument/2006/relationships/hyperlink" Target="https://en.wikipedia.org/wiki/IOS" TargetMode="External"/><Relationship Id="rId10" Type="http://schemas.openxmlformats.org/officeDocument/2006/relationships/hyperlink" Target="https://en.wikipedia.org/wiki/Instant_messaging" TargetMode="External"/><Relationship Id="rId11" Type="http://schemas.openxmlformats.org/officeDocument/2006/relationships/hyperlink" Target="https://en.wikipedia.org/wiki/Online_chat" TargetMode="External"/><Relationship Id="rId12" Type="http://schemas.openxmlformats.org/officeDocument/2006/relationships/hyperlink" Target="https://en.wikipedia.org/wiki/Text_messaging" TargetMode="External"/><Relationship Id="rId13" Type="http://schemas.openxmlformats.org/officeDocument/2006/relationships/hyperlink" Target="https://en.wikipedia.org/wiki/Mobile_network_operator" TargetMode="External"/><Relationship Id="rId14" Type="http://schemas.openxmlformats.org/officeDocument/2006/relationships/hyperlink" Target="https://en.wikipedia.org/wiki/Telegram_(software)" TargetMode="External"/><Relationship Id="rId15" Type="http://schemas.openxmlformats.org/officeDocument/2006/relationships/hyperlink" Target="https://en.wikipedia.org/wiki/Google_Allo" TargetMode="External"/><Relationship Id="rId16" Type="http://schemas.openxmlformats.org/officeDocument/2006/relationships/hyperlink" Target="https://en.wikipedia.org/wiki/Skype" TargetMode="External"/><Relationship Id="rId17" Type="http://schemas.openxmlformats.org/officeDocument/2006/relationships/hyperlink" Target="https://en.wikipedia.org/wiki/WeChat" TargetMode="External"/><Relationship Id="rId18" Type="http://schemas.openxmlformats.org/officeDocument/2006/relationships/hyperlink" Target="https://en.wikipedia.org/wiki/Viber" TargetMode="External"/><Relationship Id="rId19" Type="http://schemas.openxmlformats.org/officeDocument/2006/relationships/hyperlink" Target="https://en.wikipedia.org/wiki/WhatsApp"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LibreOffice/6.4.2.2$Windows_X86_64 LibreOffice_project/4e471d8c02c9c90f512f7f9ead8875b57fcb1ec3</Application>
  <Pages>2</Pages>
  <Words>1375</Words>
  <Characters>7226</Characters>
  <CharactersWithSpaces>8551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